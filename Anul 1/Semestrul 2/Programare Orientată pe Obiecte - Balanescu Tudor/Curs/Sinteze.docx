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2.wmf" ContentType="image/x-wmf"/>
  <Override PartName="/word/media/image3.wmf" ContentType="image/x-wmf"/>
  <Override PartName="/word/media/image4.wmf" ContentType="image/x-wmf"/>
  <Override PartName="/word/media/image10.png" ContentType="image/png"/>
  <Override PartName="/word/media/image5.wmf" ContentType="image/x-wmf"/>
  <Override PartName="/word/media/image11.png" ContentType="image/png"/>
  <Override PartName="/word/media/image6.wmf" ContentType="image/x-wmf"/>
  <Override PartName="/word/media/image7.png" ContentType="image/png"/>
  <Override PartName="/word/media/image12.png" ContentType="image/png"/>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u1"/>
        <w:spacing w:before="240" w:after="60"/>
        <w:rPr/>
      </w:pPr>
      <w:r>
        <w:rPr/>
        <w:t>Sinteze şi capitole speciale de programare orientată pe obiecte</w:t>
      </w:r>
    </w:p>
    <w:p>
      <w:pPr>
        <w:pStyle w:val="Normal"/>
        <w:rPr>
          <w:sz w:val="32"/>
          <w:szCs w:val="32"/>
          <w:lang w:val="ro-RO"/>
        </w:rPr>
      </w:pPr>
      <w:r>
        <w:rPr>
          <w:sz w:val="32"/>
          <w:szCs w:val="32"/>
          <w:lang w:val="ro-RO"/>
        </w:rPr>
        <w:t>Tudor Bălănescu</w:t>
      </w:r>
    </w:p>
    <w:p>
      <w:pPr>
        <w:pStyle w:val="Titlu2"/>
        <w:rPr>
          <w:lang w:val="ro-RO"/>
        </w:rPr>
      </w:pPr>
      <w:r>
        <w:rPr/>
        <w:t>C++</w:t>
      </w:r>
    </w:p>
    <w:p>
      <w:pPr>
        <w:pStyle w:val="Titlu2"/>
        <w:rPr/>
      </w:pPr>
      <w:r>
        <w:rPr/>
        <w:t>Abstractizarea datelor: conceptul de clasă</w:t>
      </w:r>
    </w:p>
    <w:p>
      <w:pPr>
        <w:pStyle w:val="Normal"/>
        <w:numPr>
          <w:ilvl w:val="0"/>
          <w:numId w:val="24"/>
        </w:numPr>
        <w:jc w:val="both"/>
        <w:rPr>
          <w:lang w:val="ro-RO"/>
        </w:rPr>
      </w:pPr>
      <w:r>
        <w:rPr>
          <w:lang w:val="ro-RO"/>
        </w:rPr>
        <w:t>Clasele descriu caracteristicile obiectelor din componenţa sa. Distingem două tipuri de caracteristici:</w:t>
      </w:r>
    </w:p>
    <w:p>
      <w:pPr>
        <w:pStyle w:val="Normal"/>
        <w:numPr>
          <w:ilvl w:val="1"/>
          <w:numId w:val="24"/>
        </w:numPr>
        <w:jc w:val="both"/>
        <w:rPr/>
      </w:pPr>
      <w:r>
        <w:rPr>
          <w:lang w:val="ro-RO"/>
        </w:rPr>
        <w:t>atribute (descriu trasaturile  obiectelor)</w:t>
      </w:r>
    </w:p>
    <w:p>
      <w:pPr>
        <w:pStyle w:val="Normal"/>
        <w:numPr>
          <w:ilvl w:val="1"/>
          <w:numId w:val="24"/>
        </w:numPr>
        <w:jc w:val="both"/>
        <w:rPr>
          <w:lang w:val="ro-RO"/>
        </w:rPr>
      </w:pPr>
      <w:r>
        <w:rPr>
          <w:lang w:val="ro-RO"/>
        </w:rPr>
        <w:t>metode (descriu comportamentul obiectelor)</w:t>
      </w:r>
    </w:p>
    <w:p>
      <w:pPr>
        <w:pStyle w:val="Normal"/>
        <w:ind w:start="720" w:hanging="0"/>
        <w:jc w:val="both"/>
        <w:rPr>
          <w:lang w:val="ro-RO"/>
        </w:rPr>
      </w:pPr>
      <w:r>
        <w:rPr>
          <w:lang w:val="ro-RO"/>
        </w:rPr>
        <w:t>Clasa este identificată printr-un nume unic şi distinct. Acest nume identifică un tip de date şi este utilizat pentru operaţii de declarare a tipului.</w:t>
      </w:r>
    </w:p>
    <w:p>
      <w:pPr>
        <w:pStyle w:val="Normal"/>
        <w:numPr>
          <w:ilvl w:val="0"/>
          <w:numId w:val="19"/>
        </w:numPr>
        <w:jc w:val="both"/>
        <w:rPr/>
      </w:pPr>
      <w:r>
        <w:rPr>
          <w:lang w:val="ro-RO"/>
        </w:rPr>
        <w:t xml:space="preserve">Clasele sunt de regulă asociate prin relaţii de tip </w:t>
      </w:r>
      <w:r>
        <w:rPr>
          <w:i/>
          <w:lang w:val="ro-RO"/>
        </w:rPr>
        <w:t>client-server</w:t>
      </w:r>
      <w:r>
        <w:rPr>
          <w:lang w:val="ro-RO"/>
        </w:rPr>
        <w:t xml:space="preserve">. Orice  clasa este construită cu intenţia de a oferi un anumit tip de servicii unor obiecte din alte clase. Clasele care oferă servicii se numesc clase </w:t>
      </w:r>
      <w:r>
        <w:rPr>
          <w:i/>
          <w:lang w:val="ro-RO"/>
        </w:rPr>
        <w:t>server</w:t>
      </w:r>
      <w:r>
        <w:rPr>
          <w:lang w:val="ro-RO"/>
        </w:rPr>
        <w:t xml:space="preserve">. Clasele ale căror obiecte utilizează serviciile se numesc clase </w:t>
      </w:r>
      <w:r>
        <w:rPr>
          <w:i/>
          <w:lang w:val="ro-RO"/>
        </w:rPr>
        <w:t>client.</w:t>
      </w:r>
      <w:r>
        <w:rPr>
          <w:lang w:val="ro-RO"/>
        </w:rPr>
        <w:t xml:space="preserve"> Foarte frecvent  o clasă joacă  ambele roluri: oferă servicii altor clase (este server) dar pentru a realiza acest lucru utilizează serviciile altor clase (este client).</w:t>
      </w:r>
    </w:p>
    <w:p>
      <w:pPr>
        <w:pStyle w:val="Normal"/>
        <w:numPr>
          <w:ilvl w:val="0"/>
          <w:numId w:val="19"/>
        </w:numPr>
        <w:jc w:val="both"/>
        <w:rPr/>
      </w:pPr>
      <w:r>
        <w:rPr>
          <w:lang w:val="ro-RO"/>
        </w:rPr>
        <w:t xml:space="preserve">Clasa server ofera drept servicii  o anumită parte a caracteristicilor sale (atribute sau metode) . Aceste caracteristici sunt declarate prin cuvantul cheie </w:t>
      </w:r>
      <w:r>
        <w:rPr>
          <w:b/>
          <w:lang w:val="ro-RO"/>
        </w:rPr>
        <w:t xml:space="preserve">public </w:t>
      </w:r>
      <w:r>
        <w:rPr>
          <w:lang w:val="ro-RO"/>
        </w:rPr>
        <w:t xml:space="preserve">şi alcătuiesc o listă de servicii numită </w:t>
      </w:r>
      <w:r>
        <w:rPr>
          <w:i/>
          <w:lang w:val="ro-RO"/>
        </w:rPr>
        <w:t xml:space="preserve">interfaţa </w:t>
      </w:r>
      <w:r>
        <w:rPr>
          <w:lang w:val="ro-RO"/>
        </w:rPr>
        <w:t>clasei.</w:t>
      </w:r>
    </w:p>
    <w:p>
      <w:pPr>
        <w:pStyle w:val="Normal"/>
        <w:numPr>
          <w:ilvl w:val="0"/>
          <w:numId w:val="19"/>
        </w:numPr>
        <w:jc w:val="both"/>
        <w:rPr/>
      </w:pPr>
      <w:r>
        <w:rPr>
          <w:lang w:val="ro-RO"/>
        </w:rPr>
        <w:t xml:space="preserve">Clasa client este interesată de lista de servicii (interfaţa) clasei server, nu de algoritmii de implementare a acestor servicii. Acele  caracteristici ale clasei server care sunt considerate critice pentru funcţionarea corectă ar trebui să nu poată fi accesate direct de clasele client. Ele sunt declarate prin cuvantul cheie </w:t>
      </w:r>
      <w:r>
        <w:rPr>
          <w:b/>
          <w:lang w:val="ro-RO"/>
        </w:rPr>
        <w:t>private</w:t>
      </w:r>
      <w:r>
        <w:rPr>
          <w:lang w:val="ro-RO"/>
        </w:rPr>
        <w:t>.</w:t>
      </w:r>
    </w:p>
    <w:p>
      <w:pPr>
        <w:pStyle w:val="Normal"/>
        <w:numPr>
          <w:ilvl w:val="0"/>
          <w:numId w:val="19"/>
        </w:numPr>
        <w:jc w:val="both"/>
        <w:rPr>
          <w:lang w:val="ro-RO"/>
        </w:rPr>
      </w:pPr>
      <w:r>
        <w:rPr>
          <w:lang w:val="ro-RO"/>
        </w:rPr>
        <w:t xml:space="preserve">Este recomandat ca atributele să nu facă parte din interfaţa clasei. </w:t>
      </w:r>
    </w:p>
    <w:p>
      <w:pPr>
        <w:pStyle w:val="Normal"/>
        <w:numPr>
          <w:ilvl w:val="0"/>
          <w:numId w:val="19"/>
        </w:numPr>
        <w:jc w:val="both"/>
        <w:rPr/>
      </w:pPr>
      <w:r>
        <w:rPr>
          <w:lang w:val="ro-RO"/>
        </w:rPr>
        <w:t xml:space="preserve">Există un tip special de clase client ale unei clase server, numite </w:t>
      </w:r>
      <w:r>
        <w:rPr>
          <w:i/>
          <w:lang w:val="ro-RO"/>
        </w:rPr>
        <w:t>subclase</w:t>
      </w:r>
      <w:r>
        <w:rPr>
          <w:lang w:val="ro-RO"/>
        </w:rPr>
        <w:t xml:space="preserve"> ale serverului. Acestea sunt derivate direct din clasa server şi pentru implementarea lor este necesar accesul la anumite caracteristici ale casei server. Pentru acest tip de acces, caracteristicile se declară prin cuvântul cheie </w:t>
      </w:r>
      <w:r>
        <w:rPr>
          <w:b/>
          <w:lang w:val="ro-RO"/>
        </w:rPr>
        <w:t>protected</w:t>
      </w:r>
      <w:r>
        <w:rPr>
          <w:lang w:val="ro-RO"/>
        </w:rPr>
        <w:t xml:space="preserve">.; o caractetristică </w:t>
      </w:r>
      <w:r>
        <w:rPr>
          <w:b/>
          <w:lang w:val="ro-RO"/>
        </w:rPr>
        <w:t xml:space="preserve">protected </w:t>
      </w:r>
      <w:r>
        <w:rPr>
          <w:lang w:val="ro-RO"/>
        </w:rPr>
        <w:t>nu este accesibilă totuşi claselor client în general;</w:t>
      </w:r>
    </w:p>
    <w:p>
      <w:pPr>
        <w:pStyle w:val="Normal"/>
        <w:numPr>
          <w:ilvl w:val="0"/>
          <w:numId w:val="19"/>
        </w:numPr>
        <w:jc w:val="both"/>
        <w:rPr/>
      </w:pPr>
      <w:r>
        <w:rPr>
          <w:lang w:val="ro-RO"/>
        </w:rPr>
        <w:t>Sintetic, o clasă poate fi reprezentată printr-o diagramă UML (Unified Modeling Language) de forma următoare:</w:t>
      </w:r>
    </w:p>
    <w:p>
      <w:pPr>
        <w:pStyle w:val="Normal"/>
        <w:jc w:val="both"/>
        <w:rPr>
          <w:lang w:val="ro-RO"/>
        </w:rPr>
      </w:pPr>
      <w:r>
        <w:rPr>
          <w:lang w:val="ro-RO"/>
        </w:rPr>
      </w:r>
    </w:p>
    <w:p>
      <w:pPr>
        <w:pStyle w:val="Normal"/>
        <w:jc w:val="both"/>
        <w:rPr>
          <w:lang w:val="ro-RO"/>
        </w:rPr>
      </w:pPr>
      <w:r>
        <w:rPr>
          <w:lang w:val="ro-RO"/>
        </w:rPr>
        <w:drawing>
          <wp:inline distT="0" distB="0" distL="0" distR="0">
            <wp:extent cx="2997200" cy="1765300"/>
            <wp:effectExtent l="0" t="0" r="0" b="0"/>
            <wp:docPr id="1" name="Imagin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1" descr="" title=""/>
                    <pic:cNvPicPr>
                      <a:picLocks noChangeAspect="1" noChangeArrowheads="1"/>
                    </pic:cNvPicPr>
                  </pic:nvPicPr>
                  <pic:blipFill>
                    <a:blip r:embed="rId2"/>
                    <a:srcRect l="-12" t="-20" r="-12" b="-20"/>
                    <a:stretch>
                      <a:fillRect/>
                    </a:stretch>
                  </pic:blipFill>
                  <pic:spPr bwMode="auto">
                    <a:xfrm>
                      <a:off x="0" y="0"/>
                      <a:ext cx="2997200" cy="1765300"/>
                    </a:xfrm>
                    <a:prstGeom prst="rect">
                      <a:avLst/>
                    </a:prstGeom>
                  </pic:spPr>
                </pic:pic>
              </a:graphicData>
            </a:graphic>
          </wp:inline>
        </w:drawing>
      </w:r>
      <w:r>
        <w:rPr>
          <w:rStyle w:val="CommentReference"/>
          <w:vanish w:val="false"/>
        </w:rPr>
        <w:commentReference w:id="0"/>
      </w:r>
    </w:p>
    <w:p>
      <w:pPr>
        <w:pStyle w:val="Normal"/>
        <w:ind w:start="720" w:hanging="0"/>
        <w:jc w:val="both"/>
        <w:rPr/>
      </w:pPr>
      <w:r>
        <w:rPr>
          <w:lang w:val="ro-RO"/>
        </w:rPr>
        <w:t xml:space="preserve">Caracteristicile din interfaţă (specificate </w:t>
      </w:r>
      <w:r>
        <w:rPr>
          <w:b/>
          <w:lang w:val="ro-RO"/>
        </w:rPr>
        <w:t>public</w:t>
      </w:r>
      <w:r>
        <w:rPr>
          <w:lang w:val="ro-RO"/>
        </w:rPr>
        <w:t xml:space="preserve">) sunt marcate cu semnul +, cele specificate prin </w:t>
      </w:r>
      <w:r>
        <w:rPr>
          <w:b/>
          <w:lang w:val="ro-RO"/>
        </w:rPr>
        <w:t>protected</w:t>
      </w:r>
      <w:r>
        <w:rPr>
          <w:lang w:val="ro-RO"/>
        </w:rPr>
        <w:t xml:space="preserve"> cu semnul #, iar cele specificate prin </w:t>
      </w:r>
      <w:r>
        <w:rPr>
          <w:b/>
          <w:lang w:val="ro-RO"/>
        </w:rPr>
        <w:t>private</w:t>
      </w:r>
      <w:r>
        <w:rPr>
          <w:lang w:val="ro-RO"/>
        </w:rPr>
        <w:t xml:space="preserve">  cu -.</w:t>
      </w:r>
    </w:p>
    <w:p>
      <w:pPr>
        <w:pStyle w:val="Normal"/>
        <w:numPr>
          <w:ilvl w:val="0"/>
          <w:numId w:val="19"/>
        </w:numPr>
        <w:jc w:val="both"/>
        <w:rPr/>
      </w:pPr>
      <w:r>
        <w:rPr>
          <w:lang w:val="ro-RO"/>
        </w:rPr>
        <w:t xml:space="preserve">Pentru a evita crearea unor obiecte neiniţializate (cu o parte din atribute nedefinite), o clasă trebuie să aibă una sau mai multe metode </w:t>
      </w:r>
      <w:r>
        <w:rPr>
          <w:b/>
          <w:lang w:val="ro-RO"/>
        </w:rPr>
        <w:t>constructor</w:t>
      </w:r>
      <w:r>
        <w:rPr>
          <w:lang w:val="ro-RO"/>
        </w:rPr>
        <w:t>, prin care este asigurată iniţializarea corectă a atributelo la momentul creării unui obiect. Numele constructorilor este identic cu numele clasei. Când există mai mulţi constructori pentru aceeaşi clasă, ei sunt distinşi prin numarul diferit de argumente sau prin tipul diferit al argumentelor. Pentru a putea fi utilizaţi, constructorii trebuie să facă parte din interfaţa clasei.</w:t>
      </w:r>
    </w:p>
    <w:p>
      <w:pPr>
        <w:pStyle w:val="Normal"/>
        <w:numPr>
          <w:ilvl w:val="0"/>
          <w:numId w:val="19"/>
        </w:numPr>
        <w:jc w:val="both"/>
        <w:rPr>
          <w:lang w:val="ro-RO"/>
        </w:rPr>
      </w:pPr>
      <w:r>
        <w:rPr>
          <w:lang w:val="ro-RO"/>
        </w:rPr>
        <w:t>Este recomandată construirea unei clase în următoarele etape</w:t>
      </w:r>
    </w:p>
    <w:p>
      <w:pPr>
        <w:pStyle w:val="Normal"/>
        <w:numPr>
          <w:ilvl w:val="1"/>
          <w:numId w:val="19"/>
        </w:numPr>
        <w:jc w:val="both"/>
        <w:rPr/>
      </w:pPr>
      <w:r>
        <w:rPr>
          <w:lang w:val="ro-RO"/>
        </w:rPr>
        <w:t xml:space="preserve">definiţia clasei; aici sunt doar declarate caracteristicile şi este stabilită interfaţa; definiţia este  scrisă de regulă într-un fişier antet (header, cu extensia </w:t>
      </w:r>
      <w:r>
        <w:rPr>
          <w:i/>
          <w:lang w:val="ro-RO"/>
        </w:rPr>
        <w:t>hpp</w:t>
      </w:r>
      <w:r>
        <w:rPr>
          <w:lang w:val="ro-RO"/>
        </w:rPr>
        <w:t>). Definiţia poate juca rol de documentaţie minimală de care dispune clientul care vrea să folosească această clasă drept server. Deoarece clientul  nu poate referi decât caracteristicile din interfaţa clasei server, este recomandat ca definiţia să înceapă cu interfaţa.</w:t>
      </w:r>
    </w:p>
    <w:p>
      <w:pPr>
        <w:pStyle w:val="Normal"/>
        <w:numPr>
          <w:ilvl w:val="1"/>
          <w:numId w:val="19"/>
        </w:numPr>
        <w:jc w:val="both"/>
        <w:rPr>
          <w:lang w:val="ro-RO"/>
        </w:rPr>
      </w:pPr>
      <w:r>
        <w:rPr>
          <w:lang w:val="ro-RO"/>
        </w:rPr>
        <w:t>compilarea definiţiei</w:t>
      </w:r>
    </w:p>
    <w:p>
      <w:pPr>
        <w:pStyle w:val="Normal"/>
        <w:numPr>
          <w:ilvl w:val="1"/>
          <w:numId w:val="19"/>
        </w:numPr>
        <w:jc w:val="both"/>
        <w:rPr/>
      </w:pPr>
      <w:r>
        <w:rPr>
          <w:lang w:val="ro-RO"/>
        </w:rPr>
        <w:t xml:space="preserve">un program </w:t>
      </w:r>
      <w:r>
        <w:rPr>
          <w:i/>
          <w:lang w:val="ro-RO"/>
        </w:rPr>
        <w:t xml:space="preserve">driver </w:t>
      </w:r>
      <w:r>
        <w:rPr>
          <w:lang w:val="ro-RO"/>
        </w:rPr>
        <w:t xml:space="preserve">simplu care prin funcţia </w:t>
      </w:r>
      <w:r>
        <w:rPr>
          <w:i/>
          <w:lang w:val="ro-RO"/>
        </w:rPr>
        <w:t xml:space="preserve">main() </w:t>
      </w:r>
      <w:r>
        <w:rPr>
          <w:lang w:val="ro-RO"/>
        </w:rPr>
        <w:t xml:space="preserve">va juca rolul de client al clasei şi prin care se testează dacă este asigurat accesul la serviciile clasei create; acesta este scris într-un fişier cu extensia </w:t>
      </w:r>
      <w:r>
        <w:rPr>
          <w:i/>
          <w:lang w:val="ro-RO"/>
        </w:rPr>
        <w:t xml:space="preserve">cpp </w:t>
      </w:r>
      <w:r>
        <w:rPr>
          <w:lang w:val="ro-RO"/>
        </w:rPr>
        <w:t xml:space="preserve">în care este inclusă definiţia clasei (prin directiva </w:t>
      </w:r>
      <w:r>
        <w:rPr>
          <w:b/>
          <w:lang w:val="ro-RO"/>
        </w:rPr>
        <w:t>include)</w:t>
      </w:r>
      <w:r>
        <w:rPr>
          <w:lang w:val="ro-RO"/>
        </w:rPr>
        <w:t>;</w:t>
      </w:r>
    </w:p>
    <w:p>
      <w:pPr>
        <w:pStyle w:val="Normal"/>
        <w:numPr>
          <w:ilvl w:val="1"/>
          <w:numId w:val="19"/>
        </w:numPr>
        <w:jc w:val="both"/>
        <w:rPr/>
      </w:pPr>
      <w:r>
        <w:rPr>
          <w:lang w:val="ro-RO"/>
        </w:rPr>
        <w:t>compilarea programului driver</w:t>
      </w:r>
    </w:p>
    <w:p>
      <w:pPr>
        <w:pStyle w:val="Normal"/>
        <w:numPr>
          <w:ilvl w:val="1"/>
          <w:numId w:val="19"/>
        </w:numPr>
        <w:jc w:val="both"/>
        <w:rPr/>
      </w:pPr>
      <w:r>
        <w:rPr>
          <w:lang w:val="ro-RO"/>
        </w:rPr>
        <w:t xml:space="preserve">implementarea clasei, adică scrierea algoritmilor prin care sunt realizate serviciile anunţate în definiţie; implementarea se scrie într-un fişier cu extensia </w:t>
      </w:r>
      <w:r>
        <w:rPr>
          <w:i/>
          <w:lang w:val="ro-RO"/>
        </w:rPr>
        <w:t>cpp</w:t>
      </w:r>
      <w:r>
        <w:rPr>
          <w:lang w:val="ro-RO"/>
        </w:rPr>
        <w:t xml:space="preserve"> în care este inclusă definiţia clasei.</w:t>
      </w:r>
    </w:p>
    <w:p>
      <w:pPr>
        <w:pStyle w:val="Normal"/>
        <w:numPr>
          <w:ilvl w:val="1"/>
          <w:numId w:val="19"/>
        </w:numPr>
        <w:jc w:val="both"/>
        <w:rPr>
          <w:lang w:val="ro-RO"/>
        </w:rPr>
      </w:pPr>
      <w:r>
        <w:rPr>
          <w:lang w:val="ro-RO"/>
        </w:rPr>
        <w:t>compilarea implementării</w:t>
      </w:r>
    </w:p>
    <w:p>
      <w:pPr>
        <w:pStyle w:val="Normal"/>
        <w:numPr>
          <w:ilvl w:val="1"/>
          <w:numId w:val="19"/>
        </w:numPr>
        <w:jc w:val="both"/>
        <w:rPr>
          <w:lang w:val="ro-RO"/>
        </w:rPr>
      </w:pPr>
      <w:r>
        <w:rPr>
          <w:lang w:val="ro-RO"/>
        </w:rPr>
        <w:t xml:space="preserve">construirea unui proiect în care sunt incluse toate fişierele cu extensia </w:t>
      </w:r>
      <w:r>
        <w:rPr>
          <w:i/>
          <w:lang w:val="ro-RO"/>
        </w:rPr>
        <w:t>cpp</w:t>
      </w:r>
    </w:p>
    <w:p>
      <w:pPr>
        <w:pStyle w:val="Normal"/>
        <w:numPr>
          <w:ilvl w:val="1"/>
          <w:numId w:val="19"/>
        </w:numPr>
        <w:jc w:val="both"/>
        <w:rPr>
          <w:lang w:val="ro-RO"/>
        </w:rPr>
      </w:pPr>
      <w:r>
        <w:rPr>
          <w:lang w:val="ro-RO"/>
        </w:rPr>
        <w:t>editarea legaturilor şi executarea programului driver</w:t>
      </w:r>
    </w:p>
    <w:p>
      <w:pPr>
        <w:pStyle w:val="Normal"/>
        <w:numPr>
          <w:ilvl w:val="0"/>
          <w:numId w:val="19"/>
        </w:numPr>
        <w:jc w:val="both"/>
        <w:rPr>
          <w:rFonts w:ascii="Courier New" w:hAnsi="Courier New" w:cs="Courier New"/>
          <w:lang w:val="ro-RO"/>
        </w:rPr>
      </w:pPr>
      <w:r>
        <w:rPr>
          <w:lang w:val="ro-RO"/>
        </w:rPr>
        <w:t xml:space="preserve"> </w:t>
      </w:r>
      <w:r>
        <w:rPr>
          <w:lang w:val="ro-RO"/>
        </w:rPr>
        <w:t xml:space="preserve">Clasa client utlizează serviciile clasei server trimiţând </w:t>
      </w:r>
      <w:r>
        <w:rPr>
          <w:i/>
          <w:lang w:val="ro-RO"/>
        </w:rPr>
        <w:t>mesaje</w:t>
      </w:r>
      <w:r>
        <w:rPr>
          <w:lang w:val="ro-RO"/>
        </w:rPr>
        <w:t xml:space="preserve"> către obiecte ale clasei server. Un mesaj este un nume de caracteristică (în cele mai multe cazuri, o metodă) din interfaţa clasei server. </w:t>
      </w:r>
    </w:p>
    <w:p>
      <w:pPr>
        <w:pStyle w:val="Normal"/>
        <w:numPr>
          <w:ilvl w:val="0"/>
          <w:numId w:val="19"/>
        </w:numPr>
        <w:jc w:val="both"/>
        <w:rPr/>
      </w:pPr>
      <w:r>
        <w:rPr>
          <w:lang w:val="ro-RO"/>
        </w:rPr>
        <w:t xml:space="preserve">Dacă de pildă serverul are numele S, obiectul are numele </w:t>
      </w:r>
      <w:r>
        <w:rPr>
          <w:rFonts w:cs="Courier New" w:ascii="Courier New" w:hAnsi="Courier New"/>
          <w:lang w:val="ro-RO"/>
        </w:rPr>
        <w:t xml:space="preserve">ob </w:t>
      </w:r>
      <w:r>
        <w:rPr>
          <w:lang w:val="ro-RO"/>
        </w:rPr>
        <w:t xml:space="preserve">iar mesajul este o metodă cu numele </w:t>
      </w:r>
      <w:r>
        <w:rPr>
          <w:rFonts w:cs="Courier New" w:ascii="Courier New" w:hAnsi="Courier New"/>
          <w:lang w:val="ro-RO"/>
        </w:rPr>
        <w:t xml:space="preserve">mes, </w:t>
      </w:r>
      <w:r>
        <w:rPr>
          <w:lang w:val="ro-RO"/>
        </w:rPr>
        <w:t xml:space="preserve">fără parametri, expresia prin care se transmite mesajul este </w:t>
      </w:r>
      <w:r>
        <w:rPr>
          <w:rFonts w:cs="Courier New" w:ascii="Courier New" w:hAnsi="Courier New"/>
          <w:lang w:val="ro-RO"/>
        </w:rPr>
        <w:t xml:space="preserve">ob.mes(). </w:t>
      </w:r>
      <w:r>
        <w:rPr>
          <w:lang w:val="ro-RO"/>
        </w:rPr>
        <w:t>Obiectul</w:t>
      </w:r>
      <w:r>
        <w:rPr>
          <w:rFonts w:cs="Courier New" w:ascii="Courier New" w:hAnsi="Courier New"/>
          <w:lang w:val="ro-RO"/>
        </w:rPr>
        <w:t xml:space="preserve"> ob</w:t>
      </w:r>
      <w:r>
        <w:rPr>
          <w:lang w:val="ro-RO"/>
        </w:rPr>
        <w:t xml:space="preserve"> se numeşte </w:t>
      </w:r>
      <w:r>
        <w:rPr>
          <w:i/>
          <w:lang w:val="ro-RO"/>
        </w:rPr>
        <w:t>destinatar</w:t>
      </w:r>
      <w:r>
        <w:rPr>
          <w:lang w:val="ro-RO"/>
        </w:rPr>
        <w:t xml:space="preserve"> al mesajului sau </w:t>
      </w:r>
      <w:r>
        <w:rPr>
          <w:i/>
          <w:lang w:val="ro-RO"/>
        </w:rPr>
        <w:t>obiect curent</w:t>
      </w:r>
      <w:r>
        <w:rPr>
          <w:lang w:val="ro-RO"/>
        </w:rPr>
        <w:t xml:space="preserve"> al metodei </w:t>
      </w:r>
      <w:r>
        <w:rPr>
          <w:rFonts w:cs="Courier New" w:ascii="Courier New" w:hAnsi="Courier New"/>
          <w:lang w:val="ro-RO"/>
        </w:rPr>
        <w:t>mes.</w:t>
      </w:r>
      <w:r>
        <w:rPr>
          <w:lang w:val="ro-RO"/>
        </w:rPr>
        <w:t xml:space="preserve"> Ca urmare a transmiterii mesajului, obiectul </w:t>
      </w:r>
      <w:r>
        <w:rPr>
          <w:rFonts w:cs="Courier New" w:ascii="Courier New" w:hAnsi="Courier New"/>
          <w:lang w:val="ro-RO"/>
        </w:rPr>
        <w:t>ob</w:t>
      </w:r>
      <w:r>
        <w:rPr>
          <w:lang w:val="ro-RO"/>
        </w:rPr>
        <w:t xml:space="preserve"> răspunde prin executarea implementării </w:t>
      </w:r>
      <w:r>
        <w:rPr>
          <w:rFonts w:cs="Courier New" w:ascii="Courier New" w:hAnsi="Courier New"/>
          <w:lang w:val="ro-RO"/>
        </w:rPr>
        <w:t>S::mes(),</w:t>
      </w:r>
      <w:r>
        <w:rPr>
          <w:lang w:val="ro-RO"/>
        </w:rPr>
        <w:t xml:space="preserve"> care prelucrează atributele obiectului curent ob. Efectul este de fapt similar cu evaluarea expresiei </w:t>
      </w:r>
      <w:r>
        <w:rPr>
          <w:rFonts w:cs="Courier New" w:ascii="Courier New" w:hAnsi="Courier New"/>
          <w:lang w:val="ro-RO"/>
        </w:rPr>
        <w:t>mes(ob).</w:t>
      </w:r>
    </w:p>
    <w:p>
      <w:pPr>
        <w:pStyle w:val="Normal"/>
        <w:numPr>
          <w:ilvl w:val="0"/>
          <w:numId w:val="19"/>
        </w:numPr>
        <w:jc w:val="both"/>
        <w:rPr>
          <w:lang w:val="ro-RO"/>
        </w:rPr>
      </w:pPr>
      <w:r>
        <w:rPr>
          <w:lang w:val="ro-RO"/>
        </w:rPr>
        <w:t xml:space="preserve">Dacă  obiectul este referit printr-un  pointer cu numele </w:t>
      </w:r>
      <w:r>
        <w:rPr>
          <w:rFonts w:cs="Courier New" w:ascii="Courier New" w:hAnsi="Courier New"/>
          <w:lang w:val="ro-RO"/>
        </w:rPr>
        <w:t xml:space="preserve">pob </w:t>
      </w:r>
      <w:r>
        <w:rPr>
          <w:lang w:val="ro-RO"/>
        </w:rPr>
        <w:t xml:space="preserve">de pildă, atunci expresia prin care se transmite mesajul are funa din formele </w:t>
      </w:r>
      <w:r>
        <w:rPr>
          <w:rFonts w:cs="Courier New" w:ascii="Courier New" w:hAnsi="Courier New"/>
          <w:lang w:val="ro-RO"/>
        </w:rPr>
        <w:t>(</w:t>
      </w:r>
      <w:r>
        <w:rPr>
          <w:rFonts w:cs="Courier New" w:ascii="Courier New" w:hAnsi="Courier New"/>
        </w:rPr>
        <w:t>*</w:t>
      </w:r>
      <w:r>
        <w:rPr>
          <w:rFonts w:cs="Courier New" w:ascii="Courier New" w:hAnsi="Courier New"/>
          <w:lang w:val="ro-RO"/>
        </w:rPr>
        <w:t>pob).mes()</w:t>
      </w:r>
      <w:r>
        <w:rPr>
          <w:lang w:val="ro-RO"/>
        </w:rPr>
        <w:t xml:space="preserve"> sau </w:t>
      </w:r>
      <w:r>
        <w:rPr>
          <w:rFonts w:cs="Courier New" w:ascii="Courier New" w:hAnsi="Courier New"/>
          <w:lang w:val="ro-RO"/>
        </w:rPr>
        <w:t>pob-</w:t>
      </w:r>
      <w:r>
        <w:rPr>
          <w:rFonts w:cs="Courier New" w:ascii="Courier New" w:hAnsi="Courier New"/>
        </w:rPr>
        <w:t>&gt;mes().</w:t>
      </w:r>
    </w:p>
    <w:p>
      <w:pPr>
        <w:pStyle w:val="Normal"/>
        <w:numPr>
          <w:ilvl w:val="0"/>
          <w:numId w:val="19"/>
        </w:numPr>
        <w:jc w:val="both"/>
        <w:rPr>
          <w:i/>
          <w:i/>
          <w:iCs/>
          <w:lang w:val="ro-RO"/>
        </w:rPr>
      </w:pPr>
      <w:r>
        <w:rPr/>
        <w:t>Metodele unei clase realizează prelucrări asupra atributelor obiectului de destinaţie. Deoarece acesta este unic, referirea caracteristicilor (attribute sau metode ) se face direct, utilizând numele acestora. O metodă poate fi asemuită cu  o funcţie de prelucrare ce are fixat unul din parametri (obiectul curent).</w:t>
      </w:r>
    </w:p>
    <w:p>
      <w:pPr>
        <w:pStyle w:val="Normal"/>
        <w:numPr>
          <w:ilvl w:val="0"/>
          <w:numId w:val="19"/>
        </w:numPr>
        <w:jc w:val="both"/>
        <w:rPr>
          <w:i/>
          <w:i/>
          <w:iCs/>
          <w:lang w:val="ro-RO"/>
        </w:rPr>
      </w:pPr>
      <w:r>
        <w:rPr/>
        <w:t xml:space="preserve">Tehnicile de programare orientată pe obiecte </w:t>
      </w:r>
      <w:r>
        <w:rPr>
          <w:i/>
        </w:rPr>
        <w:t xml:space="preserve">încapsulează, </w:t>
      </w:r>
      <w:r>
        <w:rPr/>
        <w:t xml:space="preserve">în cadrul clasei, metodele de prelucrare (algoritmii) şi datele pe care acestea le prelucrează. Distanţa textuală dintre descrierea structurii datelor şi algoritmii de prelucrare este limitată de la spaţiul dintre cuvantul cheie </w:t>
      </w:r>
      <w:r>
        <w:rPr>
          <w:b/>
        </w:rPr>
        <w:t xml:space="preserve">class </w:t>
      </w:r>
      <w:r>
        <w:rPr/>
        <w:t xml:space="preserve">şi combinaţia </w:t>
      </w:r>
      <w:r>
        <w:rPr>
          <w:b/>
        </w:rPr>
        <w:t xml:space="preserve">}; </w:t>
      </w:r>
      <w:r>
        <w:rPr>
          <w:lang w:val="ro-RO"/>
        </w:rPr>
        <w:t>prin care se termină definiţia clasei. În acest fel textul sursă este mai usor de citit şi de înţeles, evitându-se situţia în care descrierea unei structuri de date este despărţită de metoda de prelucrare prin sute sau mii de linii sursă sau sunt prezente în fişiere diferite.</w:t>
      </w:r>
    </w:p>
    <w:p>
      <w:pPr>
        <w:pStyle w:val="Normal"/>
        <w:numPr>
          <w:ilvl w:val="0"/>
          <w:numId w:val="19"/>
        </w:numPr>
        <w:jc w:val="both"/>
        <w:rPr>
          <w:iCs/>
          <w:lang w:val="ro-RO"/>
        </w:rPr>
      </w:pPr>
      <w:r>
        <w:rPr/>
        <w:t>Cu excepţia metodelor de prelucrare declarate în definiţie  nici o altă funcţie nu are acces la atributele clasei.</w:t>
      </w:r>
    </w:p>
    <w:p>
      <w:pPr>
        <w:pStyle w:val="Normal"/>
        <w:numPr>
          <w:ilvl w:val="0"/>
          <w:numId w:val="19"/>
        </w:numPr>
        <w:jc w:val="both"/>
        <w:rPr>
          <w:i/>
          <w:i/>
          <w:iCs/>
          <w:lang w:val="ro-RO"/>
        </w:rPr>
      </w:pPr>
      <w:r>
        <w:rPr>
          <w:lang w:val="ro-RO"/>
        </w:rPr>
        <w:t xml:space="preserve">Accesul controlat la caracteristicile clasei, realizat prin specificatorii </w:t>
      </w:r>
      <w:r>
        <w:rPr>
          <w:b/>
          <w:lang w:val="ro-RO"/>
        </w:rPr>
        <w:t xml:space="preserve">private, protected </w:t>
      </w:r>
      <w:r>
        <w:rPr>
          <w:lang w:val="ro-RO"/>
        </w:rPr>
        <w:t xml:space="preserve">sau </w:t>
      </w:r>
      <w:r>
        <w:rPr>
          <w:b/>
          <w:lang w:val="ro-RO"/>
        </w:rPr>
        <w:t>public</w:t>
      </w:r>
      <w:r>
        <w:rPr>
          <w:lang w:val="ro-RO"/>
        </w:rPr>
        <w:t xml:space="preserve"> contribuie la fiabilitatea programelor în cursul executării, deoarece partenerul client nu are acces la elemntele critice ale obiectelor prelucrate.</w:t>
      </w:r>
    </w:p>
    <w:p>
      <w:pPr>
        <w:pStyle w:val="Normal"/>
        <w:numPr>
          <w:ilvl w:val="0"/>
          <w:numId w:val="19"/>
        </w:numPr>
        <w:jc w:val="both"/>
        <w:rPr>
          <w:i/>
          <w:i/>
          <w:iCs/>
          <w:lang w:val="ro-RO"/>
        </w:rPr>
      </w:pPr>
      <w:r>
        <w:rPr>
          <w:lang w:val="ro-RO"/>
        </w:rPr>
        <w:t>La o primă analiză, putem vedea clasa ca fiind o structură de date la care au fost adăugate mecanisme de acces controlat la componente şi pentru care signatura metodelor de prelucrare (adică numele funcţiei, tipul rezultatului calculat  şi tipul eventualilor parametri) este fixată prin definiţie.</w:t>
      </w:r>
    </w:p>
    <w:p>
      <w:pPr>
        <w:pStyle w:val="Normal"/>
        <w:jc w:val="both"/>
        <w:rPr>
          <w:i/>
          <w:i/>
          <w:iCs/>
          <w:lang w:val="ro-RO"/>
        </w:rPr>
      </w:pPr>
      <w:r>
        <w:rPr>
          <w:i/>
          <w:iCs/>
          <w:lang w:val="ro-RO"/>
        </w:rPr>
      </w:r>
    </w:p>
    <w:p>
      <w:pPr>
        <w:pStyle w:val="Normal"/>
        <w:jc w:val="both"/>
        <w:rPr/>
      </w:pPr>
      <w:r>
        <w:rPr>
          <w:i/>
          <w:iCs/>
          <w:lang w:val="ro-RO"/>
        </w:rPr>
        <w:t xml:space="preserve">Exemplu. Se cere să se construiască o clasă numită </w:t>
      </w:r>
      <w:r>
        <w:rPr>
          <w:iCs/>
          <w:lang w:val="ro-RO"/>
        </w:rPr>
        <w:t>Persoana</w:t>
      </w:r>
      <w:r>
        <w:rPr>
          <w:i/>
          <w:iCs/>
          <w:lang w:val="ro-RO"/>
        </w:rPr>
        <w:t xml:space="preserve"> ale cărei obiecte sunt persoane dintr-o anumită colectivitate. O persoană va fi identificată prin nume, prenume şi an de naştere. Construirea unui obiect persoană va fi însoţită de iniţializarea numelui, prenumelui şi a anului de naştere. Daca anul este omis, se consideră că persoana este născută în 2000.  Dacă nici unul din  atribute nu este specificat, atunci se consideră că persoana are numele X, prenumele Z şi este născută în 2000. Asupra obiectelor de tipul </w:t>
      </w:r>
      <w:r>
        <w:rPr>
          <w:iCs/>
          <w:lang w:val="ro-RO"/>
        </w:rPr>
        <w:t>Persoana</w:t>
      </w:r>
      <w:r>
        <w:rPr>
          <w:i/>
          <w:iCs/>
          <w:lang w:val="ro-RO"/>
        </w:rPr>
        <w:t xml:space="preserve"> pot fi făcute următoarele  operaţii:</w:t>
      </w:r>
    </w:p>
    <w:p>
      <w:pPr>
        <w:pStyle w:val="Normal"/>
        <w:numPr>
          <w:ilvl w:val="0"/>
          <w:numId w:val="31"/>
        </w:numPr>
        <w:jc w:val="both"/>
        <w:rPr>
          <w:i/>
          <w:i/>
          <w:iCs/>
          <w:lang w:val="ro-RO"/>
        </w:rPr>
      </w:pPr>
      <w:r>
        <w:rPr>
          <w:i/>
          <w:iCs/>
          <w:lang w:val="ro-RO"/>
        </w:rPr>
        <w:t>afişarea numelui, prenumelui şi a anului de naştere</w:t>
      </w:r>
    </w:p>
    <w:p>
      <w:pPr>
        <w:pStyle w:val="Normal"/>
        <w:numPr>
          <w:ilvl w:val="0"/>
          <w:numId w:val="31"/>
        </w:numPr>
        <w:jc w:val="both"/>
        <w:rPr>
          <w:i/>
          <w:i/>
          <w:iCs/>
          <w:lang w:val="ro-RO"/>
        </w:rPr>
      </w:pPr>
      <w:r>
        <w:rPr>
          <w:i/>
          <w:iCs/>
          <w:lang w:val="ro-RO"/>
        </w:rPr>
        <w:t>modificarea anului de nastere</w:t>
      </w:r>
    </w:p>
    <w:p>
      <w:pPr>
        <w:pStyle w:val="Normal"/>
        <w:ind w:start="60" w:hanging="0"/>
        <w:jc w:val="both"/>
        <w:rPr>
          <w:i/>
          <w:i/>
          <w:iCs/>
          <w:lang w:val="ro-RO"/>
        </w:rPr>
      </w:pPr>
      <w:r>
        <w:rPr>
          <w:i/>
          <w:iCs/>
          <w:lang w:val="ro-RO"/>
        </w:rPr>
      </w:r>
    </w:p>
    <w:p>
      <w:pPr>
        <w:pStyle w:val="Normal"/>
        <w:ind w:start="60" w:hanging="0"/>
        <w:jc w:val="both"/>
        <w:rPr>
          <w:i/>
          <w:i/>
          <w:iCs/>
          <w:lang w:val="ro-RO"/>
        </w:rPr>
      </w:pPr>
      <w:r>
        <w:rPr>
          <w:i/>
          <w:iCs/>
          <w:lang w:val="ro-RO"/>
        </w:rPr>
        <w:t>Va fi creată clasa Persoana din următoarea diagramă:</w:t>
      </w:r>
    </w:p>
    <w:p>
      <w:pPr>
        <w:pStyle w:val="Normal"/>
        <w:ind w:start="60" w:hanging="0"/>
        <w:jc w:val="both"/>
        <w:rPr>
          <w:i/>
          <w:i/>
          <w:iCs/>
          <w:lang w:val="ro-RO"/>
        </w:rPr>
      </w:pPr>
      <w:r>
        <w:rPr>
          <w:i/>
          <w:iCs/>
          <w:lang w:val="ro-RO"/>
        </w:rPr>
      </w:r>
    </w:p>
    <w:p>
      <w:pPr>
        <w:pStyle w:val="Normal"/>
        <w:ind w:start="60" w:hanging="0"/>
        <w:jc w:val="both"/>
        <w:rPr>
          <w:i/>
          <w:i/>
          <w:iCs/>
          <w:lang w:val="ro-RO"/>
        </w:rPr>
      </w:pPr>
      <w:r>
        <w:rPr>
          <w:lang w:val="ro-RO" w:eastAsia="ro-RO"/>
        </w:rPr>
        <mc:AlternateContent>
          <mc:Choice Requires="wpg">
            <w:drawing>
              <wp:inline distT="0" distB="0" distL="0" distR="0">
                <wp:extent cx="3429000" cy="2057400"/>
                <wp:effectExtent l="0" t="0" r="0" b="0"/>
                <wp:docPr id="2" name=""/>
                <a:graphic xmlns:a="http://schemas.openxmlformats.org/drawingml/2006/main">
                  <a:graphicData uri="http://schemas.microsoft.com/office/word/2010/wordprocessingGroup">
                    <wpg:wgp>
                      <wpg:cNvGrpSpPr/>
                      <wpg:grpSpPr>
                        <a:xfrm>
                          <a:off x="0" y="0"/>
                          <a:ext cx="3428280" cy="2056680"/>
                        </a:xfrm>
                      </wpg:grpSpPr>
                      <wps:wsp>
                        <wps:cNvSpPr/>
                        <wps:nvSpPr>
                          <wps:cNvPr id="0" name="Rectangle 1"/>
                          <wps:cNvSpPr/>
                        </wps:nvSpPr>
                        <wps:spPr>
                          <a:xfrm>
                            <a:off x="0" y="0"/>
                            <a:ext cx="3428280" cy="2056680"/>
                          </a:xfrm>
                          <a:prstGeom prst="rect">
                            <a:avLst/>
                          </a:prstGeom>
                          <a:noFill/>
                          <a:ln>
                            <a:noFill/>
                          </a:ln>
                        </wps:spPr>
                        <wps:bodyPr/>
                      </wps:wsp>
                      <wps:wsp>
                        <wps:cNvSpPr txBox="1"/>
                        <wps:spPr>
                          <a:xfrm>
                            <a:off x="113040" y="0"/>
                            <a:ext cx="1942560" cy="1943280"/>
                          </a:xfrm>
                          <a:prstGeom prst="rect">
                            <a:avLst/>
                          </a:prstGeom>
                          <a:solidFill>
                            <a:srgbClr val="ffffff"/>
                          </a:solidFill>
                          <a:ln w="9360">
                            <a:solidFill>
                              <a:srgbClr val="000000"/>
                            </a:solidFill>
                            <a:miter/>
                          </a:ln>
                        </wps:spPr>
                        <wps:txbx>
                          <w:txbxContent>
                            <w:p>
                              <w:pPr>
                                <w:overflowPunct w:val="false"/>
                                <w:bidi w:val="0"/>
                                <w:rPr/>
                              </w:pPr>
                              <w:r>
                                <w:rPr>
                                  <w:kern w:val="2"/>
                                  <w:sz w:val="24"/>
                                  <w:szCs w:val="24"/>
                                  <w:rFonts w:ascii="Times New Roman" w:hAnsi="Times New Roman" w:eastAsia="Times New Roman" w:cs="Times New Roman"/>
                                  <w:color w:val="auto"/>
                                  <w:lang w:val="ro-RO" w:bidi="ar-SA"/>
                                </w:rPr>
                                <w:t xml:space="preserve">               Persoana</w:t>
                              </w:r>
                            </w:p>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en-US" w:bidi="ar-SA"/>
                                </w:rPr>
                                <w:t>#n: char*</w:t>
                              </w:r>
                            </w:p>
                            <w:p>
                              <w:pPr>
                                <w:overflowPunct w:val="false"/>
                                <w:bidi w:val="0"/>
                                <w:rPr/>
                              </w:pPr>
                              <w:r>
                                <w:rPr>
                                  <w:kern w:val="2"/>
                                  <w:sz w:val="24"/>
                                  <w:szCs w:val="24"/>
                                  <w:rFonts w:ascii="Times New Roman" w:hAnsi="Times New Roman" w:eastAsia="Times New Roman" w:cs="Times New Roman"/>
                                  <w:color w:val="auto"/>
                                  <w:lang w:val="en-US" w:bidi="ar-SA"/>
                                </w:rPr>
                                <w:t>#p: char*</w:t>
                              </w:r>
                            </w:p>
                            <w:p>
                              <w:pPr>
                                <w:overflowPunct w:val="false"/>
                                <w:bidi w:val="0"/>
                                <w:rPr/>
                              </w:pPr>
                              <w:r>
                                <w:rPr>
                                  <w:kern w:val="2"/>
                                  <w:sz w:val="24"/>
                                  <w:szCs w:val="24"/>
                                  <w:rFonts w:ascii="Times New Roman" w:hAnsi="Times New Roman" w:eastAsia="Times New Roman" w:cs="Times New Roman"/>
                                  <w:color w:val="auto"/>
                                  <w:lang w:val="en-US" w:bidi="ar-SA"/>
                                </w:rPr>
                                <w:t>-an: int</w:t>
                              </w:r>
                            </w:p>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en-US" w:bidi="ar-SA"/>
                                </w:rPr>
                                <w:t>+Persoana()</w:t>
                              </w:r>
                            </w:p>
                            <w:p>
                              <w:pPr>
                                <w:overflowPunct w:val="false"/>
                                <w:bidi w:val="0"/>
                                <w:rPr/>
                              </w:pPr>
                              <w:r>
                                <w:rPr>
                                  <w:kern w:val="2"/>
                                  <w:sz w:val="24"/>
                                  <w:szCs w:val="24"/>
                                  <w:rFonts w:ascii="Times New Roman" w:hAnsi="Times New Roman" w:eastAsia="Times New Roman" w:cs="Times New Roman"/>
                                  <w:color w:val="auto"/>
                                  <w:lang w:val="en-US" w:bidi="ar-SA"/>
                                </w:rPr>
                                <w:t>+Persoana(char*, char*, int)</w:t>
                              </w:r>
                            </w:p>
                            <w:p>
                              <w:pPr>
                                <w:overflowPunct w:val="false"/>
                                <w:bidi w:val="0"/>
                                <w:rPr/>
                              </w:pPr>
                              <w:r>
                                <w:rPr>
                                  <w:kern w:val="2"/>
                                  <w:sz w:val="24"/>
                                  <w:szCs w:val="24"/>
                                  <w:rFonts w:ascii="Times New Roman" w:hAnsi="Times New Roman" w:eastAsia="Times New Roman" w:cs="Times New Roman"/>
                                  <w:color w:val="auto"/>
                                  <w:lang w:val="en-US" w:bidi="ar-SA"/>
                                </w:rPr>
                                <w:t>+void afisare()</w:t>
                              </w:r>
                            </w:p>
                            <w:p>
                              <w:pPr>
                                <w:overflowPunct w:val="false"/>
                                <w:bidi w:val="0"/>
                                <w:rPr/>
                              </w:pPr>
                              <w:r>
                                <w:rPr>
                                  <w:kern w:val="2"/>
                                  <w:sz w:val="24"/>
                                  <w:szCs w:val="24"/>
                                  <w:rFonts w:ascii="Times New Roman" w:hAnsi="Times New Roman" w:eastAsia="Times New Roman" w:cs="Times New Roman"/>
                                  <w:color w:val="auto"/>
                                  <w:lang w:val="en-US" w:bidi="ar-SA"/>
                                </w:rPr>
                                <w:t>+void set_an_nastere(int )</w:t>
                              </w:r>
                            </w:p>
                          </w:txbxContent>
                        </wps:txbx>
                        <wps:bodyPr wrap="square">
                          <a:noAutofit/>
                        </wps:bodyPr>
                      </wps:wsp>
                      <wps:wsp>
                        <wps:cNvSpPr/>
                        <wps:spPr>
                          <a:xfrm>
                            <a:off x="113760" y="456480"/>
                            <a:ext cx="1942560" cy="0"/>
                          </a:xfrm>
                          <a:prstGeom prst="line">
                            <a:avLst/>
                          </a:prstGeom>
                          <a:ln w="9360">
                            <a:solidFill>
                              <a:srgbClr val="000000"/>
                            </a:solidFill>
                            <a:miter/>
                          </a:ln>
                        </wps:spPr>
                        <wps:style>
                          <a:lnRef idx="0"/>
                          <a:fillRef idx="0"/>
                          <a:effectRef idx="0"/>
                          <a:fontRef idx="minor"/>
                        </wps:style>
                        <wps:bodyPr/>
                      </wps:wsp>
                      <wps:wsp>
                        <wps:cNvSpPr/>
                        <wps:spPr>
                          <a:xfrm>
                            <a:off x="113760" y="1143000"/>
                            <a:ext cx="1942560" cy="0"/>
                          </a:xfrm>
                          <a:prstGeom prst="line">
                            <a:avLst/>
                          </a:prstGeom>
                          <a:ln w="9360">
                            <a:solidFill>
                              <a:srgbClr val="000000"/>
                            </a:solidFill>
                            <a:miter/>
                          </a:ln>
                        </wps:spPr>
                        <wps:style>
                          <a:lnRef idx="0"/>
                          <a:fillRef idx="0"/>
                          <a:effectRef idx="0"/>
                          <a:fontRef idx="minor"/>
                        </wps:style>
                        <wps:bodyPr/>
                      </wps:wsp>
                    </wpg:wgp>
                  </a:graphicData>
                </a:graphic>
              </wp:inline>
            </w:drawing>
          </mc:Choice>
          <mc:Fallback>
            <w:pict>
              <v:group id="shape_0" style="position:absolute;margin-left:0pt;margin-top:0pt;width:269.95pt;height:161.95pt" coordorigin="0,0" coordsize="5399,3239">
                <v:rect id="shape_0" stroked="f" style="position:absolute;left:0;top:0;width:5398;height:3238;mso-position-horizontal-relative:char">
                  <w10:wrap type="none"/>
                  <v:fill o:detectmouseclick="t" on="false"/>
                  <v:stroke color="#3465a4" joinstyle="round" endcap="flat"/>
                </v:rect>
                <v:shapetype id="_x0000_t202" coordsize="21600,21600" o:spt="202" path="m,l,21600l21600,21600l21600,xe">
                  <v:stroke joinstyle="miter"/>
                  <v:path gradientshapeok="t" o:connecttype="rect"/>
                </v:shapetype>
                <v:shape id="shape_0" fillcolor="white" stroked="t" style="position:absolute;left:178;top:0;width:3058;height:3059;mso-position-horizontal-relative:char" type="shapetype_202">
                  <v:textbox>
                    <w:txbxContent>
                      <w:p>
                        <w:pPr>
                          <w:overflowPunct w:val="false"/>
                          <w:bidi w:val="0"/>
                          <w:rPr/>
                        </w:pPr>
                        <w:r>
                          <w:rPr>
                            <w:kern w:val="2"/>
                            <w:sz w:val="24"/>
                            <w:szCs w:val="24"/>
                            <w:rFonts w:ascii="Times New Roman" w:hAnsi="Times New Roman" w:eastAsia="Times New Roman" w:cs="Times New Roman"/>
                            <w:color w:val="auto"/>
                            <w:lang w:val="ro-RO" w:bidi="ar-SA"/>
                          </w:rPr>
                          <w:t xml:space="preserve">               Persoana</w:t>
                        </w:r>
                      </w:p>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en-US" w:bidi="ar-SA"/>
                          </w:rPr>
                          <w:t>#n: char*</w:t>
                        </w:r>
                      </w:p>
                      <w:p>
                        <w:pPr>
                          <w:overflowPunct w:val="false"/>
                          <w:bidi w:val="0"/>
                          <w:rPr/>
                        </w:pPr>
                        <w:r>
                          <w:rPr>
                            <w:kern w:val="2"/>
                            <w:sz w:val="24"/>
                            <w:szCs w:val="24"/>
                            <w:rFonts w:ascii="Times New Roman" w:hAnsi="Times New Roman" w:eastAsia="Times New Roman" w:cs="Times New Roman"/>
                            <w:color w:val="auto"/>
                            <w:lang w:val="en-US" w:bidi="ar-SA"/>
                          </w:rPr>
                          <w:t>#p: char*</w:t>
                        </w:r>
                      </w:p>
                      <w:p>
                        <w:pPr>
                          <w:overflowPunct w:val="false"/>
                          <w:bidi w:val="0"/>
                          <w:rPr/>
                        </w:pPr>
                        <w:r>
                          <w:rPr>
                            <w:kern w:val="2"/>
                            <w:sz w:val="24"/>
                            <w:szCs w:val="24"/>
                            <w:rFonts w:ascii="Times New Roman" w:hAnsi="Times New Roman" w:eastAsia="Times New Roman" w:cs="Times New Roman"/>
                            <w:color w:val="auto"/>
                            <w:lang w:val="en-US" w:bidi="ar-SA"/>
                          </w:rPr>
                          <w:t>-an: int</w:t>
                        </w:r>
                      </w:p>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en-US" w:bidi="ar-SA"/>
                          </w:rPr>
                          <w:t>+Persoana()</w:t>
                        </w:r>
                      </w:p>
                      <w:p>
                        <w:pPr>
                          <w:overflowPunct w:val="false"/>
                          <w:bidi w:val="0"/>
                          <w:rPr/>
                        </w:pPr>
                        <w:r>
                          <w:rPr>
                            <w:kern w:val="2"/>
                            <w:sz w:val="24"/>
                            <w:szCs w:val="24"/>
                            <w:rFonts w:ascii="Times New Roman" w:hAnsi="Times New Roman" w:eastAsia="Times New Roman" w:cs="Times New Roman"/>
                            <w:color w:val="auto"/>
                            <w:lang w:val="en-US" w:bidi="ar-SA"/>
                          </w:rPr>
                          <w:t>+Persoana(char*, char*, int)</w:t>
                        </w:r>
                      </w:p>
                      <w:p>
                        <w:pPr>
                          <w:overflowPunct w:val="false"/>
                          <w:bidi w:val="0"/>
                          <w:rPr/>
                        </w:pPr>
                        <w:r>
                          <w:rPr>
                            <w:kern w:val="2"/>
                            <w:sz w:val="24"/>
                            <w:szCs w:val="24"/>
                            <w:rFonts w:ascii="Times New Roman" w:hAnsi="Times New Roman" w:eastAsia="Times New Roman" w:cs="Times New Roman"/>
                            <w:color w:val="auto"/>
                            <w:lang w:val="en-US" w:bidi="ar-SA"/>
                          </w:rPr>
                          <w:t>+void afisare()</w:t>
                        </w:r>
                      </w:p>
                      <w:p>
                        <w:pPr>
                          <w:overflowPunct w:val="false"/>
                          <w:bidi w:val="0"/>
                          <w:rPr/>
                        </w:pPr>
                        <w:r>
                          <w:rPr>
                            <w:kern w:val="2"/>
                            <w:sz w:val="24"/>
                            <w:szCs w:val="24"/>
                            <w:rFonts w:ascii="Times New Roman" w:hAnsi="Times New Roman" w:eastAsia="Times New Roman" w:cs="Times New Roman"/>
                            <w:color w:val="auto"/>
                            <w:lang w:val="en-US" w:bidi="ar-SA"/>
                          </w:rPr>
                          <w:t>+void set_an_nastere(int )</w:t>
                        </w:r>
                      </w:p>
                    </w:txbxContent>
                  </v:textbox>
                  <w10:wrap type="square"/>
                  <v:fill o:detectmouseclick="t" type="solid" color2="black"/>
                  <v:stroke color="black" weight="9360" joinstyle="miter" endcap="flat"/>
                </v:shape>
                <v:line id="shape_0" from="179,719" to="3237,719" stroked="t" style="position:absolute;mso-position-horizontal-relative:char">
                  <v:stroke color="black" weight="9360" joinstyle="miter" endcap="flat"/>
                  <v:fill o:detectmouseclick="t" on="false"/>
                </v:line>
                <v:line id="shape_0" from="179,1800" to="3237,1800" stroked="t" style="position:absolute;mso-position-horizontal-relative:char">
                  <v:stroke color="black" weight="9360" joinstyle="miter" endcap="flat"/>
                  <v:fill o:detectmouseclick="t" on="false"/>
                </v:line>
              </v:group>
            </w:pict>
          </mc:Fallback>
        </mc:AlternateContent>
      </w:r>
    </w:p>
    <w:p>
      <w:pPr>
        <w:pStyle w:val="Normal"/>
        <w:ind w:start="60" w:hanging="0"/>
        <w:jc w:val="both"/>
        <w:rPr>
          <w:i/>
          <w:i/>
          <w:iCs/>
          <w:lang w:val="ro-RO"/>
        </w:rPr>
      </w:pPr>
      <w:r>
        <w:rPr>
          <w:i/>
          <w:iCs/>
          <w:lang w:val="ro-RO"/>
        </w:rPr>
        <w:t>Un obiect din această clasă este o structură de date ce are spaţiu de memorienecesar reţinerii celor trei atribute:</w:t>
      </w:r>
    </w:p>
    <w:p>
      <w:pPr>
        <w:pStyle w:val="Normal"/>
        <w:ind w:start="60" w:hanging="0"/>
        <w:jc w:val="both"/>
        <w:rPr>
          <w:i/>
          <w:i/>
          <w:iCs/>
          <w:lang w:val="ro-RO"/>
        </w:rPr>
      </w:pPr>
      <w:r>
        <w:rPr>
          <w:i/>
          <w:iCs/>
          <w:lang w:val="ro-RO" w:eastAsia="ro-RO"/>
        </w:rPr>
        <mc:AlternateContent>
          <mc:Choice Requires="wpg">
            <w:drawing>
              <wp:inline distT="0" distB="0" distL="0" distR="0">
                <wp:extent cx="5486400" cy="1257935"/>
                <wp:effectExtent l="0" t="0" r="0" b="0"/>
                <wp:docPr id="3" name=""/>
                <a:graphic xmlns:a="http://schemas.openxmlformats.org/drawingml/2006/main">
                  <a:graphicData uri="http://schemas.microsoft.com/office/word/2010/wordprocessingGroup">
                    <wpg:wgp>
                      <wpg:cNvGrpSpPr/>
                      <wpg:grpSpPr>
                        <a:xfrm>
                          <a:off x="0" y="0"/>
                          <a:ext cx="5485680" cy="1257480"/>
                        </a:xfrm>
                      </wpg:grpSpPr>
                      <wps:wsp>
                        <wps:cNvSpPr/>
                        <wps:nvSpPr>
                          <wps:cNvPr id="1" name="Rectangle 1"/>
                          <wps:cNvSpPr/>
                        </wps:nvSpPr>
                        <wps:spPr>
                          <a:xfrm>
                            <a:off x="0" y="720"/>
                            <a:ext cx="5485680" cy="1256760"/>
                          </a:xfrm>
                          <a:prstGeom prst="rect">
                            <a:avLst/>
                          </a:prstGeom>
                          <a:noFill/>
                          <a:ln>
                            <a:noFill/>
                          </a:ln>
                        </wps:spPr>
                        <wps:bodyPr/>
                      </wps:wsp>
                      <wps:wsp>
                        <wps:cNvSpPr txBox="1"/>
                        <wps:spPr>
                          <a:xfrm>
                            <a:off x="1027440" y="457200"/>
                            <a:ext cx="913680" cy="685800"/>
                          </a:xfrm>
                          <a:prstGeom prst="rect">
                            <a:avLst/>
                          </a:prstGeom>
                          <a:solidFill>
                            <a:srgbClr val="ffffff"/>
                          </a:solidFill>
                          <a:ln w="9360">
                            <a:solidFill>
                              <a:srgbClr val="000000"/>
                            </a:solidFill>
                            <a:miter/>
                          </a:ln>
                        </wps:spPr>
                        <wps:txbx>
                          <w:txbxContent>
                            <w:p>
                              <w:pPr>
                                <w:overflowPunct w:val="false"/>
                                <w:bidi w:val="0"/>
                                <w:rPr/>
                              </w:pPr>
                              <w:r>
                                <w:rPr>
                                  <w:kern w:val="2"/>
                                  <w:sz w:val="24"/>
                                  <w:szCs w:val="24"/>
                                  <w:rFonts w:ascii="Times New Roman" w:hAnsi="Times New Roman" w:eastAsia="Times New Roman" w:cs="Times New Roman"/>
                                  <w:color w:val="auto"/>
                                  <w:lang w:val="ro-RO" w:bidi="ar-SA"/>
                                </w:rPr>
                                <w:t>n</w:t>
                              </w:r>
                            </w:p>
                            <w:p>
                              <w:pPr>
                                <w:overflowPunct w:val="false"/>
                                <w:bidi w:val="0"/>
                                <w:rPr/>
                              </w:pPr>
                              <w:r>
                                <w:rPr>
                                  <w:kern w:val="2"/>
                                  <w:sz w:val="24"/>
                                  <w:szCs w:val="24"/>
                                  <w:rFonts w:ascii="Times New Roman" w:hAnsi="Times New Roman" w:eastAsia="Times New Roman" w:cs="Times New Roman"/>
                                  <w:color w:val="auto"/>
                                  <w:lang w:val="ro-RO" w:bidi="ar-SA"/>
                                </w:rPr>
                                <w:t>p</w:t>
                              </w:r>
                            </w:p>
                            <w:p>
                              <w:pPr>
                                <w:overflowPunct w:val="false"/>
                                <w:bidi w:val="0"/>
                                <w:rPr/>
                              </w:pPr>
                              <w:r>
                                <w:rPr>
                                  <w:kern w:val="2"/>
                                  <w:sz w:val="24"/>
                                  <w:szCs w:val="24"/>
                                  <w:rFonts w:ascii="Times New Roman" w:hAnsi="Times New Roman" w:eastAsia="Times New Roman" w:cs="Times New Roman"/>
                                  <w:color w:val="auto"/>
                                  <w:lang w:val="ro-RO" w:bidi="ar-SA"/>
                                </w:rPr>
                                <w:t>an</w:t>
                              </w:r>
                            </w:p>
                          </w:txbxContent>
                        </wps:txbx>
                        <wps:bodyPr wrap="square">
                          <a:noAutofit/>
                        </wps:bodyPr>
                      </wps:wsp>
                      <wps:wsp>
                        <wps:cNvSpPr/>
                        <wps:spPr>
                          <a:xfrm>
                            <a:off x="1028160" y="686520"/>
                            <a:ext cx="913680" cy="0"/>
                          </a:xfrm>
                          <a:prstGeom prst="line">
                            <a:avLst/>
                          </a:prstGeom>
                          <a:ln w="9360">
                            <a:solidFill>
                              <a:srgbClr val="000000"/>
                            </a:solidFill>
                            <a:miter/>
                          </a:ln>
                        </wps:spPr>
                        <wps:style>
                          <a:lnRef idx="0"/>
                          <a:fillRef idx="0"/>
                          <a:effectRef idx="0"/>
                          <a:fontRef idx="minor"/>
                        </wps:style>
                        <wps:bodyPr/>
                      </wps:wsp>
                      <wps:wsp>
                        <wps:cNvSpPr/>
                        <wps:spPr>
                          <a:xfrm>
                            <a:off x="1028160" y="914400"/>
                            <a:ext cx="913680" cy="0"/>
                          </a:xfrm>
                          <a:prstGeom prst="line">
                            <a:avLst/>
                          </a:prstGeom>
                          <a:ln w="9360">
                            <a:solidFill>
                              <a:srgbClr val="000000"/>
                            </a:solidFill>
                            <a:miter/>
                          </a:ln>
                        </wps:spPr>
                        <wps:style>
                          <a:lnRef idx="0"/>
                          <a:fillRef idx="0"/>
                          <a:effectRef idx="0"/>
                          <a:fontRef idx="minor"/>
                        </wps:style>
                        <wps:bodyPr/>
                      </wps:wsp>
                      <wps:wsp>
                        <wps:cNvSpPr txBox="1"/>
                        <wps:spPr>
                          <a:xfrm>
                            <a:off x="1027440" y="0"/>
                            <a:ext cx="913680" cy="456480"/>
                          </a:xfrm>
                          <a:prstGeom prst="rect">
                            <a:avLst/>
                          </a:prstGeom>
                          <a:noFill/>
                          <a:ln>
                            <a:noFill/>
                          </a:ln>
                        </wps:spPr>
                        <wps:txbx>
                          <w:txbxContent>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ro-RO" w:bidi="ar-SA"/>
                                </w:rPr>
                                <w:t>:Persoana</w:t>
                              </w:r>
                            </w:p>
                          </w:txbxContent>
                        </wps:txbx>
                        <wps:bodyPr wrap="square">
                          <a:noAutofit/>
                        </wps:bodyPr>
                      </wps:wsp>
                    </wpg:wgp>
                  </a:graphicData>
                </a:graphic>
              </wp:inline>
            </w:drawing>
          </mc:Choice>
          <mc:Fallback>
            <w:pict>
              <v:group id="shape_0" style="position:absolute;margin-left:0pt;margin-top:0pt;width:431.95pt;height:99pt" coordorigin="0,0" coordsize="8639,1980">
                <v:rect id="shape_0" stroked="f" style="position:absolute;left:0;top:1;width:8638;height:1978;mso-position-horizontal-relative:char">
                  <w10:wrap type="none"/>
                  <v:fill o:detectmouseclick="t" on="false"/>
                  <v:stroke color="#3465a4" joinstyle="round" endcap="flat"/>
                </v:rect>
                <v:shape id="shape_0" fillcolor="white" stroked="t" style="position:absolute;left:1618;top:720;width:1438;height:1079;mso-position-horizontal-relative:char" type="shapetype_202">
                  <v:textbox>
                    <w:txbxContent>
                      <w:p>
                        <w:pPr>
                          <w:overflowPunct w:val="false"/>
                          <w:bidi w:val="0"/>
                          <w:rPr/>
                        </w:pPr>
                        <w:r>
                          <w:rPr>
                            <w:kern w:val="2"/>
                            <w:sz w:val="24"/>
                            <w:szCs w:val="24"/>
                            <w:rFonts w:ascii="Times New Roman" w:hAnsi="Times New Roman" w:eastAsia="Times New Roman" w:cs="Times New Roman"/>
                            <w:color w:val="auto"/>
                            <w:lang w:val="ro-RO" w:bidi="ar-SA"/>
                          </w:rPr>
                          <w:t>n</w:t>
                        </w:r>
                      </w:p>
                      <w:p>
                        <w:pPr>
                          <w:overflowPunct w:val="false"/>
                          <w:bidi w:val="0"/>
                          <w:rPr/>
                        </w:pPr>
                        <w:r>
                          <w:rPr>
                            <w:kern w:val="2"/>
                            <w:sz w:val="24"/>
                            <w:szCs w:val="24"/>
                            <w:rFonts w:ascii="Times New Roman" w:hAnsi="Times New Roman" w:eastAsia="Times New Roman" w:cs="Times New Roman"/>
                            <w:color w:val="auto"/>
                            <w:lang w:val="ro-RO" w:bidi="ar-SA"/>
                          </w:rPr>
                          <w:t>p</w:t>
                        </w:r>
                      </w:p>
                      <w:p>
                        <w:pPr>
                          <w:overflowPunct w:val="false"/>
                          <w:bidi w:val="0"/>
                          <w:rPr/>
                        </w:pPr>
                        <w:r>
                          <w:rPr>
                            <w:kern w:val="2"/>
                            <w:sz w:val="24"/>
                            <w:szCs w:val="24"/>
                            <w:rFonts w:ascii="Times New Roman" w:hAnsi="Times New Roman" w:eastAsia="Times New Roman" w:cs="Times New Roman"/>
                            <w:color w:val="auto"/>
                            <w:lang w:val="ro-RO" w:bidi="ar-SA"/>
                          </w:rPr>
                          <w:t>an</w:t>
                        </w:r>
                      </w:p>
                    </w:txbxContent>
                  </v:textbox>
                  <w10:wrap type="square"/>
                  <v:fill o:detectmouseclick="t" type="solid" color2="black"/>
                  <v:stroke color="black" weight="9360" joinstyle="miter" endcap="flat"/>
                </v:shape>
                <v:line id="shape_0" from="1619,1081" to="3057,1081" stroked="t" style="position:absolute;mso-position-horizontal-relative:char">
                  <v:stroke color="black" weight="9360" joinstyle="miter" endcap="flat"/>
                  <v:fill o:detectmouseclick="t" on="false"/>
                </v:line>
                <v:line id="shape_0" from="1619,1440" to="3057,1440" stroked="t" style="position:absolute;mso-position-horizontal-relative:char">
                  <v:stroke color="black" weight="9360" joinstyle="miter" endcap="flat"/>
                  <v:fill o:detectmouseclick="t" on="false"/>
                </v:line>
                <v:shape id="shape_0" stroked="f" style="position:absolute;left:1618;top:0;width:1438;height:718;mso-position-horizontal-relative:char" type="shapetype_202">
                  <v:textbox>
                    <w:txbxContent>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ro-RO" w:bidi="ar-SA"/>
                          </w:rPr>
                          <w:t>:Persoana</w:t>
                        </w:r>
                      </w:p>
                    </w:txbxContent>
                  </v:textbox>
                  <w10:wrap type="square"/>
                  <v:fill o:detectmouseclick="t" on="false"/>
                  <v:stroke color="#3465a4" joinstyle="round" endcap="flat"/>
                </v:shape>
              </v:group>
            </w:pict>
          </mc:Fallback>
        </mc:AlternateContent>
      </w:r>
    </w:p>
    <w:p>
      <w:pPr>
        <w:pStyle w:val="Normal"/>
        <w:ind w:start="60" w:hanging="0"/>
        <w:jc w:val="both"/>
        <w:rPr>
          <w:i/>
          <w:i/>
          <w:iCs/>
          <w:lang w:val="ro-RO"/>
        </w:rPr>
      </w:pPr>
      <w:r>
        <w:rPr>
          <w:i/>
          <w:iCs/>
          <w:lang w:val="ro-RO"/>
        </w:rPr>
        <w:t>Etapele creării acestei clase sunt următoarele:</w:t>
      </w:r>
    </w:p>
    <w:p>
      <w:pPr>
        <w:pStyle w:val="Normal"/>
        <w:numPr>
          <w:ilvl w:val="0"/>
          <w:numId w:val="31"/>
        </w:numPr>
        <w:jc w:val="both"/>
        <w:rPr>
          <w:i/>
          <w:i/>
          <w:iCs/>
          <w:lang w:val="ro-RO"/>
        </w:rPr>
      </w:pPr>
      <w:r>
        <w:rPr>
          <w:i/>
          <w:iCs/>
          <w:lang w:val="ro-RO"/>
        </w:rPr>
        <w:t>definiţia clasei (fişierul persoana .hpp)</w:t>
      </w:r>
    </w:p>
    <w:p>
      <w:pPr>
        <w:pStyle w:val="PlainText"/>
        <w:jc w:val="both"/>
        <w:rPr/>
      </w:pPr>
      <w:r>
        <w:rPr/>
        <w:t>class Persoana{</w:t>
      </w:r>
    </w:p>
    <w:p>
      <w:pPr>
        <w:pStyle w:val="PlainText"/>
        <w:jc w:val="both"/>
        <w:rPr/>
      </w:pPr>
      <w:r>
        <w:rPr/>
        <w:t xml:space="preserve">// interfata </w:t>
      </w:r>
    </w:p>
    <w:p>
      <w:pPr>
        <w:pStyle w:val="PlainText"/>
        <w:jc w:val="both"/>
        <w:rPr/>
      </w:pPr>
      <w:r>
        <w:rPr/>
        <w:t xml:space="preserve">public: </w:t>
      </w:r>
    </w:p>
    <w:p>
      <w:pPr>
        <w:pStyle w:val="PlainText"/>
        <w:jc w:val="both"/>
        <w:rPr/>
      </w:pPr>
      <w:r>
        <w:rPr/>
        <w:tab/>
        <w:t>// are doi connstructori si metoda de afisare</w:t>
      </w:r>
    </w:p>
    <w:p>
      <w:pPr>
        <w:pStyle w:val="PlainText"/>
        <w:jc w:val="both"/>
        <w:rPr/>
      </w:pPr>
      <w:r>
        <w:rPr/>
        <w:tab/>
        <w:t>Persoana(char *nume, char *prenume, int an_nastere=2000); //</w:t>
      </w:r>
    </w:p>
    <w:p>
      <w:pPr>
        <w:pStyle w:val="PlainText"/>
        <w:jc w:val="both"/>
        <w:rPr/>
      </w:pPr>
      <w:r>
        <w:rPr/>
        <w:tab/>
        <w:t>Persoana();</w:t>
      </w:r>
    </w:p>
    <w:p>
      <w:pPr>
        <w:pStyle w:val="PlainText"/>
        <w:jc w:val="both"/>
        <w:rPr/>
      </w:pPr>
      <w:r>
        <w:rPr/>
        <w:tab/>
        <w:t>void afisare();</w:t>
      </w:r>
    </w:p>
    <w:p>
      <w:pPr>
        <w:pStyle w:val="PlainText"/>
        <w:jc w:val="both"/>
        <w:rPr/>
      </w:pPr>
      <w:r>
        <w:rPr/>
        <w:tab/>
        <w:t>void set_an_nastere(int an_nastere);</w:t>
      </w:r>
    </w:p>
    <w:p>
      <w:pPr>
        <w:pStyle w:val="PlainText"/>
        <w:jc w:val="both"/>
        <w:rPr/>
      </w:pPr>
      <w:r>
        <w:rPr/>
        <w:t>//sfarsit interfata</w:t>
      </w:r>
    </w:p>
    <w:p>
      <w:pPr>
        <w:pStyle w:val="PlainText"/>
        <w:jc w:val="both"/>
        <w:rPr/>
      </w:pPr>
      <w:r>
        <w:rPr/>
      </w:r>
    </w:p>
    <w:p>
      <w:pPr>
        <w:pStyle w:val="PlainText"/>
        <w:jc w:val="both"/>
        <w:rPr/>
      </w:pPr>
      <w:r>
        <w:rPr/>
      </w:r>
    </w:p>
    <w:p>
      <w:pPr>
        <w:pStyle w:val="PlainText"/>
        <w:jc w:val="both"/>
        <w:rPr/>
      </w:pPr>
      <w:r>
        <w:rPr/>
        <w:t xml:space="preserve">// eventualii clienti nu trebuie sa piarda timpul citind dincolo de </w:t>
      </w:r>
    </w:p>
    <w:p>
      <w:pPr>
        <w:pStyle w:val="PlainText"/>
        <w:jc w:val="both"/>
        <w:rPr/>
      </w:pPr>
      <w:r>
        <w:rPr/>
        <w:t>// acest rand al definitiei, oricum la aceste caraceristici nu au acces</w:t>
      </w:r>
    </w:p>
    <w:p>
      <w:pPr>
        <w:pStyle w:val="PlainText"/>
        <w:jc w:val="both"/>
        <w:rPr/>
      </w:pPr>
      <w:r>
        <w:rPr/>
        <w:t>protected: // parte inaccesibila clientilor, cu exceptia subclaselor</w:t>
      </w:r>
    </w:p>
    <w:p>
      <w:pPr>
        <w:pStyle w:val="PlainText"/>
        <w:jc w:val="both"/>
        <w:rPr/>
      </w:pPr>
      <w:r>
        <w:rPr/>
        <w:tab/>
        <w:t xml:space="preserve">   // are trei atribute</w:t>
      </w:r>
    </w:p>
    <w:p>
      <w:pPr>
        <w:pStyle w:val="PlainText"/>
        <w:jc w:val="both"/>
        <w:rPr/>
      </w:pPr>
      <w:r>
        <w:rPr/>
        <w:tab/>
        <w:t>char *n, *p;  // nume, prenume</w:t>
      </w:r>
    </w:p>
    <w:p>
      <w:pPr>
        <w:pStyle w:val="PlainText"/>
        <w:jc w:val="both"/>
        <w:rPr/>
      </w:pPr>
      <w:r>
        <w:rPr/>
        <w:t>private:</w:t>
      </w:r>
    </w:p>
    <w:p>
      <w:pPr>
        <w:pStyle w:val="PlainText"/>
        <w:jc w:val="both"/>
        <w:rPr/>
      </w:pPr>
      <w:r>
        <w:rPr/>
        <w:tab/>
        <w:t>int an; // an nastere</w:t>
      </w:r>
    </w:p>
    <w:p>
      <w:pPr>
        <w:pStyle w:val="PlainText"/>
        <w:jc w:val="both"/>
        <w:rPr/>
      </w:pPr>
      <w:r>
        <w:rPr/>
      </w:r>
    </w:p>
    <w:p>
      <w:pPr>
        <w:pStyle w:val="PlainText"/>
        <w:jc w:val="both"/>
        <w:rPr/>
      </w:pPr>
      <w:r>
        <w:rPr/>
        <w:t>};</w:t>
      </w:r>
    </w:p>
    <w:p>
      <w:pPr>
        <w:pStyle w:val="PlainText"/>
        <w:jc w:val="both"/>
        <w:rPr/>
      </w:pPr>
      <w:r>
        <w:rPr>
          <w:rFonts w:cs="Times New Roman" w:ascii="Times New Roman" w:hAnsi="Times New Roman"/>
          <w:i/>
          <w:sz w:val="24"/>
          <w:szCs w:val="24"/>
        </w:rPr>
        <w:t xml:space="preserve">Observaţi că interfaţa a fost scrisă în prima parte a definiţiei. Structura de date ce are componentele </w:t>
      </w:r>
      <w:r>
        <w:rPr/>
        <w:t xml:space="preserve">char *n, *p; int an; </w:t>
      </w:r>
      <w:r>
        <w:rPr>
          <w:rFonts w:cs="Times New Roman" w:ascii="Times New Roman" w:hAnsi="Times New Roman"/>
          <w:i/>
          <w:sz w:val="24"/>
          <w:szCs w:val="24"/>
        </w:rPr>
        <w:t xml:space="preserve">încapsulează şi metodele de prelucrare la care aceasta poate fi supusă. Cu excepţia metodelor de prelucrare declarate în definiţie (adică cei doi constructori şi metoda </w:t>
      </w:r>
      <w:r>
        <w:rPr>
          <w:sz w:val="24"/>
          <w:szCs w:val="24"/>
        </w:rPr>
        <w:t>afisare()</w:t>
      </w:r>
      <w:r>
        <w:rPr>
          <w:rFonts w:cs="Times New Roman" w:ascii="Times New Roman" w:hAnsi="Times New Roman"/>
          <w:i/>
          <w:sz w:val="24"/>
          <w:szCs w:val="24"/>
        </w:rPr>
        <w:t>) , nici o altă funcţie nu are acces la această structură.</w:t>
      </w:r>
    </w:p>
    <w:p>
      <w:pPr>
        <w:pStyle w:val="PlainText"/>
        <w:jc w:val="both"/>
        <w:rPr>
          <w:rFonts w:ascii="Times New Roman" w:hAnsi="Times New Roman" w:cs="Times New Roman"/>
          <w:i/>
          <w:i/>
          <w:sz w:val="24"/>
          <w:szCs w:val="24"/>
        </w:rPr>
      </w:pPr>
      <w:r>
        <w:rPr>
          <w:rFonts w:cs="Times New Roman" w:ascii="Times New Roman" w:hAnsi="Times New Roman"/>
          <w:i/>
          <w:sz w:val="24"/>
          <w:szCs w:val="24"/>
        </w:rPr>
      </w:r>
    </w:p>
    <w:p>
      <w:pPr>
        <w:pStyle w:val="PlainText"/>
        <w:jc w:val="both"/>
        <w:rPr>
          <w:rFonts w:ascii="Times New Roman" w:hAnsi="Times New Roman" w:cs="Times New Roman"/>
          <w:i/>
          <w:i/>
          <w:sz w:val="24"/>
          <w:szCs w:val="24"/>
        </w:rPr>
      </w:pPr>
      <w:r>
        <w:rPr>
          <w:rFonts w:cs="Times New Roman" w:ascii="Times New Roman" w:hAnsi="Times New Roman"/>
          <w:i/>
          <w:sz w:val="24"/>
          <w:szCs w:val="24"/>
        </w:rPr>
      </w:r>
    </w:p>
    <w:p>
      <w:pPr>
        <w:pStyle w:val="Normal"/>
        <w:numPr>
          <w:ilvl w:val="0"/>
          <w:numId w:val="31"/>
        </w:numPr>
        <w:jc w:val="both"/>
        <w:rPr>
          <w:i/>
          <w:i/>
          <w:iCs/>
          <w:lang w:val="ro-RO"/>
        </w:rPr>
      </w:pPr>
      <w:r>
        <w:rPr>
          <w:i/>
          <w:iCs/>
          <w:lang w:val="ro-RO"/>
        </w:rPr>
        <w:t>program driver (fişier driver.cpp)</w:t>
      </w:r>
    </w:p>
    <w:p>
      <w:pPr>
        <w:pStyle w:val="PlainText"/>
        <w:jc w:val="both"/>
        <w:rPr/>
      </w:pPr>
      <w:r>
        <w:rPr/>
        <w:t>#include "Persoana.hpp"</w:t>
      </w:r>
    </w:p>
    <w:p>
      <w:pPr>
        <w:pStyle w:val="PlainText"/>
        <w:jc w:val="both"/>
        <w:rPr/>
      </w:pPr>
      <w:r>
        <w:rPr/>
        <w:t>#include &lt;iostream.h&gt;</w:t>
      </w:r>
    </w:p>
    <w:p>
      <w:pPr>
        <w:pStyle w:val="PlainText"/>
        <w:jc w:val="both"/>
        <w:rPr/>
      </w:pPr>
      <w:r>
        <w:rPr/>
        <w:t>// program driver, in rol de client al clasei Persoana</w:t>
      </w:r>
    </w:p>
    <w:p>
      <w:pPr>
        <w:pStyle w:val="PlainText"/>
        <w:jc w:val="both"/>
        <w:rPr/>
      </w:pPr>
      <w:r>
        <w:rPr/>
        <w:t>void main(){</w:t>
      </w:r>
    </w:p>
    <w:p>
      <w:pPr>
        <w:pStyle w:val="PlainText"/>
        <w:jc w:val="both"/>
        <w:rPr/>
      </w:pPr>
      <w:r>
        <w:rPr/>
        <w:tab/>
        <w:t>Persoana p, q("Balanescu", "Tudor", 1947), *pp ;</w:t>
      </w:r>
    </w:p>
    <w:p>
      <w:pPr>
        <w:pStyle w:val="PlainText"/>
        <w:jc w:val="both"/>
        <w:rPr/>
      </w:pPr>
      <w:r>
        <w:rPr/>
        <w:tab/>
        <w:t>p.afisare(); cout&lt;&lt;endl; // transmitere mesaj</w:t>
      </w:r>
    </w:p>
    <w:p>
      <w:pPr>
        <w:pStyle w:val="PlainText"/>
        <w:jc w:val="both"/>
        <w:rPr/>
      </w:pPr>
      <w:r>
        <w:rPr/>
        <w:tab/>
        <w:t>q.afisare(); cout&lt;&lt;endl;</w:t>
      </w:r>
    </w:p>
    <w:p>
      <w:pPr>
        <w:pStyle w:val="PlainText"/>
        <w:ind w:firstLine="720"/>
        <w:jc w:val="both"/>
        <w:rPr/>
      </w:pPr>
      <w:r>
        <w:rPr/>
        <w:t>// urmeaza crearea dinamica a unui obiect</w:t>
      </w:r>
    </w:p>
    <w:p>
      <w:pPr>
        <w:pStyle w:val="PlainText"/>
        <w:jc w:val="both"/>
        <w:rPr/>
      </w:pPr>
      <w:r>
        <w:rPr/>
        <w:tab/>
        <w:t>pp= new Persoana ("Ionescu", "Ion", 1990);</w:t>
      </w:r>
    </w:p>
    <w:p>
      <w:pPr>
        <w:pStyle w:val="PlainText"/>
        <w:jc w:val="both"/>
        <w:rPr/>
      </w:pPr>
      <w:r>
        <w:rPr/>
        <w:tab/>
        <w:t>pp-&gt;afisare();cout&lt;&lt;endl;</w:t>
      </w:r>
    </w:p>
    <w:p>
      <w:pPr>
        <w:pStyle w:val="PlainText"/>
        <w:ind w:firstLine="720"/>
        <w:jc w:val="both"/>
        <w:rPr/>
      </w:pPr>
      <w:r>
        <w:rPr/>
        <w:t>pp-&gt;set_an_nastere(1984);</w:t>
      </w:r>
    </w:p>
    <w:p>
      <w:pPr>
        <w:pStyle w:val="PlainText"/>
        <w:jc w:val="both"/>
        <w:rPr/>
      </w:pPr>
      <w:r>
        <w:rPr/>
        <w:tab/>
        <w:t>(*pp).afisare();cout&lt;&lt;endl;</w:t>
      </w:r>
    </w:p>
    <w:p>
      <w:pPr>
        <w:pStyle w:val="PlainText"/>
        <w:jc w:val="both"/>
        <w:rPr/>
      </w:pPr>
      <w:r>
        <w:rPr/>
      </w:r>
    </w:p>
    <w:p>
      <w:pPr>
        <w:pStyle w:val="PlainText"/>
        <w:jc w:val="both"/>
        <w:rPr/>
      </w:pPr>
      <w:r>
        <w:rPr/>
        <w:tab/>
        <w:t>//cout&lt;&lt;q.n;</w:t>
      </w:r>
    </w:p>
    <w:p>
      <w:pPr>
        <w:pStyle w:val="PlainText"/>
        <w:jc w:val="both"/>
        <w:rPr/>
      </w:pPr>
      <w:r>
        <w:rPr/>
        <w:tab/>
        <w:t>//Error :'Persoana::n' is not accessible</w:t>
      </w:r>
    </w:p>
    <w:p>
      <w:pPr>
        <w:pStyle w:val="PlainText"/>
        <w:jc w:val="both"/>
        <w:rPr/>
      </w:pPr>
      <w:r>
        <w:rPr/>
        <w:t>}</w:t>
      </w:r>
    </w:p>
    <w:p>
      <w:pPr>
        <w:pStyle w:val="PlainText"/>
        <w:jc w:val="both"/>
        <w:rPr/>
      </w:pPr>
      <w:r>
        <w:rPr/>
      </w:r>
    </w:p>
    <w:p>
      <w:pPr>
        <w:pStyle w:val="PlainText"/>
        <w:jc w:val="both"/>
        <w:rPr>
          <w:rFonts w:ascii="Times New Roman" w:hAnsi="Times New Roman" w:cs="Times New Roman"/>
          <w:i/>
          <w:i/>
          <w:iCs/>
          <w:sz w:val="24"/>
          <w:lang w:val="ro-RO"/>
        </w:rPr>
      </w:pPr>
      <w:r>
        <w:rPr>
          <w:rFonts w:cs="Times New Roman" w:ascii="Times New Roman" w:hAnsi="Times New Roman"/>
          <w:i/>
          <w:iCs/>
          <w:sz w:val="24"/>
          <w:lang w:val="ro-RO"/>
        </w:rPr>
        <w:t xml:space="preserve">În acest program de încercare, au fost declarate două obiecte cu numele </w:t>
      </w:r>
      <w:r>
        <w:rPr>
          <w:iCs/>
          <w:sz w:val="24"/>
          <w:lang w:val="ro-RO"/>
        </w:rPr>
        <w:t>p</w:t>
      </w:r>
      <w:r>
        <w:rPr>
          <w:rFonts w:cs="Times New Roman" w:ascii="Times New Roman" w:hAnsi="Times New Roman"/>
          <w:i/>
          <w:iCs/>
          <w:sz w:val="24"/>
          <w:lang w:val="ro-RO"/>
        </w:rPr>
        <w:t xml:space="preserve">, respectiv </w:t>
      </w:r>
      <w:r>
        <w:rPr>
          <w:iCs/>
          <w:sz w:val="24"/>
          <w:lang w:val="ro-RO"/>
        </w:rPr>
        <w:t>q</w:t>
      </w:r>
      <w:r>
        <w:rPr>
          <w:rFonts w:cs="Times New Roman" w:ascii="Times New Roman" w:hAnsi="Times New Roman"/>
          <w:i/>
          <w:iCs/>
          <w:sz w:val="24"/>
          <w:lang w:val="ro-RO"/>
        </w:rPr>
        <w:t xml:space="preserve"> şi un pointer cu numele </w:t>
      </w:r>
      <w:r>
        <w:rPr>
          <w:i/>
          <w:iCs/>
          <w:sz w:val="24"/>
          <w:lang w:val="ro-RO"/>
        </w:rPr>
        <w:t>pp</w:t>
      </w:r>
      <w:r>
        <w:rPr>
          <w:rFonts w:cs="Times New Roman" w:ascii="Times New Roman" w:hAnsi="Times New Roman"/>
          <w:i/>
          <w:iCs/>
          <w:sz w:val="24"/>
          <w:lang w:val="ro-RO"/>
        </w:rPr>
        <w:t xml:space="preserve">. Obiectul p are atributele implicite. A fost creat dinamic şi un obiect anonim, referit prin variabila pointer </w:t>
      </w:r>
      <w:r>
        <w:rPr>
          <w:i/>
          <w:iCs/>
          <w:sz w:val="24"/>
          <w:lang w:val="ro-RO"/>
        </w:rPr>
        <w:t>pp.</w:t>
      </w:r>
    </w:p>
    <w:p>
      <w:pPr>
        <w:pStyle w:val="PlainText"/>
        <w:jc w:val="both"/>
        <w:rPr/>
      </w:pPr>
      <w:r>
        <w:rPr>
          <w:rFonts w:cs="Times New Roman" w:ascii="Times New Roman" w:hAnsi="Times New Roman"/>
          <w:i/>
          <w:iCs/>
          <w:sz w:val="24"/>
          <w:lang w:val="ro-RO"/>
        </w:rPr>
        <w:t xml:space="preserve">Compilatorul va accepta referinţele la caracteristicile  din interfaţă </w:t>
      </w:r>
      <w:r>
        <w:rPr>
          <w:iCs/>
          <w:sz w:val="24"/>
          <w:lang w:val="ro-RO"/>
        </w:rPr>
        <w:t>(afişare</w:t>
      </w:r>
      <w:r>
        <w:rPr>
          <w:rFonts w:cs="Times New Roman" w:ascii="Times New Roman" w:hAnsi="Times New Roman"/>
          <w:i/>
          <w:iCs/>
          <w:sz w:val="24"/>
          <w:lang w:val="ro-RO"/>
        </w:rPr>
        <w:t xml:space="preserve"> şi </w:t>
      </w:r>
      <w:r>
        <w:rPr>
          <w:iCs/>
          <w:sz w:val="24"/>
          <w:lang w:val="ro-RO"/>
        </w:rPr>
        <w:t>Persoana)</w:t>
      </w:r>
      <w:r>
        <w:rPr>
          <w:rFonts w:cs="Times New Roman" w:ascii="Times New Roman" w:hAnsi="Times New Roman"/>
          <w:i/>
          <w:iCs/>
          <w:sz w:val="24"/>
          <w:lang w:val="ro-RO"/>
        </w:rPr>
        <w:t xml:space="preserve"> dar va  semnala eroare în expresia</w:t>
      </w:r>
      <w:r>
        <w:rPr>
          <w:i/>
          <w:iCs/>
          <w:lang w:val="ro-RO"/>
        </w:rPr>
        <w:t xml:space="preserve"> </w:t>
      </w:r>
      <w:r>
        <w:rPr/>
        <w:t xml:space="preserve">cout&lt;&lt;q.n,  </w:t>
      </w:r>
      <w:r>
        <w:rPr>
          <w:rFonts w:cs="Times New Roman" w:ascii="Times New Roman" w:hAnsi="Times New Roman"/>
          <w:i/>
          <w:iCs/>
          <w:sz w:val="24"/>
        </w:rPr>
        <w:t>deoarece atributul</w:t>
      </w:r>
      <w:r>
        <w:rPr/>
        <w:t xml:space="preserve"> n </w:t>
      </w:r>
      <w:r>
        <w:rPr>
          <w:rFonts w:cs="Times New Roman" w:ascii="Times New Roman" w:hAnsi="Times New Roman"/>
          <w:i/>
          <w:iCs/>
          <w:sz w:val="24"/>
        </w:rPr>
        <w:t>nu este accesibil.</w:t>
      </w:r>
    </w:p>
    <w:p>
      <w:pPr>
        <w:pStyle w:val="PlainText"/>
        <w:jc w:val="both"/>
        <w:rPr>
          <w:rFonts w:ascii="Times New Roman" w:hAnsi="Times New Roman" w:cs="Times New Roman"/>
          <w:i/>
          <w:i/>
          <w:iCs/>
          <w:sz w:val="24"/>
        </w:rPr>
      </w:pPr>
      <w:r>
        <w:rPr>
          <w:rFonts w:cs="Times New Roman" w:ascii="Times New Roman" w:hAnsi="Times New Roman"/>
          <w:i/>
          <w:iCs/>
          <w:sz w:val="24"/>
        </w:rPr>
      </w:r>
    </w:p>
    <w:p>
      <w:pPr>
        <w:pStyle w:val="PlainText"/>
        <w:jc w:val="both"/>
        <w:rPr>
          <w:rFonts w:ascii="Times New Roman" w:hAnsi="Times New Roman" w:cs="Times New Roman"/>
          <w:i/>
          <w:i/>
          <w:iCs/>
          <w:sz w:val="24"/>
        </w:rPr>
      </w:pPr>
      <w:r>
        <w:rPr>
          <w:rFonts w:cs="Times New Roman" w:ascii="Times New Roman" w:hAnsi="Times New Roman"/>
          <w:i/>
          <w:iCs/>
          <w:sz w:val="24"/>
        </w:rPr>
      </w:r>
    </w:p>
    <w:p>
      <w:pPr>
        <w:pStyle w:val="Normal"/>
        <w:ind w:start="60" w:hanging="0"/>
        <w:jc w:val="both"/>
        <w:rPr>
          <w:rFonts w:ascii="Times New Roman" w:hAnsi="Times New Roman" w:cs="Times New Roman"/>
          <w:i/>
          <w:i/>
          <w:iCs/>
          <w:sz w:val="24"/>
          <w:lang w:val="ro-RO"/>
        </w:rPr>
      </w:pPr>
      <w:r>
        <w:rPr>
          <w:rFonts w:cs="Times New Roman"/>
          <w:i/>
          <w:iCs/>
          <w:sz w:val="24"/>
          <w:lang w:val="ro-RO"/>
        </w:rPr>
      </w:r>
    </w:p>
    <w:p>
      <w:pPr>
        <w:pStyle w:val="Normal"/>
        <w:numPr>
          <w:ilvl w:val="0"/>
          <w:numId w:val="31"/>
        </w:numPr>
        <w:jc w:val="both"/>
        <w:rPr>
          <w:i/>
          <w:i/>
          <w:iCs/>
          <w:lang w:val="ro-RO"/>
        </w:rPr>
      </w:pPr>
      <w:r>
        <w:rPr>
          <w:i/>
          <w:iCs/>
          <w:lang w:val="ro-RO"/>
        </w:rPr>
        <w:t>implementarea clasei (fişier Persoana.cpp)</w:t>
      </w:r>
    </w:p>
    <w:p>
      <w:pPr>
        <w:pStyle w:val="PlainText"/>
        <w:jc w:val="both"/>
        <w:rPr/>
      </w:pPr>
      <w:r>
        <w:rPr/>
        <w:t>#include "Persoana.hpp"</w:t>
      </w:r>
    </w:p>
    <w:p>
      <w:pPr>
        <w:pStyle w:val="PlainText"/>
        <w:jc w:val="both"/>
        <w:rPr/>
      </w:pPr>
      <w:r>
        <w:rPr/>
        <w:t>#include &lt;iostream.h&gt;</w:t>
      </w:r>
    </w:p>
    <w:p>
      <w:pPr>
        <w:pStyle w:val="PlainText"/>
        <w:jc w:val="both"/>
        <w:rPr/>
      </w:pPr>
      <w:r>
        <w:rPr/>
        <w:t>Persoana::Persoana(char *nume, char *prenume, int an_nastere)</w:t>
      </w:r>
    </w:p>
    <w:p>
      <w:pPr>
        <w:pStyle w:val="PlainText"/>
        <w:jc w:val="both"/>
        <w:rPr/>
      </w:pPr>
      <w:r>
        <w:rPr/>
        <w:tab/>
        <w:t>:n(nume),p(prenume),an(an_nastere){ // lista de initializare a atributelor</w:t>
      </w:r>
    </w:p>
    <w:p>
      <w:pPr>
        <w:pStyle w:val="PlainText"/>
        <w:jc w:val="both"/>
        <w:rPr/>
      </w:pPr>
      <w:r>
        <w:rPr/>
      </w:r>
    </w:p>
    <w:p>
      <w:pPr>
        <w:pStyle w:val="PlainText"/>
        <w:jc w:val="both"/>
        <w:rPr/>
      </w:pPr>
      <w:r>
        <w:rPr/>
        <w:t>}</w:t>
      </w:r>
    </w:p>
    <w:p>
      <w:pPr>
        <w:pStyle w:val="PlainText"/>
        <w:jc w:val="both"/>
        <w:rPr/>
      </w:pPr>
      <w:r>
        <w:rPr/>
        <w:t>Persoana::Persoana(){</w:t>
      </w:r>
    </w:p>
    <w:p>
      <w:pPr>
        <w:pStyle w:val="PlainText"/>
        <w:jc w:val="both"/>
        <w:rPr/>
      </w:pPr>
      <w:r>
        <w:rPr/>
        <w:tab/>
        <w:t>n="X"; p="Y"; an=2000;</w:t>
      </w:r>
    </w:p>
    <w:p>
      <w:pPr>
        <w:pStyle w:val="PlainText"/>
        <w:jc w:val="both"/>
        <w:rPr/>
      </w:pPr>
      <w:r>
        <w:rPr/>
        <w:t>}</w:t>
      </w:r>
    </w:p>
    <w:p>
      <w:pPr>
        <w:pStyle w:val="PlainText"/>
        <w:jc w:val="both"/>
        <w:rPr/>
      </w:pPr>
      <w:r>
        <w:rPr/>
        <w:t>void Persoana::afisare(){</w:t>
      </w:r>
    </w:p>
    <w:p>
      <w:pPr>
        <w:pStyle w:val="PlainText"/>
        <w:jc w:val="both"/>
        <w:rPr/>
      </w:pPr>
      <w:r>
        <w:rPr/>
        <w:tab/>
        <w:t>cout&lt;&lt;n&lt;&lt;"  "&lt;&lt;p&lt;&lt;", "&lt;&lt;an;</w:t>
      </w:r>
    </w:p>
    <w:p>
      <w:pPr>
        <w:pStyle w:val="PlainText"/>
        <w:jc w:val="both"/>
        <w:rPr/>
      </w:pPr>
      <w:r>
        <w:rPr/>
        <w:t>}</w:t>
      </w:r>
    </w:p>
    <w:p>
      <w:pPr>
        <w:pStyle w:val="PlainText"/>
        <w:jc w:val="both"/>
        <w:rPr/>
      </w:pPr>
      <w:r>
        <w:rPr/>
        <w:t>void Persoana::set_an_nastere(int an_nastere){</w:t>
      </w:r>
    </w:p>
    <w:p>
      <w:pPr>
        <w:pStyle w:val="PlainText"/>
        <w:jc w:val="both"/>
        <w:rPr/>
      </w:pPr>
      <w:r>
        <w:rPr/>
        <w:tab/>
        <w:t>an=an_nastere;</w:t>
      </w:r>
    </w:p>
    <w:p>
      <w:pPr>
        <w:pStyle w:val="PlainText"/>
        <w:jc w:val="both"/>
        <w:rPr/>
      </w:pPr>
      <w:r>
        <w:rPr/>
        <w:t>}</w:t>
      </w:r>
    </w:p>
    <w:p>
      <w:pPr>
        <w:pStyle w:val="Normal"/>
        <w:ind w:start="60" w:hanging="0"/>
        <w:jc w:val="both"/>
        <w:rPr>
          <w:i/>
          <w:i/>
          <w:iCs/>
          <w:lang w:val="ro-RO"/>
        </w:rPr>
      </w:pPr>
      <w:r>
        <w:rPr>
          <w:i/>
          <w:iCs/>
          <w:lang w:val="ro-RO"/>
        </w:rPr>
      </w:r>
    </w:p>
    <w:p>
      <w:pPr>
        <w:pStyle w:val="Normal"/>
        <w:ind w:start="60" w:hanging="0"/>
        <w:jc w:val="both"/>
        <w:rPr/>
      </w:pPr>
      <w:r>
        <w:rPr>
          <w:i/>
          <w:iCs/>
          <w:lang w:val="ro-RO"/>
        </w:rPr>
        <w:t xml:space="preserve">Se observă că numele metodele au fost calificate prin numele clasei urmat de operatorul de rezoluţie ::. O situaţie specială apare la constructori, unde numele clasei coincide cu numele metodei de construcţie şi apar combinaţii de genul </w:t>
      </w:r>
      <w:r>
        <w:rPr>
          <w:rFonts w:cs="Courier New" w:ascii="Courier New" w:hAnsi="Courier New"/>
          <w:i/>
          <w:iCs/>
          <w:lang w:val="ro-RO"/>
        </w:rPr>
        <w:t>Persoana::Persoana().</w:t>
      </w:r>
      <w:r>
        <w:rPr>
          <w:rFonts w:cs="Courier New"/>
          <w:i/>
          <w:iCs/>
          <w:lang w:val="ro-RO"/>
        </w:rPr>
        <w:t xml:space="preserve"> Calificarea cu numele clasei este necesara pentru a distinge caracteristicile care au acelasi nume dar apar în clase diferite. De pildă, ar fi posibil ca o altă clasă, cu numele </w:t>
      </w:r>
      <w:r>
        <w:rPr>
          <w:rFonts w:cs="Courier New" w:ascii="Courier New" w:hAnsi="Courier New"/>
          <w:i/>
          <w:iCs/>
          <w:lang w:val="ro-RO"/>
        </w:rPr>
        <w:t>Student,</w:t>
      </w:r>
      <w:r>
        <w:rPr>
          <w:rFonts w:cs="Courier New"/>
          <w:i/>
          <w:iCs/>
          <w:lang w:val="ro-RO"/>
        </w:rPr>
        <w:t xml:space="preserve"> să aibă şi ea metda </w:t>
      </w:r>
      <w:r>
        <w:rPr>
          <w:rFonts w:cs="Courier New" w:ascii="Courier New" w:hAnsi="Courier New"/>
          <w:i/>
          <w:iCs/>
          <w:lang w:val="ro-RO"/>
        </w:rPr>
        <w:t>afisare</w:t>
      </w:r>
      <w:r>
        <w:rPr>
          <w:rFonts w:cs="Courier New"/>
          <w:i/>
          <w:iCs/>
          <w:lang w:val="ro-RO"/>
        </w:rPr>
        <w:t xml:space="preserve">(). Acesteia îi va corespunde implementarea </w:t>
      </w:r>
      <w:r>
        <w:rPr>
          <w:rFonts w:cs="Courier New" w:ascii="Courier New" w:hAnsi="Courier New"/>
          <w:i/>
          <w:iCs/>
          <w:lang w:val="ro-RO"/>
        </w:rPr>
        <w:t>Student::afisare()</w:t>
      </w:r>
      <w:r>
        <w:rPr>
          <w:i/>
          <w:iCs/>
          <w:lang w:val="ro-RO"/>
        </w:rPr>
        <w:t xml:space="preserve">care se distinge de </w:t>
      </w:r>
      <w:r>
        <w:rPr>
          <w:rFonts w:cs="Courier New" w:ascii="Courier New" w:hAnsi="Courier New"/>
          <w:i/>
          <w:iCs/>
          <w:lang w:val="ro-RO"/>
        </w:rPr>
        <w:t>Persoana::afisare().</w:t>
      </w:r>
    </w:p>
    <w:p>
      <w:pPr>
        <w:pStyle w:val="Normal"/>
        <w:ind w:start="60" w:hanging="0"/>
        <w:jc w:val="both"/>
        <w:rPr/>
      </w:pPr>
      <w:r>
        <w:rPr>
          <w:i/>
          <w:iCs/>
          <w:lang w:val="ro-RO"/>
        </w:rPr>
        <w:t xml:space="preserve">De remarcat în implementarea constructorilor listele de iniţializare, care sunt despărţite de lista de parametri prin simbolul : şi care conţin expreii de forma </w:t>
      </w:r>
      <w:r>
        <w:rPr>
          <w:rFonts w:cs="Courier New" w:ascii="Courier New" w:hAnsi="Courier New"/>
          <w:i/>
          <w:iCs/>
          <w:lang w:val="ro-RO"/>
        </w:rPr>
        <w:t>atribut(valoare de iniţializare).</w:t>
      </w:r>
    </w:p>
    <w:p>
      <w:pPr>
        <w:pStyle w:val="Normal"/>
        <w:numPr>
          <w:ilvl w:val="0"/>
          <w:numId w:val="31"/>
        </w:numPr>
        <w:jc w:val="both"/>
        <w:rPr>
          <w:i/>
          <w:i/>
          <w:iCs/>
          <w:lang w:val="ro-RO"/>
        </w:rPr>
      </w:pPr>
      <w:r>
        <w:rPr>
          <w:i/>
          <w:iCs/>
          <w:lang w:val="ro-RO"/>
        </w:rPr>
        <w:t>Prin executarea proiectului ce contine fişierele driver.cpp şi persoana.cpp se obţin rezultatele următoare:</w:t>
      </w:r>
    </w:p>
    <w:p>
      <w:pPr>
        <w:pStyle w:val="Normal"/>
        <w:ind w:start="60" w:hanging="0"/>
        <w:jc w:val="both"/>
        <w:rPr>
          <w:i/>
          <w:i/>
          <w:iCs/>
          <w:lang w:val="ro-RO"/>
        </w:rPr>
      </w:pPr>
      <w:r>
        <w:rPr>
          <w:i/>
          <w:iCs/>
          <w:lang w:val="ro-RO"/>
        </w:rPr>
      </w:r>
    </w:p>
    <w:p>
      <w:pPr>
        <w:pStyle w:val="Normal"/>
        <w:ind w:start="60" w:hanging="0"/>
        <w:jc w:val="both"/>
        <w:rPr>
          <w:iCs/>
          <w:lang w:val="ro-RO"/>
        </w:rPr>
      </w:pPr>
      <w:r>
        <w:rPr>
          <w:iCs/>
          <w:lang w:val="ro-RO"/>
        </w:rPr>
        <w:t xml:space="preserve">X Y, 2000 </w:t>
      </w:r>
    </w:p>
    <w:p>
      <w:pPr>
        <w:pStyle w:val="Normal"/>
        <w:ind w:start="60" w:hanging="0"/>
        <w:jc w:val="both"/>
        <w:rPr>
          <w:iCs/>
          <w:lang w:val="ro-RO"/>
        </w:rPr>
      </w:pPr>
      <w:r>
        <w:rPr>
          <w:iCs/>
          <w:lang w:val="ro-RO"/>
        </w:rPr>
        <w:t>Balanescu Tudor, 1947</w:t>
      </w:r>
    </w:p>
    <w:p>
      <w:pPr>
        <w:pStyle w:val="Normal"/>
        <w:ind w:start="60" w:hanging="0"/>
        <w:jc w:val="both"/>
        <w:rPr>
          <w:iCs/>
          <w:lang w:val="ro-RO"/>
        </w:rPr>
      </w:pPr>
      <w:r>
        <w:rPr>
          <w:iCs/>
          <w:lang w:val="ro-RO"/>
        </w:rPr>
        <w:t>Ionescu Ion, 1990</w:t>
      </w:r>
    </w:p>
    <w:p>
      <w:pPr>
        <w:pStyle w:val="Normal"/>
        <w:ind w:start="60" w:hanging="0"/>
        <w:jc w:val="both"/>
        <w:rPr>
          <w:iCs/>
          <w:lang w:val="ro-RO"/>
        </w:rPr>
      </w:pPr>
      <w:r>
        <w:rPr>
          <w:iCs/>
          <w:lang w:val="ro-RO"/>
        </w:rPr>
        <w:t>Ionescu Ion, 1984</w:t>
      </w:r>
    </w:p>
    <w:p>
      <w:pPr>
        <w:pStyle w:val="Normal"/>
        <w:ind w:start="60" w:hanging="0"/>
        <w:jc w:val="both"/>
        <w:rPr>
          <w:iCs/>
          <w:lang w:val="ro-RO"/>
        </w:rPr>
      </w:pPr>
      <w:r>
        <w:rPr>
          <w:iCs/>
          <w:lang w:val="ro-RO"/>
        </w:rPr>
      </w:r>
    </w:p>
    <w:p>
      <w:pPr>
        <w:pStyle w:val="Titlu2"/>
        <w:rPr/>
      </w:pPr>
      <w:r>
        <w:rPr/>
        <w:t>Reutilizarea programelor: conceptul de moştenire</w:t>
      </w:r>
    </w:p>
    <w:p>
      <w:pPr>
        <w:pStyle w:val="Normal"/>
        <w:numPr>
          <w:ilvl w:val="0"/>
          <w:numId w:val="31"/>
        </w:numPr>
        <w:jc w:val="both"/>
        <w:rPr>
          <w:lang w:val="ro-RO"/>
        </w:rPr>
      </w:pPr>
      <w:r>
        <w:rPr>
          <w:lang w:val="ro-RO"/>
        </w:rPr>
        <w:t xml:space="preserve">Posibilittatea  de a  reutiliza, prin adaptare,  programele deja scrise, fără a interveni asupra textului sursă deja existent,  este  unul din elementele cheie care justifică eficienţa tehnicilor de programare orientată pe obiecte. </w:t>
      </w:r>
    </w:p>
    <w:p>
      <w:pPr>
        <w:pStyle w:val="Normal"/>
        <w:numPr>
          <w:ilvl w:val="0"/>
          <w:numId w:val="31"/>
        </w:numPr>
        <w:jc w:val="both"/>
        <w:rPr/>
      </w:pPr>
      <w:r>
        <w:rPr>
          <w:lang w:val="ro-RO"/>
        </w:rPr>
        <w:t xml:space="preserve">In metodologiile clasice, bazate pe conceptul de programare structurată, adaptarea unui set de funcţii sau proceduri existente pentru a rezolva o problemă similară celei pentru care acest set fusese prevăzut se face prin intervenţii de tip </w:t>
      </w:r>
      <w:r>
        <w:rPr>
          <w:i/>
          <w:lang w:val="ro-RO"/>
        </w:rPr>
        <w:t>cut-copy-paste-insert</w:t>
      </w:r>
      <w:r>
        <w:rPr>
          <w:lang w:val="ro-RO"/>
        </w:rPr>
        <w:t xml:space="preserve"> asupra textului sursă al funcţiilor. Acest text sursă nu este totdeauna disponibil, firmele de software furnizând clienţilor cod obiect (rezultat la compilare) în locul textului sursă al implementării. Unul din motivele ecestei proceduri este protecţia activităţii  de cercetare şi de proiectare investită pentru realizarea produsului final. Firmele oferă însă textul sursă al definiţiilor (fişiere antet) ca element minimal de documentare.</w:t>
      </w:r>
    </w:p>
    <w:p>
      <w:pPr>
        <w:pStyle w:val="Normal"/>
        <w:numPr>
          <w:ilvl w:val="0"/>
          <w:numId w:val="31"/>
        </w:numPr>
        <w:jc w:val="both"/>
        <w:rPr/>
      </w:pPr>
      <w:r>
        <w:rPr>
          <w:lang w:val="ro-RO"/>
        </w:rPr>
        <w:t xml:space="preserve">Chiar dacă textul sursă al funcţiilor ce urmează a fi adaptate este disponibil, operaţiile  </w:t>
      </w:r>
      <w:r>
        <w:rPr>
          <w:i/>
          <w:lang w:val="ro-RO"/>
        </w:rPr>
        <w:t>cut-copy-paste-insert</w:t>
      </w:r>
      <w:r>
        <w:rPr>
          <w:lang w:val="ro-RO"/>
        </w:rPr>
        <w:t xml:space="preserve"> pot deteriora textul sursă corect. De pildă, dacă se adaptează un set de proceduri ce prelucrează vectori de maximum 1000 de elemente pentru a prelucra vectori de dimensiune mai mare, de 10000 de elemente de pildă, înlocuirea automată a lui 1000 prin 10000, utilizând  funcţia </w:t>
      </w:r>
      <w:r>
        <w:rPr>
          <w:i/>
          <w:lang w:val="ro-RO"/>
        </w:rPr>
        <w:t>replace</w:t>
      </w:r>
      <w:r>
        <w:rPr>
          <w:lang w:val="ro-RO"/>
        </w:rPr>
        <w:t xml:space="preserve"> a editorului de texte ar putea schimba şi o altă apariţie a  valorii 1000 care nu are legătură cu dimensiunea vectorului. </w:t>
      </w:r>
    </w:p>
    <w:p>
      <w:pPr>
        <w:pStyle w:val="Normal"/>
        <w:numPr>
          <w:ilvl w:val="0"/>
          <w:numId w:val="31"/>
        </w:numPr>
        <w:jc w:val="both"/>
        <w:rPr>
          <w:lang w:val="ro-RO"/>
        </w:rPr>
      </w:pPr>
      <w:r>
        <w:rPr>
          <w:lang w:val="ro-RO"/>
        </w:rPr>
        <w:t>Prin crearea unor ierarhii de clase, în care unele provin din altele prin preluarea şi specializarea unor caracteristici, programarea orientată pe obiecte oferă posibilitatea de adaptare a unor programe existente, în condiţiile în care se dispune de textul sursă al definitiilo claselor (fisierele antet) şi codul obiect al implementărilor.</w:t>
      </w:r>
    </w:p>
    <w:p>
      <w:pPr>
        <w:pStyle w:val="Normal"/>
        <w:numPr>
          <w:ilvl w:val="0"/>
          <w:numId w:val="31"/>
        </w:numPr>
        <w:jc w:val="both"/>
        <w:rPr/>
      </w:pPr>
      <w:r>
        <w:rPr>
          <w:lang w:val="ro-RO"/>
        </w:rPr>
        <w:t xml:space="preserve">Există mecanisme simple prin care se poate defini o clasă nouă </w:t>
      </w:r>
      <w:r>
        <w:rPr>
          <w:rFonts w:cs="Courier New" w:ascii="Courier New" w:hAnsi="Courier New"/>
          <w:lang w:val="ro-RO"/>
        </w:rPr>
        <w:t>S</w:t>
      </w:r>
      <w:r>
        <w:rPr>
          <w:lang w:val="ro-RO"/>
        </w:rPr>
        <w:t xml:space="preserve"> ce preia (</w:t>
      </w:r>
      <w:r>
        <w:rPr>
          <w:i/>
          <w:lang w:val="ro-RO"/>
        </w:rPr>
        <w:t>moşteneşte</w:t>
      </w:r>
      <w:r>
        <w:rPr>
          <w:lang w:val="ro-RO"/>
        </w:rPr>
        <w:t xml:space="preserve">)  caracteristicile unei clase deja existente </w:t>
      </w:r>
      <w:r>
        <w:rPr>
          <w:rFonts w:cs="Courier New" w:ascii="Courier New" w:hAnsi="Courier New"/>
          <w:lang w:val="ro-RO"/>
        </w:rPr>
        <w:t>C,</w:t>
      </w:r>
      <w:r>
        <w:rPr>
          <w:lang w:val="ro-RO"/>
        </w:rPr>
        <w:t xml:space="preserve"> specializează unele din aceste caracteristici pentru a le adapta unor situaţii noi şi adaugă alte caracteristici. Noua clasă se numeşte în acest caz </w:t>
      </w:r>
      <w:r>
        <w:rPr>
          <w:i/>
          <w:lang w:val="ro-RO"/>
        </w:rPr>
        <w:t>subclasă</w:t>
      </w:r>
      <w:r>
        <w:rPr>
          <w:lang w:val="ro-RO"/>
        </w:rPr>
        <w:t xml:space="preserve"> a clasei care a fost utilizată ca punct de plecare. Se spune ăn acest caz că </w:t>
      </w:r>
      <w:r>
        <w:rPr>
          <w:rFonts w:cs="Courier New" w:ascii="Courier New" w:hAnsi="Courier New"/>
          <w:lang w:val="ro-RO"/>
        </w:rPr>
        <w:t>S</w:t>
      </w:r>
      <w:r>
        <w:rPr>
          <w:lang w:val="ro-RO"/>
        </w:rPr>
        <w:t xml:space="preserve"> este obţinută prin </w:t>
      </w:r>
      <w:r>
        <w:rPr>
          <w:i/>
          <w:lang w:val="ro-RO"/>
        </w:rPr>
        <w:t>derivare</w:t>
      </w:r>
      <w:r>
        <w:rPr>
          <w:lang w:val="ro-RO"/>
        </w:rPr>
        <w:t xml:space="preserve"> din clasa </w:t>
      </w:r>
      <w:r>
        <w:rPr>
          <w:rFonts w:cs="Courier New" w:ascii="Courier New" w:hAnsi="Courier New"/>
          <w:lang w:val="ro-RO"/>
        </w:rPr>
        <w:t xml:space="preserve">C </w:t>
      </w:r>
      <w:r>
        <w:rPr>
          <w:lang w:val="ro-RO"/>
        </w:rPr>
        <w:t xml:space="preserve">sau, şi mai sugestiv, prin specializarea clasei </w:t>
      </w:r>
      <w:r>
        <w:rPr>
          <w:rFonts w:cs="Courier New" w:ascii="Courier New" w:hAnsi="Courier New"/>
          <w:lang w:val="ro-RO"/>
        </w:rPr>
        <w:t>C</w:t>
      </w:r>
      <w:r>
        <w:rPr>
          <w:lang w:val="ro-RO"/>
        </w:rPr>
        <w:t xml:space="preserve">. </w:t>
      </w:r>
      <w:r>
        <w:rPr>
          <w:i/>
          <w:lang w:val="ro-RO"/>
        </w:rPr>
        <w:t xml:space="preserve">Relaţia de specializare(derivare) </w:t>
      </w:r>
      <w:r>
        <w:rPr>
          <w:lang w:val="ro-RO"/>
        </w:rPr>
        <w:t>se reprezintă prin diagrama</w:t>
      </w:r>
    </w:p>
    <w:p>
      <w:pPr>
        <w:pStyle w:val="Normal"/>
        <w:ind w:start="60" w:hanging="0"/>
        <w:jc w:val="both"/>
        <w:rPr>
          <w:lang w:val="ro-RO"/>
        </w:rPr>
      </w:pPr>
      <w:r>
        <w:rPr>
          <w:lang w:val="ro-RO"/>
        </w:rPr>
      </w:r>
    </w:p>
    <w:p>
      <w:pPr>
        <w:pStyle w:val="Normal"/>
        <w:ind w:start="60" w:hanging="0"/>
        <w:jc w:val="both"/>
        <w:rPr>
          <w:lang w:val="ro-RO"/>
        </w:rPr>
      </w:pPr>
      <w:r>
        <w:rPr>
          <w:lang w:val="ro-RO" w:eastAsia="ro-RO"/>
        </w:rPr>
        <mc:AlternateContent>
          <mc:Choice Requires="wpg">
            <w:drawing>
              <wp:inline distT="0" distB="0" distL="0" distR="0">
                <wp:extent cx="5486400" cy="1143000"/>
                <wp:effectExtent l="0" t="0" r="0" b="0"/>
                <wp:docPr id="4" name=""/>
                <a:graphic xmlns:a="http://schemas.openxmlformats.org/drawingml/2006/main">
                  <a:graphicData uri="http://schemas.microsoft.com/office/word/2010/wordprocessingGroup">
                    <wpg:wgp>
                      <wpg:cNvGrpSpPr/>
                      <wpg:grpSpPr>
                        <a:xfrm>
                          <a:off x="0" y="0"/>
                          <a:ext cx="5485680" cy="1142280"/>
                        </a:xfrm>
                      </wpg:grpSpPr>
                      <wps:wsp>
                        <wps:cNvSpPr/>
                        <wps:nvSpPr>
                          <wps:cNvPr id="2" name="Rectangle 1"/>
                          <wps:cNvSpPr/>
                        </wps:nvSpPr>
                        <wps:spPr>
                          <a:xfrm>
                            <a:off x="0" y="0"/>
                            <a:ext cx="5485680" cy="1142280"/>
                          </a:xfrm>
                          <a:prstGeom prst="rect">
                            <a:avLst/>
                          </a:prstGeom>
                          <a:noFill/>
                          <a:ln>
                            <a:noFill/>
                          </a:ln>
                        </wps:spPr>
                        <wps:bodyPr/>
                      </wps:wsp>
                      <wps:wsp>
                        <wps:cNvSpPr txBox="1"/>
                        <wps:spPr>
                          <a:xfrm>
                            <a:off x="684360" y="228600"/>
                            <a:ext cx="799560" cy="685800"/>
                          </a:xfrm>
                          <a:prstGeom prst="rect">
                            <a:avLst/>
                          </a:prstGeom>
                          <a:solidFill>
                            <a:srgbClr val="ffffff"/>
                          </a:solidFill>
                          <a:ln w="9360">
                            <a:solidFill>
                              <a:srgbClr val="000000"/>
                            </a:solidFill>
                            <a:miter/>
                          </a:ln>
                        </wps:spPr>
                        <wps:txbx>
                          <w:txbxContent>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ro-RO" w:bidi="ar-SA"/>
                                </w:rPr>
                                <w:t xml:space="preserve">      C</w:t>
                              </w:r>
                            </w:p>
                          </w:txbxContent>
                        </wps:txbx>
                        <wps:bodyPr wrap="square">
                          <a:noAutofit/>
                        </wps:bodyPr>
                      </wps:wsp>
                      <wps:wsp>
                        <wps:cNvSpPr txBox="1"/>
                        <wps:spPr>
                          <a:xfrm>
                            <a:off x="2741760" y="228600"/>
                            <a:ext cx="799560" cy="685800"/>
                          </a:xfrm>
                          <a:prstGeom prst="rect">
                            <a:avLst/>
                          </a:prstGeom>
                          <a:solidFill>
                            <a:srgbClr val="ffffff"/>
                          </a:solidFill>
                          <a:ln w="9360">
                            <a:solidFill>
                              <a:srgbClr val="000000"/>
                            </a:solidFill>
                            <a:miter/>
                          </a:ln>
                        </wps:spPr>
                        <wps:txbx>
                          <w:txbxContent>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ro-RO" w:bidi="ar-SA"/>
                                </w:rPr>
                                <w:t xml:space="preserve">      S</w:t>
                              </w:r>
                            </w:p>
                          </w:txbxContent>
                        </wps:txbx>
                        <wps:bodyPr wrap="square">
                          <a:noAutofit/>
                        </wps:bodyPr>
                      </wps:wsp>
                      <wps:wsp>
                        <wps:cNvSpPr/>
                        <wps:spPr>
                          <a:xfrm flipH="1">
                            <a:off x="1484640" y="571680"/>
                            <a:ext cx="1256760" cy="0"/>
                          </a:xfrm>
                          <a:prstGeom prst="line">
                            <a:avLst/>
                          </a:prstGeom>
                          <a:ln w="9360">
                            <a:solidFill>
                              <a:srgbClr val="000000"/>
                            </a:solidFill>
                            <a:miter/>
                            <a:tailEnd len="med" type="triangle" w="med"/>
                          </a:ln>
                        </wps:spPr>
                        <wps:style>
                          <a:lnRef idx="0"/>
                          <a:fillRef idx="0"/>
                          <a:effectRef idx="0"/>
                          <a:fontRef idx="minor"/>
                        </wps:style>
                        <wps:bodyPr/>
                      </wps:wsp>
                    </wpg:wgp>
                  </a:graphicData>
                </a:graphic>
              </wp:inline>
            </w:drawing>
          </mc:Choice>
          <mc:Fallback>
            <w:pict>
              <v:group id="shape_0" style="position:absolute;margin-left:0pt;margin-top:0pt;width:431.95pt;height:89.95pt" coordorigin="0,0" coordsize="8639,1799">
                <v:rect id="shape_0" stroked="f" style="position:absolute;left:0;top:0;width:8638;height:1798;mso-position-horizontal-relative:char">
                  <w10:wrap type="none"/>
                  <v:fill o:detectmouseclick="t" on="false"/>
                  <v:stroke color="#3465a4" joinstyle="round" endcap="flat"/>
                </v:rect>
                <v:shape id="shape_0" fillcolor="white" stroked="t" style="position:absolute;left:1078;top:360;width:1258;height:1079;mso-position-horizontal-relative:char" type="shapetype_202">
                  <v:textbox>
                    <w:txbxContent>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ro-RO" w:bidi="ar-SA"/>
                          </w:rPr>
                          <w:t xml:space="preserve">      C</w:t>
                        </w:r>
                      </w:p>
                    </w:txbxContent>
                  </v:textbox>
                  <w10:wrap type="square"/>
                  <v:fill o:detectmouseclick="t" type="solid" color2="black"/>
                  <v:stroke color="black" weight="9360" joinstyle="miter" endcap="flat"/>
                </v:shape>
                <v:shape id="shape_0" fillcolor="white" stroked="t" style="position:absolute;left:4318;top:360;width:1258;height:1079;mso-position-horizontal-relative:char" type="shapetype_202">
                  <v:textbox>
                    <w:txbxContent>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ro-RO" w:bidi="ar-SA"/>
                          </w:rPr>
                          <w:t xml:space="preserve">      S</w:t>
                        </w:r>
                      </w:p>
                    </w:txbxContent>
                  </v:textbox>
                  <w10:wrap type="square"/>
                  <v:fill o:detectmouseclick="t" type="solid" color2="black"/>
                  <v:stroke color="black" weight="9360" joinstyle="miter" endcap="flat"/>
                </v:shape>
                <v:line id="shape_0" from="2338,900" to="4316,900" stroked="t" style="position:absolute;flip:x;mso-position-horizontal-relative:char">
                  <v:stroke color="black" weight="9360" endarrow="block" endarrowwidth="medium" endarrowlength="medium" joinstyle="miter" endcap="flat"/>
                  <v:fill o:detectmouseclick="t" on="false"/>
                </v:line>
              </v:group>
            </w:pict>
          </mc:Fallback>
        </mc:AlternateContent>
      </w:r>
    </w:p>
    <w:p>
      <w:pPr>
        <w:pStyle w:val="Normal"/>
        <w:ind w:start="720" w:hanging="0"/>
        <w:jc w:val="both"/>
        <w:rPr/>
      </w:pPr>
      <w:r>
        <w:rPr>
          <w:lang w:val="ro-RO"/>
        </w:rPr>
        <w:t xml:space="preserve">şi este un caz particular de  relaţie </w:t>
      </w:r>
      <w:r>
        <w:rPr>
          <w:i/>
          <w:lang w:val="ro-RO"/>
        </w:rPr>
        <w:t>client-server</w:t>
      </w:r>
      <w:r>
        <w:rPr>
          <w:lang w:val="ro-RO"/>
        </w:rPr>
        <w:t xml:space="preserve"> (aici C este server iar S client).</w:t>
      </w:r>
    </w:p>
    <w:p>
      <w:pPr>
        <w:pStyle w:val="Normal"/>
        <w:numPr>
          <w:ilvl w:val="0"/>
          <w:numId w:val="6"/>
        </w:numPr>
        <w:jc w:val="both"/>
        <w:rPr>
          <w:lang w:val="ro-RO"/>
        </w:rPr>
      </w:pPr>
      <w:r>
        <w:rPr>
          <w:lang w:val="ro-RO"/>
        </w:rPr>
        <w:t>Terminologii alternative:</w:t>
      </w:r>
    </w:p>
    <w:p>
      <w:pPr>
        <w:pStyle w:val="Normal"/>
        <w:numPr>
          <w:ilvl w:val="1"/>
          <w:numId w:val="6"/>
        </w:numPr>
        <w:jc w:val="both"/>
        <w:rPr>
          <w:lang w:val="ro-RO"/>
        </w:rPr>
      </w:pPr>
      <w:r>
        <w:rPr>
          <w:lang w:val="ro-RO"/>
        </w:rPr>
        <w:t>C clasă, S subclasă</w:t>
      </w:r>
    </w:p>
    <w:p>
      <w:pPr>
        <w:pStyle w:val="Normal"/>
        <w:numPr>
          <w:ilvl w:val="1"/>
          <w:numId w:val="6"/>
        </w:numPr>
        <w:jc w:val="both"/>
        <w:rPr>
          <w:lang w:val="ro-RO"/>
        </w:rPr>
      </w:pPr>
      <w:r>
        <w:rPr>
          <w:lang w:val="ro-RO"/>
        </w:rPr>
        <w:t>C superclasă, S clasă</w:t>
      </w:r>
    </w:p>
    <w:p>
      <w:pPr>
        <w:pStyle w:val="Normal"/>
        <w:numPr>
          <w:ilvl w:val="1"/>
          <w:numId w:val="6"/>
        </w:numPr>
        <w:jc w:val="both"/>
        <w:rPr>
          <w:lang w:val="ro-RO"/>
        </w:rPr>
      </w:pPr>
      <w:r>
        <w:rPr>
          <w:lang w:val="ro-RO"/>
        </w:rPr>
        <w:t>C clasă de bază, S clasă derivată</w:t>
      </w:r>
    </w:p>
    <w:p>
      <w:pPr>
        <w:pStyle w:val="Normal"/>
        <w:numPr>
          <w:ilvl w:val="1"/>
          <w:numId w:val="6"/>
        </w:numPr>
        <w:jc w:val="both"/>
        <w:rPr>
          <w:lang w:val="ro-RO"/>
        </w:rPr>
      </w:pPr>
      <w:r>
        <w:rPr>
          <w:lang w:val="ro-RO"/>
        </w:rPr>
        <w:t>C clasă , S clasă specializată</w:t>
      </w:r>
    </w:p>
    <w:p>
      <w:pPr>
        <w:pStyle w:val="Normal"/>
        <w:numPr>
          <w:ilvl w:val="1"/>
          <w:numId w:val="6"/>
        </w:numPr>
        <w:jc w:val="both"/>
        <w:rPr>
          <w:lang w:val="ro-RO"/>
        </w:rPr>
      </w:pPr>
      <w:r>
        <w:rPr>
          <w:lang w:val="ro-RO"/>
        </w:rPr>
        <w:t>C clasă generalizată, S clasă</w:t>
      </w:r>
    </w:p>
    <w:p>
      <w:pPr>
        <w:pStyle w:val="Normal"/>
        <w:numPr>
          <w:ilvl w:val="1"/>
          <w:numId w:val="6"/>
        </w:numPr>
        <w:jc w:val="both"/>
        <w:rPr>
          <w:lang w:val="ro-RO"/>
        </w:rPr>
      </w:pPr>
      <w:r>
        <w:rPr>
          <w:lang w:val="ro-RO"/>
        </w:rPr>
        <w:t>C tip de date, S subtip de date</w:t>
      </w:r>
    </w:p>
    <w:p>
      <w:pPr>
        <w:pStyle w:val="Normal"/>
        <w:numPr>
          <w:ilvl w:val="1"/>
          <w:numId w:val="6"/>
        </w:numPr>
        <w:jc w:val="both"/>
        <w:rPr>
          <w:lang w:val="ro-RO"/>
        </w:rPr>
      </w:pPr>
      <w:r>
        <w:rPr>
          <w:lang w:val="ro-RO"/>
        </w:rPr>
        <w:t>C supertip de date, S tip de date</w:t>
      </w:r>
    </w:p>
    <w:p>
      <w:pPr>
        <w:pStyle w:val="Normal"/>
        <w:ind w:start="1140" w:hanging="0"/>
        <w:jc w:val="both"/>
        <w:rPr>
          <w:lang w:val="ro-RO"/>
        </w:rPr>
      </w:pPr>
      <w:r>
        <w:rPr>
          <w:lang w:val="ro-RO"/>
        </w:rPr>
      </w:r>
    </w:p>
    <w:p>
      <w:pPr>
        <w:pStyle w:val="Normal"/>
        <w:ind w:start="60" w:hanging="0"/>
        <w:jc w:val="both"/>
        <w:rPr>
          <w:i/>
          <w:i/>
          <w:lang w:val="ro-RO"/>
        </w:rPr>
      </w:pPr>
      <w:r>
        <w:rPr>
          <w:i/>
          <w:lang w:val="ro-RO"/>
        </w:rPr>
        <w:t>Exemplu. Să presupunemcă avem de rezolvat următoarea problemă:</w:t>
      </w:r>
    </w:p>
    <w:p>
      <w:pPr>
        <w:pStyle w:val="Normal"/>
        <w:jc w:val="both"/>
        <w:rPr/>
      </w:pPr>
      <w:r>
        <w:rPr>
          <w:i/>
          <w:iCs/>
          <w:lang w:val="ro-RO"/>
        </w:rPr>
        <w:t xml:space="preserve">Se cere să se construiască o clasă numită </w:t>
      </w:r>
      <w:r>
        <w:rPr>
          <w:rFonts w:cs="Courier New" w:ascii="Courier New" w:hAnsi="Courier New"/>
          <w:iCs/>
          <w:lang w:val="ro-RO"/>
        </w:rPr>
        <w:t>Student</w:t>
      </w:r>
      <w:r>
        <w:rPr>
          <w:i/>
          <w:iCs/>
          <w:lang w:val="ro-RO"/>
        </w:rPr>
        <w:t xml:space="preserve"> ale cărei obiecte sunt studenţi dintr-o universitate. Un student este  identificat prin nume, prenume,  an de naştere şi universitate. Construirea unui obiect student va fi însoţită de iniţializarea numelui, prenumelui, a anului de naştere şi a universităţii. Daca anul este omis, se consideră că studentul este născut în 1984.  Dacă nici unul din  atribute nu este specificat, atunci se consideră că persoana are numele X, prenumele Z,  este născut în 1984 şi este înscris la Universitatea Spiru Haret. Asupra obiectelor de tipul </w:t>
      </w:r>
      <w:r>
        <w:rPr>
          <w:iCs/>
          <w:lang w:val="ro-RO"/>
        </w:rPr>
        <w:t>Student</w:t>
      </w:r>
      <w:r>
        <w:rPr>
          <w:i/>
          <w:iCs/>
          <w:lang w:val="ro-RO"/>
        </w:rPr>
        <w:t xml:space="preserve"> pot fi făcute următoarele  operaţii:</w:t>
      </w:r>
    </w:p>
    <w:p>
      <w:pPr>
        <w:pStyle w:val="Normal"/>
        <w:numPr>
          <w:ilvl w:val="0"/>
          <w:numId w:val="31"/>
        </w:numPr>
        <w:jc w:val="both"/>
        <w:rPr>
          <w:i/>
          <w:i/>
          <w:iCs/>
          <w:lang w:val="ro-RO"/>
        </w:rPr>
      </w:pPr>
      <w:r>
        <w:rPr>
          <w:i/>
          <w:iCs/>
          <w:lang w:val="ro-RO"/>
        </w:rPr>
        <w:t>afişarea numelui, prenumelui, a anului de naştere şi a univerităţii.</w:t>
      </w:r>
    </w:p>
    <w:p>
      <w:pPr>
        <w:pStyle w:val="Normal"/>
        <w:ind w:start="60" w:hanging="0"/>
        <w:jc w:val="both"/>
        <w:rPr>
          <w:i/>
          <w:i/>
          <w:iCs/>
          <w:lang w:val="ro-RO"/>
        </w:rPr>
      </w:pPr>
      <w:r>
        <w:rPr>
          <w:i/>
          <w:iCs/>
          <w:lang w:val="ro-RO"/>
        </w:rPr>
      </w:r>
    </w:p>
    <w:p>
      <w:pPr>
        <w:pStyle w:val="Normal"/>
        <w:ind w:start="60" w:hanging="0"/>
        <w:jc w:val="both"/>
        <w:rPr>
          <w:i/>
          <w:i/>
          <w:iCs/>
          <w:lang w:val="ro-RO"/>
        </w:rPr>
      </w:pPr>
      <w:r>
        <w:rPr>
          <w:i/>
          <w:iCs/>
          <w:lang w:val="ro-RO"/>
        </w:rPr>
        <w:t>Acest enunţ este în mod evident foarte asemănător cu cel din capitolul anterior. Observăm că un student are atributele unei persoane dar mai are în plus şi universitatea la care este înscris. Afişarea caracteristicilor se face la fel ca la o persoanaă oarecare, se mai adaugă doar o linie cu numele universităţii. Este clar că va trebui să creăm o clasă cu numele Student ale cărei caracteristici sunt similare cu ale clasei Persoana.</w:t>
      </w:r>
    </w:p>
    <w:p>
      <w:pPr>
        <w:pStyle w:val="Normal"/>
        <w:numPr>
          <w:ilvl w:val="0"/>
          <w:numId w:val="31"/>
        </w:numPr>
        <w:jc w:val="both"/>
        <w:rPr>
          <w:i/>
          <w:i/>
          <w:iCs/>
          <w:lang w:val="ro-RO"/>
        </w:rPr>
      </w:pPr>
      <w:r>
        <w:rPr>
          <w:i/>
          <w:iCs/>
          <w:lang w:val="ro-RO"/>
        </w:rPr>
        <w:t>În acest caz foarte simplu, reutilizarea textului anterior creat pentru clasa Persoana prin operaţii de tip  cut-copy-paste-insert nu este dificilă (cu titlu de exerciţiu puteţi încerca pentru pentru o mai bună comparare a metodolgiilor). Sistemele reale sunt însă de dimensiuni foarte mari, adaptarea lor înseamnă parcurgerea a sute de fişiere de text sursă (este uşor de imaginat cât de dramatic se schimbă datele problemei dacă în locul clasei Persoana este sistemul de operare Windows 95 şi se cere construirea sistemului Windows 98 ). De reţinut că în cazul Persoana –Student textul sursă este disponibil, lucru care nu se întâmplă în cazurile reale, din motivele expuse la început.</w:t>
      </w:r>
    </w:p>
    <w:p>
      <w:pPr>
        <w:pStyle w:val="Normal"/>
        <w:ind w:start="60" w:hanging="0"/>
        <w:jc w:val="both"/>
        <w:rPr/>
      </w:pPr>
      <w:r>
        <w:rPr>
          <w:i/>
          <w:iCs/>
          <w:lang w:val="ro-RO"/>
        </w:rPr>
        <w:t xml:space="preserve">Programarea orientată pe obiecte oferă următoarea alternativă: clasa Student ar trebui să moştenească de la clasa Persoana atributele nume, prenume şi an de naştere şi să aibă un atribut propriu numit </w:t>
      </w:r>
      <w:r>
        <w:rPr>
          <w:rFonts w:cs="Courier New" w:ascii="Courier New" w:hAnsi="Courier New"/>
          <w:i/>
          <w:iCs/>
          <w:lang w:val="ro-RO"/>
        </w:rPr>
        <w:t>universitate</w:t>
      </w:r>
      <w:r>
        <w:rPr>
          <w:i/>
          <w:iCs/>
          <w:lang w:val="ro-RO"/>
        </w:rPr>
        <w:t xml:space="preserve">. Cât despre metoda </w:t>
      </w:r>
      <w:r>
        <w:rPr>
          <w:rFonts w:cs="Courier New" w:ascii="Courier New" w:hAnsi="Courier New"/>
          <w:i/>
          <w:iCs/>
          <w:lang w:val="ro-RO"/>
        </w:rPr>
        <w:t>afişare(),</w:t>
      </w:r>
      <w:r>
        <w:rPr>
          <w:i/>
          <w:iCs/>
          <w:lang w:val="ro-RO"/>
        </w:rPr>
        <w:t xml:space="preserve"> este clar că cea moştenită nu corespunde cerinţelor noastre, deoarece nu afişează universitatea la care este înscris studentul! Această metodă va trebui specializată pentru a corespunde condiţiilor particulare de utilizare.</w:t>
      </w:r>
    </w:p>
    <w:p>
      <w:pPr>
        <w:pStyle w:val="Normal"/>
        <w:ind w:start="60" w:hanging="0"/>
        <w:jc w:val="both"/>
        <w:rPr>
          <w:i/>
          <w:i/>
          <w:iCs/>
          <w:lang w:val="ro-RO"/>
        </w:rPr>
      </w:pPr>
      <w:r>
        <w:rPr>
          <w:i/>
          <w:iCs/>
          <w:lang w:val="ro-RO"/>
        </w:rPr>
        <w:t>Schematic, relaţia de specializare (derivare) este dată prin diagrama de reprezentare a relaţiei de specializare:</w:t>
      </w:r>
    </w:p>
    <w:p>
      <w:pPr>
        <w:pStyle w:val="Normal"/>
        <w:ind w:start="60" w:hanging="0"/>
        <w:jc w:val="both"/>
        <w:rPr>
          <w:i/>
          <w:i/>
          <w:iCs/>
          <w:lang w:val="ro-RO"/>
        </w:rPr>
      </w:pPr>
      <w:r>
        <w:rPr>
          <w:i/>
          <w:iCs/>
          <w:lang w:val="ro-RO"/>
        </w:rPr>
      </w:r>
    </w:p>
    <w:p>
      <w:pPr>
        <w:pStyle w:val="Normal"/>
        <w:ind w:start="60" w:hanging="0"/>
        <w:jc w:val="both"/>
        <w:rPr>
          <w:i/>
          <w:i/>
          <w:lang w:val="ro-RO" w:eastAsia="ro-RO"/>
        </w:rPr>
      </w:pPr>
      <w:r>
        <w:rPr>
          <w:i/>
          <w:lang w:val="ro-RO" w:eastAsia="ro-RO"/>
        </w:rPr>
      </w:r>
      <w:r>
        <mc:AlternateContent>
          <mc:Choice Requires="wps">
            <w:drawing>
              <wp:anchor behindDoc="0" distT="0" distB="0" distL="114935" distR="114935" simplePos="0" locked="0" layoutInCell="1" allowOverlap="1" relativeHeight="25">
                <wp:simplePos x="0" y="0"/>
                <wp:positionH relativeFrom="column">
                  <wp:posOffset>109855</wp:posOffset>
                </wp:positionH>
                <wp:positionV relativeFrom="paragraph">
                  <wp:posOffset>51435</wp:posOffset>
                </wp:positionV>
                <wp:extent cx="1951990" cy="1951990"/>
                <wp:effectExtent l="0" t="0" r="0" b="0"/>
                <wp:wrapNone/>
                <wp:docPr id="5" name="Cadru1"/>
                <a:graphic xmlns:a="http://schemas.openxmlformats.org/drawingml/2006/main">
                  <a:graphicData uri="http://schemas.microsoft.com/office/word/2010/wordprocessingShape">
                    <wps:wsp>
                      <wps:cNvSpPr txBox="1"/>
                      <wps:spPr>
                        <a:xfrm>
                          <a:off x="0" y="0"/>
                          <a:ext cx="1951990" cy="1951990"/>
                        </a:xfrm>
                        <a:prstGeom prst="rect"/>
                        <a:solidFill>
                          <a:srgbClr val="FFFFFF"/>
                        </a:solidFill>
                        <a:ln w="9525">
                          <a:solidFill>
                            <a:srgbClr val="000000"/>
                          </a:solidFill>
                        </a:ln>
                      </wps:spPr>
                      <wps:txbx>
                        <w:txbxContent>
                          <w:p>
                            <w:pPr>
                              <w:pStyle w:val="Normal"/>
                              <w:rPr>
                                <w:lang w:val="ro-RO"/>
                              </w:rPr>
                            </w:pPr>
                            <w:r>
                              <w:rPr>
                                <w:lang w:val="ro-RO"/>
                              </w:rPr>
                              <w:t xml:space="preserve">               </w:t>
                            </w:r>
                            <w:r>
                              <w:rPr>
                                <w:lang w:val="ro-RO"/>
                              </w:rPr>
                              <w:t>Persoana</w:t>
                            </w:r>
                          </w:p>
                          <w:p>
                            <w:pPr>
                              <w:pStyle w:val="Normal"/>
                              <w:rPr>
                                <w:lang w:val="ro-RO"/>
                              </w:rPr>
                            </w:pPr>
                            <w:r>
                              <w:rPr>
                                <w:lang w:val="ro-RO"/>
                              </w:rPr>
                            </w:r>
                          </w:p>
                          <w:p>
                            <w:pPr>
                              <w:pStyle w:val="Normal"/>
                              <w:rPr/>
                            </w:pPr>
                            <w:r>
                              <w:rPr/>
                              <w:t>#n: char*</w:t>
                            </w:r>
                          </w:p>
                          <w:p>
                            <w:pPr>
                              <w:pStyle w:val="Normal"/>
                              <w:rPr/>
                            </w:pPr>
                            <w:r>
                              <w:rPr/>
                              <w:t>#p: char*</w:t>
                            </w:r>
                          </w:p>
                          <w:p>
                            <w:pPr>
                              <w:pStyle w:val="Normal"/>
                              <w:rPr/>
                            </w:pPr>
                            <w:r>
                              <w:rPr/>
                              <w:t>-an: int</w:t>
                            </w:r>
                          </w:p>
                          <w:p>
                            <w:pPr>
                              <w:pStyle w:val="Normal"/>
                              <w:rPr/>
                            </w:pPr>
                            <w:r>
                              <w:rPr/>
                            </w:r>
                          </w:p>
                          <w:p>
                            <w:pPr>
                              <w:pStyle w:val="Normal"/>
                              <w:rPr/>
                            </w:pPr>
                            <w:r>
                              <w:rPr/>
                              <w:t>+Persoana()</w:t>
                            </w:r>
                          </w:p>
                          <w:p>
                            <w:pPr>
                              <w:pStyle w:val="Normal"/>
                              <w:rPr/>
                            </w:pPr>
                            <w:r>
                              <w:rPr/>
                              <w:t>+Persoana(char*, char*, int)</w:t>
                            </w:r>
                          </w:p>
                          <w:p>
                            <w:pPr>
                              <w:pStyle w:val="Normal"/>
                              <w:rPr/>
                            </w:pPr>
                            <w:r>
                              <w:rPr/>
                              <w:t>+void afisare()</w:t>
                            </w:r>
                          </w:p>
                          <w:p>
                            <w:pPr>
                              <w:pStyle w:val="Normal"/>
                              <w:rPr/>
                            </w:pPr>
                            <w:r>
                              <w:rPr/>
                              <w:t>+void set_an_nastere(int)</w:t>
                            </w:r>
                          </w:p>
                          <w:p>
                            <w:pPr>
                              <w:pStyle w:val="Normal"/>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153.7pt;height:153.7pt;mso-wrap-distance-left:9.05pt;mso-wrap-distance-right:9.05pt;mso-wrap-distance-top:0pt;mso-wrap-distance-bottom:0pt;margin-top:4.05pt;mso-position-vertical-relative:text;margin-left:8.65pt;mso-position-horizontal-relative:text">
                <v:textbox>
                  <w:txbxContent>
                    <w:p>
                      <w:pPr>
                        <w:pStyle w:val="Normal"/>
                        <w:rPr>
                          <w:lang w:val="ro-RO"/>
                        </w:rPr>
                      </w:pPr>
                      <w:r>
                        <w:rPr>
                          <w:lang w:val="ro-RO"/>
                        </w:rPr>
                        <w:t xml:space="preserve">               </w:t>
                      </w:r>
                      <w:r>
                        <w:rPr>
                          <w:lang w:val="ro-RO"/>
                        </w:rPr>
                        <w:t>Persoana</w:t>
                      </w:r>
                    </w:p>
                    <w:p>
                      <w:pPr>
                        <w:pStyle w:val="Normal"/>
                        <w:rPr>
                          <w:lang w:val="ro-RO"/>
                        </w:rPr>
                      </w:pPr>
                      <w:r>
                        <w:rPr>
                          <w:lang w:val="ro-RO"/>
                        </w:rPr>
                      </w:r>
                    </w:p>
                    <w:p>
                      <w:pPr>
                        <w:pStyle w:val="Normal"/>
                        <w:rPr/>
                      </w:pPr>
                      <w:r>
                        <w:rPr/>
                        <w:t>#n: char*</w:t>
                      </w:r>
                    </w:p>
                    <w:p>
                      <w:pPr>
                        <w:pStyle w:val="Normal"/>
                        <w:rPr/>
                      </w:pPr>
                      <w:r>
                        <w:rPr/>
                        <w:t>#p: char*</w:t>
                      </w:r>
                    </w:p>
                    <w:p>
                      <w:pPr>
                        <w:pStyle w:val="Normal"/>
                        <w:rPr/>
                      </w:pPr>
                      <w:r>
                        <w:rPr/>
                        <w:t>-an: int</w:t>
                      </w:r>
                    </w:p>
                    <w:p>
                      <w:pPr>
                        <w:pStyle w:val="Normal"/>
                        <w:rPr/>
                      </w:pPr>
                      <w:r>
                        <w:rPr/>
                      </w:r>
                    </w:p>
                    <w:p>
                      <w:pPr>
                        <w:pStyle w:val="Normal"/>
                        <w:rPr/>
                      </w:pPr>
                      <w:r>
                        <w:rPr/>
                        <w:t>+Persoana()</w:t>
                      </w:r>
                    </w:p>
                    <w:p>
                      <w:pPr>
                        <w:pStyle w:val="Normal"/>
                        <w:rPr/>
                      </w:pPr>
                      <w:r>
                        <w:rPr/>
                        <w:t>+Persoana(char*, char*, int)</w:t>
                      </w:r>
                    </w:p>
                    <w:p>
                      <w:pPr>
                        <w:pStyle w:val="Normal"/>
                        <w:rPr/>
                      </w:pPr>
                      <w:r>
                        <w:rPr/>
                        <w:t>+void afisare()</w:t>
                      </w:r>
                    </w:p>
                    <w:p>
                      <w:pPr>
                        <w:pStyle w:val="Normal"/>
                        <w:rPr/>
                      </w:pPr>
                      <w:r>
                        <w:rPr/>
                        <w:t>+void set_an_nastere(int)</w:t>
                      </w:r>
                    </w:p>
                    <w:p>
                      <w:pPr>
                        <w:pStyle w:val="Normal"/>
                        <w:rPr/>
                      </w:pPr>
                      <w:r>
                        <w:rPr/>
                      </w:r>
                    </w:p>
                  </w:txbxContent>
                </v:textbox>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2624455</wp:posOffset>
                </wp:positionH>
                <wp:positionV relativeFrom="paragraph">
                  <wp:posOffset>20955</wp:posOffset>
                </wp:positionV>
                <wp:extent cx="2409190" cy="1724025"/>
                <wp:effectExtent l="0" t="0" r="0" b="0"/>
                <wp:wrapNone/>
                <wp:docPr id="6" name="Cadru2"/>
                <a:graphic xmlns:a="http://schemas.openxmlformats.org/drawingml/2006/main">
                  <a:graphicData uri="http://schemas.microsoft.com/office/word/2010/wordprocessingShape">
                    <wps:wsp>
                      <wps:cNvSpPr txBox="1"/>
                      <wps:spPr>
                        <a:xfrm>
                          <a:off x="0" y="0"/>
                          <a:ext cx="2409190" cy="1724025"/>
                        </a:xfrm>
                        <a:prstGeom prst="rect"/>
                        <a:solidFill>
                          <a:srgbClr val="FFFFFF"/>
                        </a:solidFill>
                        <a:ln w="9525">
                          <a:solidFill>
                            <a:srgbClr val="000000"/>
                          </a:solidFill>
                        </a:ln>
                      </wps:spPr>
                      <wps:txbx>
                        <w:txbxContent>
                          <w:p>
                            <w:pPr>
                              <w:pStyle w:val="Normal"/>
                              <w:rPr>
                                <w:lang w:val="ro-RO"/>
                              </w:rPr>
                            </w:pPr>
                            <w:r>
                              <w:rPr>
                                <w:lang w:val="ro-RO"/>
                              </w:rPr>
                              <w:t xml:space="preserve">              </w:t>
                            </w:r>
                            <w:r>
                              <w:rPr>
                                <w:lang w:val="ro-RO"/>
                              </w:rPr>
                              <w:t>Student</w:t>
                            </w:r>
                          </w:p>
                          <w:p>
                            <w:pPr>
                              <w:pStyle w:val="Normal"/>
                              <w:rPr>
                                <w:lang w:val="ro-RO"/>
                              </w:rPr>
                            </w:pPr>
                            <w:r>
                              <w:rPr>
                                <w:lang w:val="ro-RO"/>
                              </w:rPr>
                            </w:r>
                          </w:p>
                          <w:p>
                            <w:pPr>
                              <w:pStyle w:val="Normal"/>
                              <w:rPr/>
                            </w:pPr>
                            <w:r>
                              <w:rPr/>
                              <w:t>#univ: char*</w:t>
                            </w:r>
                          </w:p>
                          <w:p>
                            <w:pPr>
                              <w:pStyle w:val="Normal"/>
                              <w:rPr/>
                            </w:pPr>
                            <w:r>
                              <w:rPr/>
                            </w:r>
                          </w:p>
                          <w:p>
                            <w:pPr>
                              <w:pStyle w:val="Normal"/>
                              <w:rPr/>
                            </w:pPr>
                            <w:r>
                              <w:rPr/>
                            </w:r>
                          </w:p>
                          <w:p>
                            <w:pPr>
                              <w:pStyle w:val="Normal"/>
                              <w:rPr/>
                            </w:pPr>
                            <w:r>
                              <w:rPr/>
                              <w:t>+Student()</w:t>
                            </w:r>
                          </w:p>
                          <w:p>
                            <w:pPr>
                              <w:pStyle w:val="Normal"/>
                              <w:rPr/>
                            </w:pPr>
                            <w:r>
                              <w:rPr/>
                              <w:t>+Student(char*, char*, char*, int)</w:t>
                            </w:r>
                          </w:p>
                          <w:p>
                            <w:pPr>
                              <w:pStyle w:val="Normal"/>
                              <w:rPr/>
                            </w:pPr>
                            <w:r>
                              <w:rPr/>
                              <w:t>+void afisare()</w:t>
                            </w:r>
                          </w:p>
                        </w:txbxContent>
                      </wps:txbx>
                      <wps:bodyPr anchor="t" lIns="91440" tIns="45720" rIns="91440" bIns="45720">
                        <a:noAutofit/>
                      </wps:bodyPr>
                    </wps:wsp>
                  </a:graphicData>
                </a:graphic>
              </wp:anchor>
            </w:drawing>
          </mc:Choice>
          <mc:Fallback>
            <w:pict>
              <v:rect fillcolor="#FFFFFF" strokecolor="#000000" strokeweight="0pt" style="position:absolute;rotation:0;width:189.7pt;height:135.75pt;mso-wrap-distance-left:9.05pt;mso-wrap-distance-right:9.05pt;mso-wrap-distance-top:0pt;mso-wrap-distance-bottom:0pt;margin-top:1.65pt;mso-position-vertical-relative:text;margin-left:206.65pt;mso-position-horizontal-relative:text">
                <v:textbox>
                  <w:txbxContent>
                    <w:p>
                      <w:pPr>
                        <w:pStyle w:val="Normal"/>
                        <w:rPr>
                          <w:lang w:val="ro-RO"/>
                        </w:rPr>
                      </w:pPr>
                      <w:r>
                        <w:rPr>
                          <w:lang w:val="ro-RO"/>
                        </w:rPr>
                        <w:t xml:space="preserve">              </w:t>
                      </w:r>
                      <w:r>
                        <w:rPr>
                          <w:lang w:val="ro-RO"/>
                        </w:rPr>
                        <w:t>Student</w:t>
                      </w:r>
                    </w:p>
                    <w:p>
                      <w:pPr>
                        <w:pStyle w:val="Normal"/>
                        <w:rPr>
                          <w:lang w:val="ro-RO"/>
                        </w:rPr>
                      </w:pPr>
                      <w:r>
                        <w:rPr>
                          <w:lang w:val="ro-RO"/>
                        </w:rPr>
                      </w:r>
                    </w:p>
                    <w:p>
                      <w:pPr>
                        <w:pStyle w:val="Normal"/>
                        <w:rPr/>
                      </w:pPr>
                      <w:r>
                        <w:rPr/>
                        <w:t>#univ: char*</w:t>
                      </w:r>
                    </w:p>
                    <w:p>
                      <w:pPr>
                        <w:pStyle w:val="Normal"/>
                        <w:rPr/>
                      </w:pPr>
                      <w:r>
                        <w:rPr/>
                      </w:r>
                    </w:p>
                    <w:p>
                      <w:pPr>
                        <w:pStyle w:val="Normal"/>
                        <w:rPr/>
                      </w:pPr>
                      <w:r>
                        <w:rPr/>
                      </w:r>
                    </w:p>
                    <w:p>
                      <w:pPr>
                        <w:pStyle w:val="Normal"/>
                        <w:rPr/>
                      </w:pPr>
                      <w:r>
                        <w:rPr/>
                        <w:t>+Student()</w:t>
                      </w:r>
                    </w:p>
                    <w:p>
                      <w:pPr>
                        <w:pStyle w:val="Normal"/>
                        <w:rPr/>
                      </w:pPr>
                      <w:r>
                        <w:rPr/>
                        <w:t>+Student(char*, char*, char*, int)</w:t>
                      </w:r>
                    </w:p>
                    <w:p>
                      <w:pPr>
                        <w:pStyle w:val="Normal"/>
                        <w:rPr/>
                      </w:pPr>
                      <w:r>
                        <w:rPr/>
                        <w:t>+void afisare()</w:t>
                      </w:r>
                    </w:p>
                  </w:txbxContent>
                </v:textbox>
              </v:rect>
            </w:pict>
          </mc:Fallback>
        </mc:AlternateContent>
      </w:r>
    </w:p>
    <w:p>
      <w:pPr>
        <w:pStyle w:val="Normal"/>
        <w:ind w:start="60" w:hanging="0"/>
        <w:jc w:val="both"/>
        <w:rPr>
          <w:i/>
          <w:i/>
          <w:lang w:val="ro-RO"/>
        </w:rPr>
      </w:pPr>
      <w:r>
        <w:rPr>
          <w:i/>
          <w:lang w:val="ro-RO"/>
        </w:rPr>
      </w:r>
    </w:p>
    <w:p>
      <w:pPr>
        <w:pStyle w:val="Normal"/>
        <w:ind w:start="60" w:hanging="0"/>
        <w:jc w:val="both"/>
        <w:rPr>
          <w:i/>
          <w:i/>
          <w:lang w:val="ro-RO" w:eastAsia="ro-RO"/>
        </w:rPr>
      </w:pPr>
      <w:r>
        <w:rPr>
          <w:i/>
          <w:lang w:val="ro-RO" w:eastAsia="ro-RO"/>
        </w:rPr>
        <mc:AlternateContent>
          <mc:Choice Requires="wps">
            <w:drawing>
              <wp:anchor behindDoc="0" distT="0" distB="0" distL="114935" distR="114935" simplePos="0" locked="0" layoutInCell="1" allowOverlap="1" relativeHeight="27">
                <wp:simplePos x="0" y="0"/>
                <wp:positionH relativeFrom="column">
                  <wp:posOffset>114300</wp:posOffset>
                </wp:positionH>
                <wp:positionV relativeFrom="paragraph">
                  <wp:posOffset>17780</wp:posOffset>
                </wp:positionV>
                <wp:extent cx="1943735" cy="635"/>
                <wp:effectExtent l="0" t="0" r="0" b="0"/>
                <wp:wrapNone/>
                <wp:docPr id="7" name=""/>
                <a:graphic xmlns:a="http://schemas.openxmlformats.org/drawingml/2006/main">
                  <a:graphicData uri="http://schemas.microsoft.com/office/word/2010/wordprocessingShape">
                    <wps:wsp>
                      <wps:cNvSpPr/>
                      <wps:spPr>
                        <a:xfrm>
                          <a:off x="0" y="0"/>
                          <a:ext cx="19432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9pt,1.4pt" to="161.95pt,1.4pt" stroked="t" style="position:absolute">
                <v:stroke color="black" weight="9360" joinstyle="miter" endcap="flat"/>
                <v:fill o:detectmouseclick="t" on="false"/>
              </v:line>
            </w:pict>
          </mc:Fallback>
        </mc:AlternateContent>
        <mc:AlternateContent>
          <mc:Choice Requires="wps">
            <w:drawing>
              <wp:anchor behindDoc="0" distT="0" distB="0" distL="114935" distR="114935" simplePos="0" locked="0" layoutInCell="1" allowOverlap="1" relativeHeight="29">
                <wp:simplePos x="0" y="0"/>
                <wp:positionH relativeFrom="column">
                  <wp:posOffset>2628900</wp:posOffset>
                </wp:positionH>
                <wp:positionV relativeFrom="paragraph">
                  <wp:posOffset>17780</wp:posOffset>
                </wp:positionV>
                <wp:extent cx="2400935" cy="635"/>
                <wp:effectExtent l="0" t="0" r="0" b="0"/>
                <wp:wrapNone/>
                <wp:docPr id="8" name=""/>
                <a:graphic xmlns:a="http://schemas.openxmlformats.org/drawingml/2006/main">
                  <a:graphicData uri="http://schemas.microsoft.com/office/word/2010/wordprocessingShape">
                    <wps:wsp>
                      <wps:cNvSpPr/>
                      <wps:spPr>
                        <a:xfrm>
                          <a:off x="0" y="0"/>
                          <a:ext cx="24004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07pt,1.4pt" to="395.95pt,1.4pt" stroked="t" style="position:absolute">
                <v:stroke color="black" weight="9360" joinstyle="miter" endcap="flat"/>
                <v:fill o:detectmouseclick="t" on="false"/>
              </v:line>
            </w:pict>
          </mc:Fallback>
        </mc:AlternateContent>
      </w:r>
    </w:p>
    <w:p>
      <w:pPr>
        <w:pStyle w:val="Normal"/>
        <w:ind w:start="60" w:hanging="0"/>
        <w:jc w:val="both"/>
        <w:rPr>
          <w:i/>
          <w:i/>
          <w:lang w:val="ro-RO"/>
        </w:rPr>
      </w:pPr>
      <w:r>
        <w:rPr>
          <w:i/>
          <w:lang w:val="ro-RO"/>
        </w:rPr>
      </w:r>
    </w:p>
    <w:p>
      <w:pPr>
        <w:pStyle w:val="Normal"/>
        <w:ind w:start="60" w:hanging="0"/>
        <w:jc w:val="both"/>
        <w:rPr>
          <w:i/>
          <w:i/>
          <w:lang w:val="ro-RO" w:eastAsia="ro-RO"/>
        </w:rPr>
      </w:pPr>
      <w:r>
        <w:rPr>
          <w:i/>
          <w:lang w:val="ro-RO" w:eastAsia="ro-RO"/>
        </w:rPr>
        <mc:AlternateContent>
          <mc:Choice Requires="wps">
            <w:drawing>
              <wp:anchor behindDoc="0" distT="0" distB="0" distL="114935" distR="114935" simplePos="0" locked="0" layoutInCell="1" allowOverlap="1" relativeHeight="30">
                <wp:simplePos x="0" y="0"/>
                <wp:positionH relativeFrom="column">
                  <wp:posOffset>2628900</wp:posOffset>
                </wp:positionH>
                <wp:positionV relativeFrom="paragraph">
                  <wp:posOffset>124460</wp:posOffset>
                </wp:positionV>
                <wp:extent cx="2400935" cy="635"/>
                <wp:effectExtent l="0" t="0" r="0" b="0"/>
                <wp:wrapNone/>
                <wp:docPr id="9" name=""/>
                <a:graphic xmlns:a="http://schemas.openxmlformats.org/drawingml/2006/main">
                  <a:graphicData uri="http://schemas.microsoft.com/office/word/2010/wordprocessingShape">
                    <wps:wsp>
                      <wps:cNvSpPr/>
                      <wps:spPr>
                        <a:xfrm>
                          <a:off x="0" y="0"/>
                          <a:ext cx="24004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07pt,9.8pt" to="395.95pt,9.8pt" stroked="t" style="position:absolute">
                <v:stroke color="black" weight="9360" joinstyle="miter" endcap="flat"/>
                <v:fill o:detectmouseclick="t" on="false"/>
              </v:line>
            </w:pict>
          </mc:Fallback>
        </mc:AlternateContent>
      </w:r>
    </w:p>
    <w:p>
      <w:pPr>
        <w:pStyle w:val="Normal"/>
        <w:ind w:start="60" w:hanging="0"/>
        <w:jc w:val="both"/>
        <w:rPr>
          <w:i/>
          <w:i/>
          <w:lang w:val="ro-RO" w:eastAsia="ro-RO"/>
        </w:rPr>
      </w:pPr>
      <w:r>
        <w:rPr>
          <w:i/>
          <w:lang w:val="ro-RO" w:eastAsia="ro-RO"/>
        </w:rPr>
        <mc:AlternateContent>
          <mc:Choice Requires="wps">
            <w:drawing>
              <wp:anchor behindDoc="0" distT="0" distB="0" distL="114935" distR="114935" simplePos="0" locked="0" layoutInCell="1" allowOverlap="1" relativeHeight="31">
                <wp:simplePos x="0" y="0"/>
                <wp:positionH relativeFrom="column">
                  <wp:posOffset>2057400</wp:posOffset>
                </wp:positionH>
                <wp:positionV relativeFrom="paragraph">
                  <wp:posOffset>63500</wp:posOffset>
                </wp:positionV>
                <wp:extent cx="572135" cy="1270"/>
                <wp:effectExtent l="0" t="0" r="0" b="0"/>
                <wp:wrapNone/>
                <wp:docPr id="10" name=""/>
                <a:graphic xmlns:a="http://schemas.openxmlformats.org/drawingml/2006/main">
                  <a:graphicData uri="http://schemas.microsoft.com/office/word/2010/wordprocessingShape">
                    <wps:wsp>
                      <wps:cNvSpPr/>
                      <wps:spPr>
                        <a:xfrm flipH="1">
                          <a:off x="0" y="0"/>
                          <a:ext cx="57168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62pt,5pt" to="206.95pt,5pt" stroked="t" style="position:absolute;flip:x">
                <v:stroke color="black" weight="9360" endarrow="block" endarrowwidth="medium" endarrowlength="medium" joinstyle="miter" endcap="flat"/>
                <v:fill o:detectmouseclick="t" on="false"/>
              </v:line>
            </w:pict>
          </mc:Fallback>
        </mc:AlternateContent>
      </w:r>
    </w:p>
    <w:p>
      <w:pPr>
        <w:pStyle w:val="Normal"/>
        <w:ind w:start="60" w:hanging="0"/>
        <w:jc w:val="both"/>
        <w:rPr>
          <w:i/>
          <w:i/>
          <w:lang w:val="ro-RO" w:eastAsia="ro-RO"/>
        </w:rPr>
      </w:pPr>
      <w:r>
        <w:rPr>
          <w:i/>
          <w:lang w:val="ro-RO" w:eastAsia="ro-RO"/>
        </w:rPr>
        <mc:AlternateContent>
          <mc:Choice Requires="wps">
            <w:drawing>
              <wp:anchor behindDoc="0" distT="0" distB="0" distL="114935" distR="114935" simplePos="0" locked="0" layoutInCell="1" allowOverlap="1" relativeHeight="28">
                <wp:simplePos x="0" y="0"/>
                <wp:positionH relativeFrom="column">
                  <wp:posOffset>114300</wp:posOffset>
                </wp:positionH>
                <wp:positionV relativeFrom="paragraph">
                  <wp:posOffset>2540</wp:posOffset>
                </wp:positionV>
                <wp:extent cx="1943735" cy="635"/>
                <wp:effectExtent l="0" t="0" r="0" b="0"/>
                <wp:wrapNone/>
                <wp:docPr id="11" name=""/>
                <a:graphic xmlns:a="http://schemas.openxmlformats.org/drawingml/2006/main">
                  <a:graphicData uri="http://schemas.microsoft.com/office/word/2010/wordprocessingShape">
                    <wps:wsp>
                      <wps:cNvSpPr/>
                      <wps:spPr>
                        <a:xfrm>
                          <a:off x="0" y="0"/>
                          <a:ext cx="19432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9pt,0.2pt" to="161.95pt,0.2pt" stroked="t" style="position:absolute">
                <v:stroke color="black" weight="9360" joinstyle="miter" endcap="flat"/>
                <v:fill o:detectmouseclick="t" on="false"/>
              </v:line>
            </w:pict>
          </mc:Fallback>
        </mc:AlternateContent>
      </w:r>
    </w:p>
    <w:p>
      <w:pPr>
        <w:pStyle w:val="Normal"/>
        <w:ind w:start="60" w:hanging="0"/>
        <w:jc w:val="both"/>
        <w:rPr>
          <w:i/>
          <w:i/>
          <w:lang w:val="ro-RO"/>
        </w:rPr>
      </w:pPr>
      <w:r>
        <w:rPr>
          <w:i/>
          <w:lang w:val="ro-RO"/>
        </w:rPr>
      </w:r>
    </w:p>
    <w:p>
      <w:pPr>
        <w:pStyle w:val="Normal"/>
        <w:ind w:start="60" w:hanging="0"/>
        <w:jc w:val="both"/>
        <w:rPr>
          <w:i/>
          <w:i/>
          <w:lang w:val="ro-RO"/>
        </w:rPr>
      </w:pPr>
      <w:r>
        <w:rPr>
          <w:i/>
          <w:lang w:val="ro-RO"/>
        </w:rPr>
      </w:r>
    </w:p>
    <w:p>
      <w:pPr>
        <w:pStyle w:val="Normal"/>
        <w:ind w:start="60" w:hanging="0"/>
        <w:jc w:val="both"/>
        <w:rPr>
          <w:i/>
          <w:i/>
          <w:lang w:val="ro-RO"/>
        </w:rPr>
      </w:pPr>
      <w:r>
        <w:rPr>
          <w:i/>
          <w:lang w:val="ro-RO"/>
        </w:rPr>
      </w:r>
    </w:p>
    <w:p>
      <w:pPr>
        <w:pStyle w:val="Normal"/>
        <w:ind w:start="60" w:hanging="0"/>
        <w:jc w:val="both"/>
        <w:rPr>
          <w:i/>
          <w:i/>
          <w:lang w:val="ro-RO"/>
        </w:rPr>
      </w:pPr>
      <w:r>
        <w:rPr>
          <w:i/>
          <w:lang w:val="ro-RO"/>
        </w:rPr>
      </w:r>
    </w:p>
    <w:p>
      <w:pPr>
        <w:pStyle w:val="Normal"/>
        <w:ind w:start="60" w:hanging="0"/>
        <w:jc w:val="both"/>
        <w:rPr>
          <w:i/>
          <w:i/>
          <w:lang w:val="ro-RO"/>
        </w:rPr>
      </w:pPr>
      <w:r>
        <w:rPr>
          <w:i/>
          <w:lang w:val="ro-RO"/>
        </w:rPr>
      </w:r>
    </w:p>
    <w:p>
      <w:pPr>
        <w:pStyle w:val="Normal"/>
        <w:numPr>
          <w:ilvl w:val="0"/>
          <w:numId w:val="26"/>
        </w:numPr>
        <w:jc w:val="both"/>
        <w:rPr/>
      </w:pPr>
      <w:r>
        <w:rPr>
          <w:i/>
          <w:lang w:val="ro-RO"/>
        </w:rPr>
        <w:t xml:space="preserve">Trebuie subliniat că toate caracteristicile clasei </w:t>
      </w:r>
      <w:r>
        <w:rPr>
          <w:rFonts w:cs="Courier New" w:ascii="Courier New" w:hAnsi="Courier New"/>
          <w:i/>
          <w:lang w:val="ro-RO"/>
        </w:rPr>
        <w:t>Persoana</w:t>
      </w:r>
      <w:r>
        <w:rPr>
          <w:i/>
          <w:lang w:val="ro-RO"/>
        </w:rPr>
        <w:t xml:space="preserve"> sunt prezente şi în clasa </w:t>
      </w:r>
      <w:r>
        <w:rPr>
          <w:rFonts w:cs="Courier New" w:ascii="Courier New" w:hAnsi="Courier New"/>
          <w:i/>
          <w:lang w:val="ro-RO"/>
        </w:rPr>
        <w:t>Student</w:t>
      </w:r>
      <w:r>
        <w:rPr>
          <w:i/>
          <w:lang w:val="ro-RO"/>
        </w:rPr>
        <w:t xml:space="preserve">, find moştenite. Ele nu  mai apar însă srise explicit. Un caz special este caracteristica </w:t>
      </w:r>
      <w:r>
        <w:rPr>
          <w:rFonts w:cs="Courier New" w:ascii="Courier New" w:hAnsi="Courier New"/>
          <w:i/>
          <w:lang w:val="ro-RO"/>
        </w:rPr>
        <w:t>void afişare()</w:t>
      </w:r>
      <w:r>
        <w:rPr>
          <w:i/>
          <w:lang w:val="ro-RO"/>
        </w:rPr>
        <w:t xml:space="preserve">, care apare scrisă încă o dată, în formă identică cu apariţia din clasa </w:t>
      </w:r>
      <w:r>
        <w:rPr>
          <w:rFonts w:cs="Courier New" w:ascii="Courier New" w:hAnsi="Courier New"/>
          <w:i/>
          <w:lang w:val="ro-RO"/>
        </w:rPr>
        <w:t>Persoana.</w:t>
      </w:r>
      <w:r>
        <w:rPr>
          <w:i/>
          <w:lang w:val="ro-RO"/>
        </w:rPr>
        <w:t xml:space="preserve">  Drept urmare, pe lângă metoda moştenită din clasa </w:t>
      </w:r>
      <w:r>
        <w:rPr>
          <w:rFonts w:cs="Courier New" w:ascii="Courier New" w:hAnsi="Courier New"/>
          <w:i/>
          <w:lang w:val="ro-RO"/>
        </w:rPr>
        <w:t>Persoana</w:t>
      </w:r>
      <w:r>
        <w:rPr>
          <w:i/>
          <w:lang w:val="ro-RO"/>
        </w:rPr>
        <w:t xml:space="preserve">, în clasa </w:t>
      </w:r>
      <w:r>
        <w:rPr>
          <w:rFonts w:cs="Courier New" w:ascii="Courier New" w:hAnsi="Courier New"/>
          <w:i/>
          <w:lang w:val="ro-RO"/>
        </w:rPr>
        <w:t>Student</w:t>
      </w:r>
      <w:r>
        <w:rPr>
          <w:i/>
          <w:lang w:val="ro-RO"/>
        </w:rPr>
        <w:t xml:space="preserve"> coexistă o metodă cu aceeaşi signatură, care este o specializare a celei moştenite. Se spune în acest caz că metoda a fost redefinită. În general, se redefineşte orice  caracteristică a clasei de bază care nu corespunde aplicaţiilor în care este implicată clasa specializată.</w:t>
      </w:r>
    </w:p>
    <w:p>
      <w:pPr>
        <w:pStyle w:val="Normal"/>
        <w:ind w:start="60" w:hanging="0"/>
        <w:jc w:val="both"/>
        <w:rPr>
          <w:i/>
          <w:i/>
          <w:lang w:val="ro-RO"/>
        </w:rPr>
      </w:pPr>
      <w:r>
        <w:rPr>
          <w:i/>
          <w:lang w:val="ro-RO"/>
        </w:rPr>
      </w:r>
    </w:p>
    <w:p>
      <w:pPr>
        <w:pStyle w:val="Normal"/>
        <w:ind w:start="60" w:hanging="0"/>
        <w:jc w:val="both"/>
        <w:rPr/>
      </w:pPr>
      <w:r>
        <w:rPr>
          <w:i/>
          <w:lang w:val="ro-RO"/>
        </w:rPr>
        <w:t>Relaţia de specializare poate fi transpusă in C</w:t>
      </w:r>
      <w:r>
        <w:rPr>
          <w:i/>
        </w:rPr>
        <w:t>++</w:t>
      </w:r>
      <w:r>
        <w:rPr>
          <w:i/>
          <w:lang w:val="ro-RO"/>
        </w:rPr>
        <w:t xml:space="preserve"> cu destulă uşurinţă. Pentru crearea clasei Student (clasă client a clasei Persoana) vom urma aceleaşi etape descris eîn capitolul anterior: definire, program driver, implementare, proiect de utilizare.</w:t>
      </w:r>
    </w:p>
    <w:p>
      <w:pPr>
        <w:pStyle w:val="Normal"/>
        <w:numPr>
          <w:ilvl w:val="0"/>
          <w:numId w:val="31"/>
        </w:numPr>
        <w:jc w:val="both"/>
        <w:rPr>
          <w:i/>
          <w:i/>
          <w:lang w:val="ro-RO"/>
        </w:rPr>
      </w:pPr>
      <w:r>
        <w:rPr>
          <w:i/>
          <w:lang w:val="ro-RO"/>
        </w:rPr>
        <w:t>definiţia clasei (student.hpp)</w:t>
      </w:r>
    </w:p>
    <w:p>
      <w:pPr>
        <w:pStyle w:val="PlainText"/>
        <w:rPr/>
      </w:pPr>
      <w:r>
        <w:rPr/>
        <w:t>#ifndef STUDENT_HPP</w:t>
      </w:r>
    </w:p>
    <w:p>
      <w:pPr>
        <w:pStyle w:val="PlainText"/>
        <w:rPr/>
      </w:pPr>
      <w:r>
        <w:rPr/>
        <w:t>#define STUDENT_HPP</w:t>
      </w:r>
    </w:p>
    <w:p>
      <w:pPr>
        <w:pStyle w:val="PlainText"/>
        <w:rPr/>
      </w:pPr>
      <w:r>
        <w:rPr/>
        <w:t>#include "persoana.hpp"</w:t>
      </w:r>
    </w:p>
    <w:p>
      <w:pPr>
        <w:pStyle w:val="PlainText"/>
        <w:rPr/>
      </w:pPr>
      <w:r>
        <w:rPr/>
        <w:t>class Student:public Persoana{</w:t>
      </w:r>
    </w:p>
    <w:p>
      <w:pPr>
        <w:pStyle w:val="PlainText"/>
        <w:rPr/>
      </w:pPr>
      <w:r>
        <w:rPr/>
        <w:t>public:</w:t>
      </w:r>
    </w:p>
    <w:p>
      <w:pPr>
        <w:pStyle w:val="PlainText"/>
        <w:rPr/>
      </w:pPr>
      <w:r>
        <w:rPr/>
        <w:tab/>
        <w:t>Student();</w:t>
      </w:r>
    </w:p>
    <w:p>
      <w:pPr>
        <w:pStyle w:val="PlainText"/>
        <w:rPr/>
      </w:pPr>
      <w:r>
        <w:rPr/>
        <w:tab/>
        <w:t xml:space="preserve">Student(char *nume, char *prenume, </w:t>
      </w:r>
    </w:p>
    <w:p>
      <w:pPr>
        <w:pStyle w:val="PlainText"/>
        <w:ind w:start="720" w:firstLine="720"/>
        <w:rPr/>
      </w:pPr>
      <w:r>
        <w:rPr/>
        <w:t>char *universitate,  int an_nastere=1984);</w:t>
      </w:r>
    </w:p>
    <w:p>
      <w:pPr>
        <w:pStyle w:val="PlainText"/>
        <w:rPr/>
      </w:pPr>
      <w:r>
        <w:rPr/>
        <w:tab/>
        <w:t>void afisare();</w:t>
      </w:r>
    </w:p>
    <w:p>
      <w:pPr>
        <w:pStyle w:val="PlainText"/>
        <w:rPr/>
      </w:pPr>
      <w:r>
        <w:rPr/>
        <w:t>protected:</w:t>
      </w:r>
    </w:p>
    <w:p>
      <w:pPr>
        <w:pStyle w:val="PlainText"/>
        <w:rPr/>
      </w:pPr>
      <w:r>
        <w:rPr/>
        <w:tab/>
        <w:t>char *univ;</w:t>
      </w:r>
    </w:p>
    <w:p>
      <w:pPr>
        <w:pStyle w:val="PlainText"/>
        <w:rPr/>
      </w:pPr>
      <w:r>
        <w:rPr/>
        <w:t>};</w:t>
      </w:r>
    </w:p>
    <w:p>
      <w:pPr>
        <w:pStyle w:val="PlainText"/>
        <w:rPr/>
      </w:pPr>
      <w:r>
        <w:rPr/>
        <w:t>#endif</w:t>
      </w:r>
    </w:p>
    <w:p>
      <w:pPr>
        <w:pStyle w:val="PlainText"/>
        <w:rPr/>
      </w:pPr>
      <w:r>
        <w:rPr/>
      </w:r>
    </w:p>
    <w:p>
      <w:pPr>
        <w:pStyle w:val="PlainText"/>
        <w:numPr>
          <w:ilvl w:val="0"/>
          <w:numId w:val="31"/>
        </w:numPr>
        <w:rPr>
          <w:rFonts w:ascii="Times New Roman" w:hAnsi="Times New Roman" w:cs="Times New Roman"/>
          <w:i/>
          <w:i/>
          <w:sz w:val="24"/>
          <w:szCs w:val="24"/>
        </w:rPr>
      </w:pPr>
      <w:r>
        <w:rPr>
          <w:rFonts w:cs="Times New Roman" w:ascii="Times New Roman" w:hAnsi="Times New Roman"/>
          <w:i/>
          <w:sz w:val="24"/>
          <w:szCs w:val="24"/>
        </w:rPr>
        <w:t>program de încercare (fişier stdriver.cpp)</w:t>
      </w:r>
    </w:p>
    <w:p>
      <w:pPr>
        <w:pStyle w:val="PlainText"/>
        <w:rPr/>
      </w:pPr>
      <w:r>
        <w:rPr/>
        <w:t>#include "student.hpp"</w:t>
      </w:r>
    </w:p>
    <w:p>
      <w:pPr>
        <w:pStyle w:val="PlainText"/>
        <w:rPr/>
      </w:pPr>
      <w:r>
        <w:rPr/>
        <w:t>#include &lt;iostream.h&gt;</w:t>
      </w:r>
    </w:p>
    <w:p>
      <w:pPr>
        <w:pStyle w:val="PlainText"/>
        <w:rPr/>
      </w:pPr>
      <w:r>
        <w:rPr/>
        <w:t>void main(){</w:t>
      </w:r>
    </w:p>
    <w:p>
      <w:pPr>
        <w:pStyle w:val="PlainText"/>
        <w:ind w:start="240" w:hanging="0"/>
        <w:rPr/>
      </w:pPr>
      <w:r>
        <w:rPr/>
        <w:t>Student p, q("Petrescu", "Tudor", "Universitatea din Pitesti", 1984);       Student *pp;</w:t>
      </w:r>
    </w:p>
    <w:p>
      <w:pPr>
        <w:pStyle w:val="PlainText"/>
        <w:ind w:firstLine="240"/>
        <w:rPr/>
      </w:pPr>
      <w:r>
        <w:rPr/>
        <w:t>p.afisare(); cout&lt;&lt;endl;</w:t>
      </w:r>
    </w:p>
    <w:p>
      <w:pPr>
        <w:pStyle w:val="PlainText"/>
        <w:ind w:firstLine="240"/>
        <w:rPr/>
      </w:pPr>
      <w:r>
        <w:rPr/>
        <w:t>q.afisare(); cout&lt;&lt;endl;</w:t>
      </w:r>
    </w:p>
    <w:p>
      <w:pPr>
        <w:pStyle w:val="PlainText"/>
        <w:ind w:firstLine="240"/>
        <w:rPr/>
      </w:pPr>
      <w:r>
        <w:rPr/>
        <w:t>pp= new Student ("Ionescu", "Ion", "Spiru Haret",1983);</w:t>
      </w:r>
    </w:p>
    <w:p>
      <w:pPr>
        <w:pStyle w:val="PlainText"/>
        <w:ind w:firstLine="240"/>
        <w:rPr/>
      </w:pPr>
      <w:r>
        <w:rPr/>
        <w:t>pp-&gt;afisare();cout&lt;&lt;endl;</w:t>
      </w:r>
    </w:p>
    <w:p>
      <w:pPr>
        <w:pStyle w:val="PlainText"/>
        <w:rPr/>
      </w:pPr>
      <w:r>
        <w:rPr/>
        <w:t>}</w:t>
      </w:r>
    </w:p>
    <w:p>
      <w:pPr>
        <w:pStyle w:val="PlainText"/>
        <w:ind w:start="60" w:hanging="0"/>
        <w:rPr>
          <w:rFonts w:ascii="Times New Roman" w:hAnsi="Times New Roman" w:cs="Times New Roman"/>
          <w:i/>
          <w:i/>
          <w:sz w:val="24"/>
          <w:szCs w:val="24"/>
        </w:rPr>
      </w:pPr>
      <w:r>
        <w:rPr>
          <w:rFonts w:cs="Times New Roman" w:ascii="Times New Roman" w:hAnsi="Times New Roman"/>
          <w:i/>
          <w:sz w:val="24"/>
          <w:szCs w:val="24"/>
        </w:rPr>
      </w:r>
    </w:p>
    <w:p>
      <w:pPr>
        <w:pStyle w:val="PlainText"/>
        <w:numPr>
          <w:ilvl w:val="0"/>
          <w:numId w:val="31"/>
        </w:numPr>
        <w:rPr>
          <w:rFonts w:ascii="Times New Roman" w:hAnsi="Times New Roman" w:cs="Times New Roman"/>
          <w:i/>
          <w:i/>
          <w:sz w:val="24"/>
          <w:szCs w:val="24"/>
        </w:rPr>
      </w:pPr>
      <w:r>
        <w:rPr>
          <w:rFonts w:cs="Times New Roman" w:ascii="Times New Roman" w:hAnsi="Times New Roman"/>
          <w:i/>
          <w:sz w:val="24"/>
          <w:szCs w:val="24"/>
        </w:rPr>
        <w:t>implementare (student.cpp)</w:t>
      </w:r>
    </w:p>
    <w:p>
      <w:pPr>
        <w:pStyle w:val="PlainText"/>
        <w:rPr/>
      </w:pPr>
      <w:r>
        <w:rPr/>
        <w:t>#include "Student.hpp"</w:t>
      </w:r>
    </w:p>
    <w:p>
      <w:pPr>
        <w:pStyle w:val="PlainText"/>
        <w:rPr/>
      </w:pPr>
      <w:r>
        <w:rPr/>
        <w:t>#include "Persoana.hpp"</w:t>
      </w:r>
    </w:p>
    <w:p>
      <w:pPr>
        <w:pStyle w:val="PlainText"/>
        <w:rPr/>
      </w:pPr>
      <w:r>
        <w:rPr/>
        <w:t>#include &lt;iostream.h&gt;</w:t>
      </w:r>
    </w:p>
    <w:p>
      <w:pPr>
        <w:pStyle w:val="PlainText"/>
        <w:rPr/>
      </w:pPr>
      <w:r>
        <w:rPr/>
        <w:t>Student::Student():Persoana(){</w:t>
      </w:r>
    </w:p>
    <w:p>
      <w:pPr>
        <w:pStyle w:val="PlainText"/>
        <w:rPr/>
      </w:pPr>
      <w:r>
        <w:rPr/>
        <w:tab/>
        <w:t>univ="Spiru Haret";</w:t>
      </w:r>
    </w:p>
    <w:p>
      <w:pPr>
        <w:pStyle w:val="PlainText"/>
        <w:rPr/>
      </w:pPr>
      <w:r>
        <w:rPr/>
        <w:tab/>
        <w:t>set_an_nastere(1984);</w:t>
      </w:r>
    </w:p>
    <w:p>
      <w:pPr>
        <w:pStyle w:val="PlainText"/>
        <w:rPr/>
      </w:pPr>
      <w:r>
        <w:rPr/>
        <w:tab/>
        <w:t xml:space="preserve">// an=1984; incorect, private an nu este accesibil  </w:t>
      </w:r>
    </w:p>
    <w:p>
      <w:pPr>
        <w:pStyle w:val="PlainText"/>
        <w:rPr/>
      </w:pPr>
      <w:r>
        <w:rPr/>
        <w:t>}</w:t>
      </w:r>
    </w:p>
    <w:p>
      <w:pPr>
        <w:pStyle w:val="PlainText"/>
        <w:rPr/>
      </w:pPr>
      <w:r>
        <w:rPr/>
        <w:t xml:space="preserve">Student::Student(char *nume, char *prenume, char *universitate,  </w:t>
      </w:r>
    </w:p>
    <w:p>
      <w:pPr>
        <w:pStyle w:val="PlainText"/>
        <w:ind w:start="720" w:firstLine="720"/>
        <w:rPr/>
      </w:pPr>
      <w:r>
        <w:rPr/>
        <w:t>int an_nastere)</w:t>
      </w:r>
    </w:p>
    <w:p>
      <w:pPr>
        <w:pStyle w:val="PlainText"/>
        <w:rPr/>
      </w:pPr>
      <w:r>
        <w:rPr/>
        <w:tab/>
        <w:t>:Persoana(nume,prenume, an_nastere){</w:t>
      </w:r>
    </w:p>
    <w:p>
      <w:pPr>
        <w:pStyle w:val="PlainText"/>
        <w:rPr/>
      </w:pPr>
      <w:r>
        <w:rPr/>
        <w:tab/>
        <w:t>univ=universitate;</w:t>
      </w:r>
    </w:p>
    <w:p>
      <w:pPr>
        <w:pStyle w:val="PlainText"/>
        <w:rPr/>
      </w:pPr>
      <w:r>
        <w:rPr/>
        <w:t>}</w:t>
      </w:r>
    </w:p>
    <w:p>
      <w:pPr>
        <w:pStyle w:val="PlainText"/>
        <w:rPr/>
      </w:pPr>
      <w:r>
        <w:rPr/>
        <w:t>void Student::afisare(){</w:t>
      </w:r>
    </w:p>
    <w:p>
      <w:pPr>
        <w:pStyle w:val="PlainText"/>
        <w:rPr/>
      </w:pPr>
      <w:r>
        <w:rPr/>
        <w:tab/>
        <w:t>Persoana::afisare();</w:t>
      </w:r>
    </w:p>
    <w:p>
      <w:pPr>
        <w:pStyle w:val="PlainText"/>
        <w:rPr/>
      </w:pPr>
      <w:r>
        <w:rPr/>
        <w:tab/>
        <w:t>cout&lt;&lt;endl&lt;&lt;univ;</w:t>
      </w:r>
    </w:p>
    <w:p>
      <w:pPr>
        <w:pStyle w:val="PlainText"/>
        <w:rPr/>
      </w:pPr>
      <w:r>
        <w:rPr/>
      </w:r>
    </w:p>
    <w:p>
      <w:pPr>
        <w:pStyle w:val="PlainText"/>
        <w:rPr/>
      </w:pPr>
      <w:r>
        <w:rPr/>
        <w:t>}</w:t>
      </w:r>
    </w:p>
    <w:p>
      <w:pPr>
        <w:pStyle w:val="PlainText"/>
        <w:ind w:start="60" w:hanging="0"/>
        <w:rPr>
          <w:rFonts w:ascii="Times New Roman" w:hAnsi="Times New Roman" w:cs="Times New Roman"/>
          <w:i/>
          <w:i/>
          <w:sz w:val="24"/>
          <w:szCs w:val="24"/>
        </w:rPr>
      </w:pPr>
      <w:r>
        <w:rPr>
          <w:rFonts w:cs="Times New Roman" w:ascii="Times New Roman" w:hAnsi="Times New Roman"/>
          <w:i/>
          <w:sz w:val="24"/>
          <w:szCs w:val="24"/>
        </w:rPr>
      </w:r>
    </w:p>
    <w:p>
      <w:pPr>
        <w:pStyle w:val="PlainText"/>
        <w:ind w:start="60" w:hanging="0"/>
        <w:rPr/>
      </w:pPr>
      <w:r>
        <w:rPr>
          <w:rFonts w:cs="Times New Roman" w:ascii="Times New Roman" w:hAnsi="Times New Roman"/>
          <w:i/>
          <w:sz w:val="24"/>
          <w:szCs w:val="24"/>
        </w:rPr>
        <w:t xml:space="preserve">Se observă că în listele de iniţializare ale constructorilor </w:t>
      </w:r>
      <w:r>
        <w:rPr>
          <w:i/>
          <w:sz w:val="24"/>
          <w:szCs w:val="24"/>
        </w:rPr>
        <w:t xml:space="preserve">Student </w:t>
      </w:r>
      <w:r>
        <w:rPr>
          <w:rFonts w:cs="Times New Roman" w:ascii="Times New Roman" w:hAnsi="Times New Roman"/>
          <w:i/>
          <w:sz w:val="24"/>
          <w:szCs w:val="24"/>
        </w:rPr>
        <w:t xml:space="preserve">este utilizat constructorul clasei </w:t>
      </w:r>
      <w:r>
        <w:rPr>
          <w:i/>
          <w:sz w:val="24"/>
          <w:szCs w:val="24"/>
        </w:rPr>
        <w:t xml:space="preserve">Persoana. </w:t>
      </w:r>
      <w:r>
        <w:rPr>
          <w:rFonts w:cs="Times New Roman" w:ascii="Times New Roman" w:hAnsi="Times New Roman"/>
          <w:i/>
          <w:sz w:val="24"/>
          <w:szCs w:val="24"/>
        </w:rPr>
        <w:t xml:space="preserve">Deoarece constructorul fără argumente </w:t>
      </w:r>
      <w:r>
        <w:rPr>
          <w:i/>
          <w:sz w:val="24"/>
          <w:szCs w:val="24"/>
        </w:rPr>
        <w:t>Persoana()</w:t>
      </w:r>
      <w:r>
        <w:rPr>
          <w:rFonts w:cs="Times New Roman" w:ascii="Times New Roman" w:hAnsi="Times New Roman"/>
          <w:i/>
          <w:sz w:val="24"/>
          <w:szCs w:val="24"/>
        </w:rPr>
        <w:t xml:space="preserve">din lista de iniţializare a constructorului fără parametric </w:t>
      </w:r>
      <w:r>
        <w:rPr>
          <w:i/>
          <w:sz w:val="24"/>
          <w:szCs w:val="24"/>
        </w:rPr>
        <w:t>Student()</w:t>
      </w:r>
      <w:r>
        <w:rPr>
          <w:rFonts w:cs="Times New Roman" w:ascii="Times New Roman" w:hAnsi="Times New Roman"/>
          <w:i/>
          <w:sz w:val="24"/>
          <w:szCs w:val="24"/>
        </w:rPr>
        <w:t>pune anul de naştere la valoarea 2000, acesta trebuie modificat deoarece prin lipsăm anul de naştere al unui student trebuie s</w:t>
      </w:r>
      <w:r>
        <w:rPr>
          <w:rFonts w:cs="Times New Roman" w:ascii="Times New Roman" w:hAnsi="Times New Roman"/>
          <w:i/>
          <w:sz w:val="24"/>
          <w:szCs w:val="24"/>
          <w:lang w:val="ro-RO"/>
        </w:rPr>
        <w:t xml:space="preserve">ă fie 1984. De remarcat că acesta nu poate fi modificat prin referire directă </w:t>
      </w:r>
      <w:r>
        <w:rPr>
          <w:sz w:val="24"/>
          <w:szCs w:val="24"/>
          <w:lang w:val="ro-RO"/>
        </w:rPr>
        <w:t>an</w:t>
      </w:r>
      <w:r>
        <w:rPr>
          <w:sz w:val="24"/>
          <w:szCs w:val="24"/>
        </w:rPr>
        <w:t>=</w:t>
      </w:r>
      <w:r>
        <w:rPr>
          <w:sz w:val="24"/>
          <w:szCs w:val="24"/>
          <w:lang w:val="ro-RO"/>
        </w:rPr>
        <w:t>1984</w:t>
      </w:r>
      <w:r>
        <w:rPr>
          <w:i/>
          <w:sz w:val="24"/>
          <w:szCs w:val="24"/>
          <w:lang w:val="ro-RO"/>
        </w:rPr>
        <w:t>,</w:t>
      </w:r>
      <w:r>
        <w:rPr>
          <w:rFonts w:cs="Times New Roman" w:ascii="Times New Roman" w:hAnsi="Times New Roman"/>
          <w:i/>
          <w:sz w:val="24"/>
          <w:szCs w:val="24"/>
          <w:lang w:val="ro-RO"/>
        </w:rPr>
        <w:t xml:space="preserve"> deoarece acesta este declarat cu specificatorul </w:t>
      </w:r>
      <w:r>
        <w:rPr>
          <w:rFonts w:cs="Times New Roman" w:ascii="Times New Roman" w:hAnsi="Times New Roman"/>
          <w:b/>
          <w:sz w:val="24"/>
          <w:szCs w:val="24"/>
          <w:lang w:val="ro-RO"/>
        </w:rPr>
        <w:t xml:space="preserve">private. </w:t>
      </w:r>
      <w:r>
        <w:rPr>
          <w:rFonts w:cs="Times New Roman" w:ascii="Times New Roman" w:hAnsi="Times New Roman"/>
          <w:i/>
          <w:sz w:val="24"/>
          <w:szCs w:val="24"/>
          <w:lang w:val="ro-RO"/>
        </w:rPr>
        <w:t xml:space="preserve">El nu este accesibil nici chiar clienţilor care specializează server-ul, cum este cazul aici. Modificarea anului este însă posibilă prin metoda </w:t>
      </w:r>
      <w:r>
        <w:rPr>
          <w:sz w:val="24"/>
          <w:szCs w:val="24"/>
          <w:lang w:val="ro-RO"/>
        </w:rPr>
        <w:t>set_an_nastere(int),</w:t>
      </w:r>
      <w:r>
        <w:rPr>
          <w:i/>
          <w:sz w:val="24"/>
          <w:szCs w:val="24"/>
          <w:lang w:val="ro-RO"/>
        </w:rPr>
        <w:t xml:space="preserve"> </w:t>
      </w:r>
      <w:r>
        <w:rPr>
          <w:rFonts w:cs="Times New Roman" w:ascii="Times New Roman" w:hAnsi="Times New Roman"/>
          <w:i/>
          <w:sz w:val="24"/>
          <w:szCs w:val="24"/>
          <w:lang w:val="ro-RO"/>
        </w:rPr>
        <w:t>prevăzută special pentru asfel de situaţii</w:t>
      </w:r>
      <w:r>
        <w:rPr>
          <w:i/>
          <w:sz w:val="24"/>
          <w:szCs w:val="24"/>
          <w:lang w:val="ro-RO"/>
        </w:rPr>
        <w:t xml:space="preserve">. </w:t>
      </w:r>
      <w:r>
        <w:rPr>
          <w:rFonts w:cs="Times New Roman" w:ascii="Times New Roman" w:hAnsi="Times New Roman"/>
          <w:i/>
          <w:sz w:val="24"/>
          <w:szCs w:val="24"/>
          <w:lang w:val="ro-RO"/>
        </w:rPr>
        <w:t>În</w:t>
      </w:r>
      <w:r>
        <w:rPr>
          <w:i/>
          <w:sz w:val="24"/>
          <w:szCs w:val="24"/>
          <w:lang w:val="ro-RO"/>
        </w:rPr>
        <w:t xml:space="preserve"> i</w:t>
      </w:r>
      <w:r>
        <w:rPr>
          <w:rFonts w:cs="Times New Roman" w:ascii="Times New Roman" w:hAnsi="Times New Roman"/>
          <w:i/>
          <w:sz w:val="24"/>
          <w:szCs w:val="24"/>
          <w:lang w:val="ro-RO"/>
        </w:rPr>
        <w:t xml:space="preserve">mplementarea metodei </w:t>
      </w:r>
      <w:r>
        <w:rPr>
          <w:sz w:val="24"/>
          <w:szCs w:val="24"/>
          <w:lang w:val="ro-RO"/>
        </w:rPr>
        <w:t>Student::afisare()</w:t>
      </w:r>
      <w:r>
        <w:rPr>
          <w:rFonts w:cs="Times New Roman" w:ascii="Times New Roman" w:hAnsi="Times New Roman"/>
          <w:sz w:val="24"/>
          <w:szCs w:val="24"/>
          <w:lang w:val="ro-RO"/>
        </w:rPr>
        <w:t xml:space="preserve">s-a utilizat metoda de afişare a clasei </w:t>
      </w:r>
      <w:r>
        <w:rPr>
          <w:sz w:val="24"/>
          <w:szCs w:val="24"/>
          <w:lang w:val="ro-RO"/>
        </w:rPr>
        <w:t>Persoana</w:t>
      </w:r>
      <w:r>
        <w:rPr>
          <w:rFonts w:cs="Times New Roman" w:ascii="Times New Roman" w:hAnsi="Times New Roman"/>
          <w:sz w:val="24"/>
          <w:szCs w:val="24"/>
          <w:lang w:val="ro-RO"/>
        </w:rPr>
        <w:t xml:space="preserve"> (prin expresia </w:t>
      </w:r>
      <w:r>
        <w:rPr>
          <w:sz w:val="24"/>
          <w:szCs w:val="24"/>
          <w:lang w:val="ro-RO"/>
        </w:rPr>
        <w:t>Persoana::afisare()</w:t>
      </w:r>
      <w:r>
        <w:rPr>
          <w:rFonts w:cs="Times New Roman" w:ascii="Times New Roman" w:hAnsi="Times New Roman"/>
          <w:sz w:val="24"/>
          <w:szCs w:val="24"/>
          <w:lang w:val="ro-RO"/>
        </w:rPr>
        <w:t xml:space="preserve"> în care apare operatorul de rezoluţie ::)</w:t>
      </w:r>
      <w:r>
        <w:rPr>
          <w:rFonts w:cs="Times New Roman" w:ascii="Times New Roman" w:hAnsi="Times New Roman"/>
          <w:i/>
          <w:sz w:val="24"/>
          <w:szCs w:val="24"/>
          <w:lang w:val="ro-RO"/>
        </w:rPr>
        <w:t xml:space="preserve"> . Există două motive pentru care s-a utilizat această soluţie:</w:t>
      </w:r>
    </w:p>
    <w:p>
      <w:pPr>
        <w:pStyle w:val="PlainText"/>
        <w:numPr>
          <w:ilvl w:val="1"/>
          <w:numId w:val="31"/>
        </w:numPr>
        <w:rPr>
          <w:rFonts w:ascii="Times New Roman" w:hAnsi="Times New Roman" w:cs="Times New Roman"/>
          <w:i/>
          <w:i/>
          <w:sz w:val="24"/>
          <w:szCs w:val="24"/>
          <w:lang w:val="ro-RO"/>
        </w:rPr>
      </w:pPr>
      <w:r>
        <w:rPr>
          <w:rFonts w:cs="Times New Roman" w:ascii="Times New Roman" w:hAnsi="Times New Roman"/>
          <w:i/>
          <w:sz w:val="24"/>
          <w:szCs w:val="24"/>
          <w:lang w:val="ro-RO"/>
        </w:rPr>
        <w:t xml:space="preserve">dacă se schimbă implementarea </w:t>
      </w:r>
      <w:r>
        <w:rPr>
          <w:sz w:val="24"/>
          <w:szCs w:val="24"/>
          <w:lang w:val="ro-RO"/>
        </w:rPr>
        <w:t>Persoana::afisare()</w:t>
      </w:r>
      <w:r>
        <w:rPr>
          <w:rFonts w:cs="Times New Roman" w:ascii="Times New Roman" w:hAnsi="Times New Roman"/>
          <w:sz w:val="24"/>
          <w:szCs w:val="24"/>
          <w:lang w:val="ro-RO"/>
        </w:rPr>
        <w:t>,</w:t>
      </w:r>
    </w:p>
    <w:p>
      <w:pPr>
        <w:pStyle w:val="PlainText"/>
        <w:ind w:start="420" w:hanging="0"/>
        <w:rPr/>
      </w:pPr>
      <w:r>
        <w:rPr>
          <w:rFonts w:cs="Times New Roman" w:ascii="Times New Roman" w:hAnsi="Times New Roman"/>
          <w:i/>
          <w:sz w:val="24"/>
          <w:szCs w:val="24"/>
          <w:lang w:val="ro-RO"/>
        </w:rPr>
        <w:t xml:space="preserve"> </w:t>
      </w:r>
      <w:r>
        <w:rPr>
          <w:rFonts w:cs="Times New Roman" w:ascii="Times New Roman" w:hAnsi="Times New Roman"/>
          <w:i/>
          <w:sz w:val="24"/>
          <w:szCs w:val="24"/>
          <w:lang w:val="ro-RO"/>
        </w:rPr>
        <w:t xml:space="preserve">de pildă pentru a îmbunătăţi stilul de afişare, atunci de versiune îmbunătăţită poate beneficia şi clasa </w:t>
      </w:r>
      <w:r>
        <w:rPr>
          <w:i/>
          <w:sz w:val="24"/>
          <w:szCs w:val="24"/>
          <w:lang w:val="ro-RO"/>
        </w:rPr>
        <w:t>Student</w:t>
      </w:r>
      <w:r>
        <w:rPr>
          <w:rFonts w:cs="Times New Roman" w:ascii="Times New Roman" w:hAnsi="Times New Roman"/>
          <w:i/>
          <w:sz w:val="24"/>
          <w:szCs w:val="24"/>
          <w:lang w:val="ro-RO"/>
        </w:rPr>
        <w:t>.</w:t>
      </w:r>
    </w:p>
    <w:p>
      <w:pPr>
        <w:pStyle w:val="PlainText"/>
        <w:numPr>
          <w:ilvl w:val="1"/>
          <w:numId w:val="31"/>
        </w:numPr>
        <w:rPr/>
      </w:pPr>
      <w:r>
        <w:rPr>
          <w:rFonts w:cs="Times New Roman" w:ascii="Times New Roman" w:hAnsi="Times New Roman"/>
          <w:i/>
          <w:sz w:val="24"/>
          <w:szCs w:val="24"/>
          <w:lang w:val="ro-RO"/>
        </w:rPr>
        <w:t xml:space="preserve">afişarea directă a atributelor unui obiect din clasa Persoana n-ar fi fost posibilă în clasa </w:t>
      </w:r>
      <w:r>
        <w:rPr>
          <w:i/>
          <w:sz w:val="24"/>
          <w:szCs w:val="24"/>
          <w:lang w:val="ro-RO"/>
        </w:rPr>
        <w:t>Student</w:t>
      </w:r>
      <w:r>
        <w:rPr>
          <w:rFonts w:cs="Times New Roman" w:ascii="Times New Roman" w:hAnsi="Times New Roman"/>
          <w:i/>
          <w:sz w:val="24"/>
          <w:szCs w:val="24"/>
          <w:lang w:val="ro-RO"/>
        </w:rPr>
        <w:t xml:space="preserve"> (</w:t>
      </w:r>
      <w:r>
        <w:rPr>
          <w:rFonts w:cs="Times New Roman" w:ascii="Times New Roman" w:hAnsi="Times New Roman"/>
          <w:b/>
          <w:sz w:val="24"/>
          <w:szCs w:val="24"/>
          <w:lang w:val="ro-RO"/>
        </w:rPr>
        <w:t>private:</w:t>
      </w:r>
      <w:r>
        <w:rPr>
          <w:rFonts w:cs="Times New Roman" w:ascii="Times New Roman" w:hAnsi="Times New Roman"/>
          <w:i/>
          <w:sz w:val="24"/>
          <w:szCs w:val="24"/>
          <w:lang w:val="ro-RO"/>
        </w:rPr>
        <w:t xml:space="preserve"> int an)</w:t>
      </w:r>
    </w:p>
    <w:p>
      <w:pPr>
        <w:pStyle w:val="PlainText"/>
        <w:numPr>
          <w:ilvl w:val="0"/>
          <w:numId w:val="31"/>
        </w:numPr>
        <w:rPr>
          <w:rFonts w:ascii="Times New Roman" w:hAnsi="Times New Roman" w:cs="Times New Roman"/>
          <w:i/>
          <w:i/>
          <w:sz w:val="24"/>
          <w:szCs w:val="24"/>
          <w:lang w:val="ro-RO"/>
        </w:rPr>
      </w:pPr>
      <w:r>
        <w:rPr>
          <w:rFonts w:cs="Times New Roman" w:ascii="Times New Roman" w:hAnsi="Times New Roman"/>
          <w:i/>
          <w:sz w:val="24"/>
          <w:szCs w:val="24"/>
          <w:lang w:val="ro-RO"/>
        </w:rPr>
        <w:t>executare proiect</w:t>
      </w:r>
    </w:p>
    <w:p>
      <w:pPr>
        <w:pStyle w:val="PlainText"/>
        <w:ind w:start="60" w:hanging="0"/>
        <w:rPr>
          <w:rFonts w:ascii="Times New Roman" w:hAnsi="Times New Roman" w:cs="Times New Roman"/>
          <w:i/>
          <w:i/>
          <w:sz w:val="24"/>
          <w:szCs w:val="24"/>
          <w:lang w:val="ro-RO"/>
        </w:rPr>
      </w:pPr>
      <w:r>
        <w:rPr>
          <w:rFonts w:cs="Times New Roman" w:ascii="Times New Roman" w:hAnsi="Times New Roman"/>
          <w:i/>
          <w:sz w:val="24"/>
          <w:szCs w:val="24"/>
          <w:lang w:val="ro-RO"/>
        </w:rPr>
        <w:t>se afişează rezultatele:</w:t>
      </w:r>
    </w:p>
    <w:p>
      <w:pPr>
        <w:pStyle w:val="PlainText"/>
        <w:ind w:start="60" w:hanging="0"/>
        <w:rPr>
          <w:rFonts w:ascii="Times New Roman" w:hAnsi="Times New Roman" w:cs="Times New Roman"/>
          <w:i/>
          <w:i/>
          <w:sz w:val="24"/>
          <w:szCs w:val="24"/>
          <w:lang w:val="ro-RO"/>
        </w:rPr>
      </w:pPr>
      <w:r>
        <w:rPr>
          <w:rFonts w:cs="Times New Roman" w:ascii="Times New Roman" w:hAnsi="Times New Roman"/>
          <w:i/>
          <w:sz w:val="24"/>
          <w:szCs w:val="24"/>
          <w:lang w:val="ro-RO"/>
        </w:rPr>
        <w:t>X Y, 1984</w:t>
      </w:r>
    </w:p>
    <w:p>
      <w:pPr>
        <w:pStyle w:val="PlainText"/>
        <w:ind w:start="60" w:hanging="0"/>
        <w:rPr>
          <w:rFonts w:ascii="Times New Roman" w:hAnsi="Times New Roman" w:cs="Times New Roman"/>
          <w:i/>
          <w:i/>
          <w:sz w:val="24"/>
          <w:szCs w:val="24"/>
          <w:lang w:val="ro-RO"/>
        </w:rPr>
      </w:pPr>
      <w:r>
        <w:rPr>
          <w:rFonts w:cs="Times New Roman" w:ascii="Times New Roman" w:hAnsi="Times New Roman"/>
          <w:i/>
          <w:sz w:val="24"/>
          <w:szCs w:val="24"/>
          <w:lang w:val="ro-RO"/>
        </w:rPr>
        <w:t>Spiru Haret</w:t>
      </w:r>
    </w:p>
    <w:p>
      <w:pPr>
        <w:pStyle w:val="PlainText"/>
        <w:ind w:start="60" w:hanging="0"/>
        <w:rPr>
          <w:rFonts w:ascii="Times New Roman" w:hAnsi="Times New Roman" w:cs="Times New Roman"/>
          <w:i/>
          <w:i/>
          <w:sz w:val="24"/>
          <w:szCs w:val="24"/>
          <w:lang w:val="ro-RO"/>
        </w:rPr>
      </w:pPr>
      <w:r>
        <w:rPr>
          <w:rFonts w:cs="Times New Roman" w:ascii="Times New Roman" w:hAnsi="Times New Roman"/>
          <w:i/>
          <w:sz w:val="24"/>
          <w:szCs w:val="24"/>
          <w:lang w:val="ro-RO"/>
        </w:rPr>
        <w:t xml:space="preserve">PetrescuTudor, 1984 </w:t>
      </w:r>
    </w:p>
    <w:p>
      <w:pPr>
        <w:pStyle w:val="PlainText"/>
        <w:ind w:start="60" w:hanging="0"/>
        <w:rPr>
          <w:rFonts w:ascii="Times New Roman" w:hAnsi="Times New Roman" w:cs="Times New Roman"/>
          <w:i/>
          <w:i/>
          <w:sz w:val="24"/>
          <w:szCs w:val="24"/>
          <w:lang w:val="ro-RO"/>
        </w:rPr>
      </w:pPr>
      <w:r>
        <w:rPr>
          <w:rFonts w:cs="Times New Roman" w:ascii="Times New Roman" w:hAnsi="Times New Roman"/>
          <w:i/>
          <w:sz w:val="24"/>
          <w:szCs w:val="24"/>
          <w:lang w:val="ro-RO"/>
        </w:rPr>
        <w:t>Universitatea din Pitesti</w:t>
      </w:r>
    </w:p>
    <w:p>
      <w:pPr>
        <w:pStyle w:val="PlainText"/>
        <w:ind w:start="60" w:hanging="0"/>
        <w:rPr>
          <w:rFonts w:ascii="Times New Roman" w:hAnsi="Times New Roman" w:cs="Times New Roman"/>
          <w:i/>
          <w:i/>
          <w:sz w:val="24"/>
          <w:szCs w:val="24"/>
          <w:lang w:val="ro-RO"/>
        </w:rPr>
      </w:pPr>
      <w:r>
        <w:rPr>
          <w:rFonts w:cs="Times New Roman" w:ascii="Times New Roman" w:hAnsi="Times New Roman"/>
          <w:i/>
          <w:sz w:val="24"/>
          <w:szCs w:val="24"/>
          <w:lang w:val="ro-RO"/>
        </w:rPr>
        <w:t xml:space="preserve">Ionescu Ion, 1983, </w:t>
      </w:r>
    </w:p>
    <w:p>
      <w:pPr>
        <w:pStyle w:val="PlainText"/>
        <w:ind w:start="60" w:hanging="0"/>
        <w:rPr>
          <w:rFonts w:ascii="Times New Roman" w:hAnsi="Times New Roman" w:cs="Times New Roman"/>
          <w:i/>
          <w:i/>
          <w:sz w:val="24"/>
          <w:szCs w:val="24"/>
          <w:lang w:val="ro-RO"/>
        </w:rPr>
      </w:pPr>
      <w:r>
        <w:rPr>
          <w:rFonts w:cs="Times New Roman" w:ascii="Times New Roman" w:hAnsi="Times New Roman"/>
          <w:i/>
          <w:sz w:val="24"/>
          <w:szCs w:val="24"/>
          <w:lang w:val="ro-RO"/>
        </w:rPr>
        <w:t>Spiru Haret</w:t>
      </w:r>
    </w:p>
    <w:p>
      <w:pPr>
        <w:pStyle w:val="PlainText"/>
        <w:ind w:start="60" w:hanging="0"/>
        <w:rPr>
          <w:rFonts w:ascii="Times New Roman" w:hAnsi="Times New Roman" w:cs="Times New Roman"/>
          <w:i/>
          <w:i/>
          <w:sz w:val="24"/>
          <w:szCs w:val="24"/>
          <w:lang w:val="ro-RO"/>
        </w:rPr>
      </w:pPr>
      <w:r>
        <w:rPr>
          <w:rFonts w:cs="Times New Roman" w:ascii="Times New Roman" w:hAnsi="Times New Roman"/>
          <w:i/>
          <w:sz w:val="24"/>
          <w:szCs w:val="24"/>
          <w:lang w:val="ro-RO"/>
        </w:rPr>
      </w:r>
    </w:p>
    <w:p>
      <w:pPr>
        <w:pStyle w:val="Normal"/>
        <w:numPr>
          <w:ilvl w:val="0"/>
          <w:numId w:val="26"/>
        </w:numPr>
        <w:jc w:val="both"/>
        <w:rPr>
          <w:i/>
          <w:i/>
          <w:lang w:val="ro-RO"/>
        </w:rPr>
      </w:pPr>
      <w:r>
        <w:rPr>
          <w:i/>
          <w:lang w:val="ro-RO"/>
        </w:rPr>
        <w:t>Prin moştenirea caracteristicilor este economisit timp de proiectare – implementare şi este încurajată reutilizarea programelor care au fost temeinic testate anterior.</w:t>
      </w:r>
    </w:p>
    <w:p>
      <w:pPr>
        <w:pStyle w:val="Normal"/>
        <w:numPr>
          <w:ilvl w:val="0"/>
          <w:numId w:val="26"/>
        </w:numPr>
        <w:jc w:val="both"/>
        <w:rPr>
          <w:i/>
          <w:i/>
          <w:lang w:val="ro-RO"/>
        </w:rPr>
      </w:pPr>
      <w:r>
        <w:rPr>
          <w:i/>
          <w:lang w:val="ro-RO"/>
        </w:rPr>
        <w:t>Implementatorul clasei specializate nu are nevoie decât de interfaţa clasei de bază şi de codul obiect al implementării.</w:t>
      </w:r>
    </w:p>
    <w:p>
      <w:pPr>
        <w:pStyle w:val="Normal"/>
        <w:numPr>
          <w:ilvl w:val="0"/>
          <w:numId w:val="26"/>
        </w:numPr>
        <w:jc w:val="both"/>
        <w:rPr>
          <w:i/>
          <w:i/>
          <w:lang w:val="ro-RO"/>
        </w:rPr>
      </w:pPr>
      <w:r>
        <w:rPr>
          <w:i/>
          <w:lang w:val="ro-RO"/>
        </w:rPr>
        <w:t>Un obiect al clasei specializate aparţine  şi clasei de bază; invers nu este adevărat</w:t>
      </w:r>
    </w:p>
    <w:p>
      <w:pPr>
        <w:pStyle w:val="Normal"/>
        <w:numPr>
          <w:ilvl w:val="0"/>
          <w:numId w:val="26"/>
        </w:numPr>
        <w:jc w:val="both"/>
        <w:rPr>
          <w:i/>
          <w:i/>
          <w:lang w:val="ro-RO"/>
        </w:rPr>
      </w:pPr>
      <w:r>
        <w:rPr>
          <w:i/>
          <w:lang w:val="ro-RO"/>
        </w:rPr>
        <w:t xml:space="preserve">Este important să se facă distincţie între relaţiile </w:t>
      </w:r>
      <w:r>
        <w:rPr>
          <w:i/>
        </w:rPr>
        <w:t>“</w:t>
      </w:r>
      <w:r>
        <w:rPr>
          <w:i/>
          <w:lang w:val="ro-RO"/>
        </w:rPr>
        <w:t xml:space="preserve">obiectul s </w:t>
      </w:r>
      <w:r>
        <w:rPr>
          <w:b/>
          <w:i/>
          <w:lang w:val="ro-RO"/>
        </w:rPr>
        <w:t>este</w:t>
      </w:r>
      <w:r>
        <w:rPr>
          <w:i/>
          <w:lang w:val="ro-RO"/>
        </w:rPr>
        <w:t xml:space="preserve"> un obiect b</w:t>
      </w:r>
      <w:r>
        <w:rPr>
          <w:i/>
        </w:rPr>
        <w:t>” şi “</w:t>
      </w:r>
      <w:r>
        <w:rPr>
          <w:i/>
          <w:lang w:val="ro-RO"/>
        </w:rPr>
        <w:t xml:space="preserve">obiectul s </w:t>
      </w:r>
      <w:r>
        <w:rPr>
          <w:b/>
          <w:i/>
          <w:lang w:val="ro-RO"/>
        </w:rPr>
        <w:t>are</w:t>
      </w:r>
      <w:r>
        <w:rPr>
          <w:i/>
          <w:lang w:val="ro-RO"/>
        </w:rPr>
        <w:t xml:space="preserve"> un obiect b</w:t>
      </w:r>
      <w:r>
        <w:rPr>
          <w:i/>
        </w:rPr>
        <w:t xml:space="preserve">”. Relaţia </w:t>
      </w:r>
      <w:r>
        <w:rPr>
          <w:b/>
          <w:i/>
        </w:rPr>
        <w:t>este</w:t>
      </w:r>
      <w:r>
        <w:rPr>
          <w:i/>
        </w:rPr>
        <w:t xml:space="preserve"> se modelează prin specializare iar relaţia </w:t>
      </w:r>
      <w:r>
        <w:rPr>
          <w:b/>
          <w:i/>
        </w:rPr>
        <w:t>are</w:t>
      </w:r>
      <w:r>
        <w:rPr>
          <w:i/>
        </w:rPr>
        <w:t xml:space="preserve"> prin compunere.</w:t>
      </w:r>
    </w:p>
    <w:p>
      <w:pPr>
        <w:pStyle w:val="Normal"/>
        <w:numPr>
          <w:ilvl w:val="0"/>
          <w:numId w:val="26"/>
        </w:numPr>
        <w:jc w:val="both"/>
        <w:rPr/>
      </w:pPr>
      <w:r>
        <w:rPr>
          <w:i/>
        </w:rPr>
        <w:t xml:space="preserve">Orice pointer la un obiect al clasei specializate poate fi convertit la pointer catre un obiect din clasa de bază. </w:t>
      </w:r>
      <w:r>
        <w:rPr>
          <w:i/>
          <w:lang w:val="ro-RO"/>
        </w:rPr>
        <w:t>Un pointer de o anumită  clasei poate fi convertit în mod explicit la un  pointer de clasă specializată dacă valoarea sa referă un obiect al clasei specializate</w:t>
      </w:r>
    </w:p>
    <w:p>
      <w:pPr>
        <w:pStyle w:val="Normal"/>
        <w:ind w:start="720" w:hanging="0"/>
        <w:jc w:val="both"/>
        <w:rPr>
          <w:i/>
          <w:i/>
          <w:lang w:val="ro-RO"/>
        </w:rPr>
      </w:pPr>
      <w:r>
        <w:rPr>
          <w:i/>
          <w:lang w:val="ro-RO"/>
        </w:rPr>
        <w:t xml:space="preserve">Exemplu. </w:t>
      </w:r>
    </w:p>
    <w:p>
      <w:pPr>
        <w:pStyle w:val="Normal"/>
        <w:ind w:start="720" w:hanging="0"/>
        <w:jc w:val="both"/>
        <w:rPr>
          <w:rFonts w:ascii="Courier New" w:hAnsi="Courier New" w:cs="Courier New"/>
          <w:lang w:val="ro-RO"/>
        </w:rPr>
      </w:pPr>
      <w:r>
        <w:rPr>
          <w:rFonts w:cs="Courier New" w:ascii="Courier New" w:hAnsi="Courier New"/>
          <w:lang w:val="ro-RO"/>
        </w:rPr>
        <w:t xml:space="preserve">Persoana *pp; </w:t>
      </w:r>
    </w:p>
    <w:p>
      <w:pPr>
        <w:pStyle w:val="Normal"/>
        <w:ind w:start="720" w:hanging="0"/>
        <w:jc w:val="both"/>
        <w:rPr>
          <w:rFonts w:ascii="Courier New" w:hAnsi="Courier New" w:cs="Courier New"/>
          <w:lang w:val="ro-RO"/>
        </w:rPr>
      </w:pPr>
      <w:r>
        <w:rPr>
          <w:rFonts w:cs="Courier New" w:ascii="Courier New" w:hAnsi="Courier New"/>
          <w:lang w:val="ro-RO"/>
        </w:rPr>
        <w:t>Student *ss;</w:t>
      </w:r>
    </w:p>
    <w:p>
      <w:pPr>
        <w:pStyle w:val="Normal"/>
        <w:ind w:start="720" w:hanging="0"/>
        <w:jc w:val="both"/>
        <w:rPr>
          <w:rFonts w:ascii="Courier New" w:hAnsi="Courier New" w:cs="Courier New"/>
          <w:lang w:val="ro-RO"/>
        </w:rPr>
      </w:pPr>
      <w:r>
        <w:rPr>
          <w:rFonts w:cs="Courier New" w:ascii="Courier New" w:hAnsi="Courier New"/>
          <w:lang w:val="ro-RO"/>
        </w:rPr>
        <w:t xml:space="preserve">pp=new Student(); </w:t>
      </w:r>
    </w:p>
    <w:p>
      <w:pPr>
        <w:pStyle w:val="Normal"/>
        <w:ind w:start="720" w:hanging="0"/>
        <w:jc w:val="both"/>
        <w:rPr>
          <w:rFonts w:ascii="Courier New" w:hAnsi="Courier New" w:cs="Courier New"/>
          <w:lang w:val="ro-RO"/>
        </w:rPr>
      </w:pPr>
      <w:r>
        <w:rPr>
          <w:rFonts w:cs="Courier New" w:ascii="Courier New" w:hAnsi="Courier New"/>
          <w:lang w:val="ro-RO"/>
        </w:rPr>
        <w:t>// corect, specializata la baza</w:t>
      </w:r>
    </w:p>
    <w:p>
      <w:pPr>
        <w:pStyle w:val="Normal"/>
        <w:ind w:start="720" w:hanging="0"/>
        <w:jc w:val="both"/>
        <w:rPr>
          <w:rFonts w:ascii="Courier New" w:hAnsi="Courier New" w:cs="Courier New"/>
          <w:lang w:val="ro-RO"/>
        </w:rPr>
      </w:pPr>
      <w:r>
        <w:rPr>
          <w:rFonts w:cs="Courier New" w:ascii="Courier New" w:hAnsi="Courier New"/>
          <w:lang w:val="ro-RO"/>
        </w:rPr>
        <w:t>ss=(Student)pp;</w:t>
      </w:r>
    </w:p>
    <w:p>
      <w:pPr>
        <w:pStyle w:val="Normal"/>
        <w:ind w:start="720" w:hanging="0"/>
        <w:jc w:val="both"/>
        <w:rPr/>
      </w:pPr>
      <w:r>
        <w:rPr>
          <w:rFonts w:cs="Courier New" w:ascii="Courier New" w:hAnsi="Courier New"/>
        </w:rPr>
        <w:t>//</w:t>
      </w:r>
      <w:r>
        <w:rPr>
          <w:rFonts w:cs="Courier New" w:ascii="Courier New" w:hAnsi="Courier New"/>
          <w:lang w:val="ro-RO"/>
        </w:rPr>
        <w:t xml:space="preserve"> corect, explicit </w:t>
      </w:r>
    </w:p>
    <w:p>
      <w:pPr>
        <w:pStyle w:val="Normal"/>
        <w:ind w:start="720" w:hanging="0"/>
        <w:jc w:val="both"/>
        <w:rPr>
          <w:rFonts w:ascii="Courier New" w:hAnsi="Courier New" w:cs="Courier New"/>
          <w:lang w:val="ro-RO"/>
        </w:rPr>
      </w:pPr>
      <w:r>
        <w:rPr>
          <w:rFonts w:cs="Courier New" w:ascii="Courier New" w:hAnsi="Courier New"/>
          <w:lang w:val="ro-RO"/>
        </w:rPr>
        <w:t xml:space="preserve">// baza la specializata; </w:t>
      </w:r>
    </w:p>
    <w:p>
      <w:pPr>
        <w:pStyle w:val="Normal"/>
        <w:ind w:start="720" w:hanging="0"/>
        <w:jc w:val="both"/>
        <w:rPr>
          <w:rFonts w:ascii="Courier New" w:hAnsi="Courier New" w:cs="Courier New"/>
          <w:lang w:val="ro-RO"/>
        </w:rPr>
      </w:pPr>
      <w:r>
        <w:rPr>
          <w:rFonts w:cs="Courier New" w:ascii="Courier New" w:hAnsi="Courier New"/>
          <w:lang w:val="ro-RO"/>
        </w:rPr>
        <w:t>//obiectul referit este din clasa specializata</w:t>
      </w:r>
    </w:p>
    <w:p>
      <w:pPr>
        <w:pStyle w:val="Normal"/>
        <w:ind w:start="720" w:hanging="0"/>
        <w:jc w:val="both"/>
        <w:rPr>
          <w:rFonts w:ascii="Courier New" w:hAnsi="Courier New" w:cs="Courier New"/>
          <w:lang w:val="ro-RO"/>
        </w:rPr>
      </w:pPr>
      <w:r>
        <w:rPr>
          <w:rFonts w:cs="Courier New" w:ascii="Courier New" w:hAnsi="Courier New"/>
          <w:lang w:val="ro-RO"/>
        </w:rPr>
        <w:t>pp=new Persoana();</w:t>
      </w:r>
    </w:p>
    <w:p>
      <w:pPr>
        <w:pStyle w:val="Normal"/>
        <w:ind w:start="720" w:hanging="0"/>
        <w:jc w:val="both"/>
        <w:rPr>
          <w:rFonts w:ascii="Courier New" w:hAnsi="Courier New" w:cs="Courier New"/>
          <w:lang w:val="ro-RO"/>
        </w:rPr>
      </w:pPr>
      <w:r>
        <w:rPr>
          <w:rFonts w:cs="Courier New" w:ascii="Courier New" w:hAnsi="Courier New"/>
          <w:lang w:val="ro-RO"/>
        </w:rPr>
        <w:t xml:space="preserve">ss=(Student)pp </w:t>
      </w:r>
    </w:p>
    <w:p>
      <w:pPr>
        <w:pStyle w:val="Normal"/>
        <w:ind w:start="720" w:hanging="0"/>
        <w:jc w:val="both"/>
        <w:rPr>
          <w:rFonts w:ascii="Courier New" w:hAnsi="Courier New" w:cs="Courier New"/>
          <w:lang w:val="ro-RO"/>
        </w:rPr>
      </w:pPr>
      <w:r>
        <w:rPr>
          <w:rFonts w:cs="Courier New" w:ascii="Courier New" w:hAnsi="Courier New"/>
          <w:lang w:val="ro-RO"/>
        </w:rPr>
        <w:t>// incorect, obiectul referit nu e din clasa specializata</w:t>
      </w:r>
    </w:p>
    <w:p>
      <w:pPr>
        <w:pStyle w:val="Normal"/>
        <w:numPr>
          <w:ilvl w:val="0"/>
          <w:numId w:val="32"/>
        </w:numPr>
        <w:jc w:val="both"/>
        <w:rPr>
          <w:i/>
          <w:i/>
          <w:lang w:val="ro-RO"/>
        </w:rPr>
      </w:pPr>
      <w:r>
        <w:rPr>
          <w:i/>
          <w:lang w:val="ro-RO"/>
        </w:rPr>
        <w:t>O clasă poate specializa mai multe clase de bază (moştenire multiplă)</w:t>
      </w:r>
      <w:r>
        <w:rPr>
          <w:rFonts w:cs="Courier New" w:ascii="Courier New" w:hAnsi="Courier New"/>
          <w:i/>
          <w:lang w:val="ro-RO" w:eastAsia="ro-RO"/>
        </w:rPr>
        <mc:AlternateContent>
          <mc:Choice Requires="wpg">
            <w:drawing>
              <wp:inline distT="0" distB="0" distL="0" distR="0">
                <wp:extent cx="5486400" cy="2514600"/>
                <wp:effectExtent l="0" t="0" r="0" b="0"/>
                <wp:docPr id="12" name=""/>
                <a:graphic xmlns:a="http://schemas.openxmlformats.org/drawingml/2006/main">
                  <a:graphicData uri="http://schemas.microsoft.com/office/word/2010/wordprocessingGroup">
                    <wpg:wgp>
                      <wpg:cNvGrpSpPr/>
                      <wpg:grpSpPr>
                        <a:xfrm>
                          <a:off x="0" y="0"/>
                          <a:ext cx="5485680" cy="2513880"/>
                        </a:xfrm>
                      </wpg:grpSpPr>
                      <wps:wsp>
                        <wps:cNvSpPr/>
                        <wps:nvSpPr>
                          <wps:cNvPr id="3" name="Rectangle 1"/>
                          <wps:cNvSpPr/>
                        </wps:nvSpPr>
                        <wps:spPr>
                          <a:xfrm>
                            <a:off x="0" y="0"/>
                            <a:ext cx="5485680" cy="2513880"/>
                          </a:xfrm>
                          <a:prstGeom prst="rect">
                            <a:avLst/>
                          </a:prstGeom>
                          <a:noFill/>
                          <a:ln>
                            <a:noFill/>
                          </a:ln>
                        </wps:spPr>
                        <wps:bodyPr/>
                      </wps:wsp>
                      <wps:wsp>
                        <wps:cNvSpPr txBox="1"/>
                        <wps:spPr>
                          <a:xfrm>
                            <a:off x="1827360" y="343080"/>
                            <a:ext cx="913680" cy="343080"/>
                          </a:xfrm>
                          <a:prstGeom prst="rect">
                            <a:avLst/>
                          </a:prstGeom>
                          <a:solidFill>
                            <a:srgbClr val="ffffff"/>
                          </a:solidFill>
                          <a:ln w="9360">
                            <a:solidFill>
                              <a:srgbClr val="000000"/>
                            </a:solidFill>
                            <a:miter/>
                          </a:ln>
                        </wps:spPr>
                        <wps:txbx>
                          <w:txbxContent>
                            <w:p>
                              <w:pPr>
                                <w:overflowPunct w:val="false"/>
                                <w:bidi w:val="0"/>
                                <w:rPr/>
                              </w:pPr>
                              <w:r>
                                <w:rPr>
                                  <w:kern w:val="2"/>
                                  <w:sz w:val="24"/>
                                  <w:szCs w:val="24"/>
                                  <w:rFonts w:ascii="Times New Roman" w:hAnsi="Times New Roman" w:eastAsia="Times New Roman" w:cs="Times New Roman"/>
                                  <w:color w:val="auto"/>
                                  <w:lang w:val="ro-RO" w:bidi="ar-SA"/>
                                </w:rPr>
                                <w:t>Persoana</w:t>
                              </w:r>
                            </w:p>
                          </w:txbxContent>
                        </wps:txbx>
                        <wps:bodyPr wrap="square">
                          <a:noAutofit/>
                        </wps:bodyPr>
                      </wps:wsp>
                      <wps:wsp>
                        <wps:cNvSpPr txBox="1"/>
                        <wps:spPr>
                          <a:xfrm>
                            <a:off x="798840" y="1028880"/>
                            <a:ext cx="913680" cy="343080"/>
                          </a:xfrm>
                          <a:prstGeom prst="rect">
                            <a:avLst/>
                          </a:prstGeom>
                          <a:solidFill>
                            <a:srgbClr val="ffffff"/>
                          </a:solidFill>
                          <a:ln w="9360">
                            <a:solidFill>
                              <a:srgbClr val="000000"/>
                            </a:solidFill>
                            <a:miter/>
                          </a:ln>
                        </wps:spPr>
                        <wps:txbx>
                          <w:txbxContent>
                            <w:p>
                              <w:pPr>
                                <w:overflowPunct w:val="false"/>
                                <w:bidi w:val="0"/>
                                <w:rPr/>
                              </w:pPr>
                              <w:r>
                                <w:rPr>
                                  <w:kern w:val="2"/>
                                  <w:sz w:val="24"/>
                                  <w:szCs w:val="24"/>
                                  <w:rFonts w:ascii="Times New Roman" w:hAnsi="Times New Roman" w:eastAsia="Times New Roman" w:cs="Times New Roman"/>
                                  <w:color w:val="auto"/>
                                  <w:lang w:val="ro-RO" w:bidi="ar-SA"/>
                                </w:rPr>
                                <w:t>Student</w:t>
                              </w:r>
                            </w:p>
                          </w:txbxContent>
                        </wps:txbx>
                        <wps:bodyPr wrap="square">
                          <a:noAutofit/>
                        </wps:bodyPr>
                      </wps:wsp>
                      <wps:wsp>
                        <wps:cNvSpPr txBox="1"/>
                        <wps:spPr>
                          <a:xfrm>
                            <a:off x="2970360" y="1028880"/>
                            <a:ext cx="913680" cy="343080"/>
                          </a:xfrm>
                          <a:prstGeom prst="rect">
                            <a:avLst/>
                          </a:prstGeom>
                          <a:solidFill>
                            <a:srgbClr val="ffffff"/>
                          </a:solidFill>
                          <a:ln w="9360">
                            <a:solidFill>
                              <a:srgbClr val="000000"/>
                            </a:solidFill>
                            <a:miter/>
                          </a:ln>
                        </wps:spPr>
                        <wps:txbx>
                          <w:txbxContent>
                            <w:p>
                              <w:pPr>
                                <w:overflowPunct w:val="false"/>
                                <w:bidi w:val="0"/>
                                <w:rPr/>
                              </w:pPr>
                              <w:r>
                                <w:rPr>
                                  <w:kern w:val="2"/>
                                  <w:sz w:val="24"/>
                                  <w:szCs w:val="24"/>
                                  <w:rFonts w:ascii="Times New Roman" w:hAnsi="Times New Roman" w:eastAsia="Times New Roman" w:cs="Times New Roman"/>
                                  <w:color w:val="auto"/>
                                  <w:lang w:val="ro-RO" w:bidi="ar-SA"/>
                                </w:rPr>
                                <w:t>Salariat</w:t>
                              </w:r>
                            </w:p>
                          </w:txbxContent>
                        </wps:txbx>
                        <wps:bodyPr wrap="square">
                          <a:noAutofit/>
                        </wps:bodyPr>
                      </wps:wsp>
                      <wps:wsp>
                        <wps:cNvSpPr txBox="1"/>
                        <wps:spPr>
                          <a:xfrm>
                            <a:off x="1484640" y="1828080"/>
                            <a:ext cx="2171160" cy="342360"/>
                          </a:xfrm>
                          <a:prstGeom prst="rect">
                            <a:avLst/>
                          </a:prstGeom>
                          <a:solidFill>
                            <a:srgbClr val="ffffff"/>
                          </a:solidFill>
                          <a:ln w="9360">
                            <a:solidFill>
                              <a:srgbClr val="000000"/>
                            </a:solidFill>
                            <a:miter/>
                          </a:ln>
                        </wps:spPr>
                        <wps:txbx>
                          <w:txbxContent>
                            <w:p>
                              <w:pPr>
                                <w:overflowPunct w:val="false"/>
                                <w:bidi w:val="0"/>
                                <w:rPr/>
                              </w:pPr>
                              <w:r>
                                <w:rPr>
                                  <w:kern w:val="2"/>
                                  <w:sz w:val="24"/>
                                  <w:szCs w:val="24"/>
                                  <w:rFonts w:ascii="Times New Roman" w:hAnsi="Times New Roman" w:eastAsia="Times New Roman" w:cs="Times New Roman"/>
                                  <w:color w:val="auto"/>
                                  <w:lang w:val="ro-RO" w:bidi="ar-SA"/>
                                </w:rPr>
                                <w:t>Student</w:t>
                              </w:r>
                              <w:r>
                                <w:rPr>
                                  <w:kern w:val="2"/>
                                  <w:sz w:val="24"/>
                                  <w:szCs w:val="24"/>
                                  <w:rFonts w:ascii="Times New Roman" w:hAnsi="Times New Roman" w:eastAsia="Times New Roman" w:cs="Times New Roman"/>
                                  <w:color w:val="auto"/>
                                  <w:lang w:bidi="ar-SA" w:val="en-US"/>
                                </w:rPr>
                                <w:t>_la _a _doua_facultate</w:t>
                              </w:r>
                            </w:p>
                          </w:txbxContent>
                        </wps:txbx>
                        <wps:bodyPr wrap="square">
                          <a:noAutofit/>
                        </wps:bodyPr>
                      </wps:wsp>
                      <wps:wsp>
                        <wps:cNvSpPr/>
                        <wps:spPr>
                          <a:xfrm flipV="1">
                            <a:off x="1370880" y="685800"/>
                            <a:ext cx="570960" cy="34308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flipV="1">
                            <a:off x="2627640" y="685800"/>
                            <a:ext cx="570960" cy="34308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flipV="1">
                            <a:off x="1484640" y="1370160"/>
                            <a:ext cx="685080" cy="45792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2513880" y="1370160"/>
                            <a:ext cx="685080" cy="45792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flipV="1">
                            <a:off x="2970360" y="1600200"/>
                            <a:ext cx="1599480" cy="228600"/>
                          </a:xfrm>
                          <a:prstGeom prst="line">
                            <a:avLst/>
                          </a:prstGeom>
                          <a:ln cap="rnd" w="9360">
                            <a:solidFill>
                              <a:srgbClr val="000000"/>
                            </a:solidFill>
                            <a:prstDash val="sysDot"/>
                            <a:miter/>
                            <a:tailEnd len="med" type="triangle" w="med"/>
                          </a:ln>
                        </wps:spPr>
                        <wps:style>
                          <a:lnRef idx="0"/>
                          <a:fillRef idx="0"/>
                          <a:effectRef idx="0"/>
                          <a:fontRef idx="minor"/>
                        </wps:style>
                        <wps:bodyPr/>
                      </wps:wsp>
                      <wps:wsp>
                        <wps:cNvSpPr/>
                        <wps:spPr>
                          <a:xfrm flipH="1" flipV="1">
                            <a:off x="1941840" y="1600200"/>
                            <a:ext cx="2513880" cy="228600"/>
                          </a:xfrm>
                          <a:prstGeom prst="line">
                            <a:avLst/>
                          </a:prstGeom>
                          <a:ln cap="rnd" w="9360">
                            <a:solidFill>
                              <a:srgbClr val="000000"/>
                            </a:solidFill>
                            <a:prstDash val="sysDot"/>
                            <a:miter/>
                            <a:tailEnd len="med" type="triangle" w="med"/>
                          </a:ln>
                        </wps:spPr>
                        <wps:style>
                          <a:lnRef idx="0"/>
                          <a:fillRef idx="0"/>
                          <a:effectRef idx="0"/>
                          <a:fontRef idx="minor"/>
                        </wps:style>
                        <wps:bodyPr/>
                      </wps:wsp>
                      <wps:wsp>
                        <wps:cNvSpPr txBox="1"/>
                        <wps:spPr>
                          <a:xfrm>
                            <a:off x="3999240" y="1828080"/>
                            <a:ext cx="913680" cy="570960"/>
                          </a:xfrm>
                          <a:prstGeom prst="rect">
                            <a:avLst/>
                          </a:prstGeom>
                          <a:solidFill>
                            <a:srgbClr val="ffffff"/>
                          </a:solidFill>
                          <a:ln>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mostenire multipla</w:t>
                              </w:r>
                            </w:p>
                          </w:txbxContent>
                        </wps:txbx>
                        <wps:bodyPr wrap="square">
                          <a:noAutofit/>
                        </wps:bodyPr>
                      </wps:wsp>
                      <wps:wsp>
                        <wps:cNvSpPr txBox="1"/>
                        <wps:spPr>
                          <a:xfrm>
                            <a:off x="3770640" y="227880"/>
                            <a:ext cx="913680" cy="569520"/>
                          </a:xfrm>
                          <a:prstGeom prst="rect">
                            <a:avLst/>
                          </a:prstGeom>
                          <a:solidFill>
                            <a:srgbClr val="ffffff"/>
                          </a:solidFill>
                          <a:ln>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mostenire simpla</w:t>
                              </w:r>
                            </w:p>
                          </w:txbxContent>
                        </wps:txbx>
                        <wps:bodyPr wrap="square">
                          <a:noAutofit/>
                        </wps:bodyPr>
                      </wps:wsp>
                      <wps:wsp>
                        <wps:cNvSpPr/>
                        <wps:spPr>
                          <a:xfrm flipH="1">
                            <a:off x="2970360" y="498600"/>
                            <a:ext cx="799560" cy="343080"/>
                          </a:xfrm>
                          <a:prstGeom prst="line">
                            <a:avLst/>
                          </a:prstGeom>
                          <a:ln cap="rnd" w="9360">
                            <a:solidFill>
                              <a:srgbClr val="000000"/>
                            </a:solidFill>
                            <a:prstDash val="sysDot"/>
                            <a:miter/>
                            <a:tailEnd len="med" type="triangle" w="med"/>
                          </a:ln>
                        </wps:spPr>
                        <wps:style>
                          <a:lnRef idx="0"/>
                          <a:fillRef idx="0"/>
                          <a:effectRef idx="0"/>
                          <a:fontRef idx="minor"/>
                        </wps:style>
                        <wps:bodyPr/>
                      </wps:wsp>
                      <wps:wsp>
                        <wps:cNvSpPr/>
                        <wps:spPr>
                          <a:xfrm flipH="1">
                            <a:off x="1713240" y="456480"/>
                            <a:ext cx="1942560" cy="457920"/>
                          </a:xfrm>
                          <a:prstGeom prst="line">
                            <a:avLst/>
                          </a:prstGeom>
                          <a:ln cap="rnd" w="9360">
                            <a:solidFill>
                              <a:srgbClr val="000000"/>
                            </a:solidFill>
                            <a:prstDash val="sysDot"/>
                            <a:miter/>
                            <a:tailEnd len="med" type="triangle" w="med"/>
                          </a:ln>
                        </wps:spPr>
                        <wps:style>
                          <a:lnRef idx="0"/>
                          <a:fillRef idx="0"/>
                          <a:effectRef idx="0"/>
                          <a:fontRef idx="minor"/>
                        </wps:style>
                        <wps:bodyPr/>
                      </wps:wsp>
                    </wpg:wgp>
                  </a:graphicData>
                </a:graphic>
              </wp:inline>
            </w:drawing>
          </mc:Choice>
          <mc:Fallback>
            <w:pict>
              <v:group id="shape_0" style="position:absolute;margin-left:0pt;margin-top:0pt;width:431.95pt;height:197.95pt" coordorigin="0,0" coordsize="8639,3959">
                <v:rect id="shape_0" stroked="f" style="position:absolute;left:0;top:0;width:8638;height:3958;mso-position-horizontal-relative:char">
                  <w10:wrap type="none"/>
                  <v:fill o:detectmouseclick="t" on="false"/>
                  <v:stroke color="#3465a4" joinstyle="round" endcap="flat"/>
                </v:rect>
                <v:shape id="shape_0" fillcolor="white" stroked="t" style="position:absolute;left:2878;top:540;width:1438;height:539;mso-position-horizontal-relative:char" type="shapetype_202">
                  <v:textbox>
                    <w:txbxContent>
                      <w:p>
                        <w:pPr>
                          <w:overflowPunct w:val="false"/>
                          <w:bidi w:val="0"/>
                          <w:rPr/>
                        </w:pPr>
                        <w:r>
                          <w:rPr>
                            <w:kern w:val="2"/>
                            <w:sz w:val="24"/>
                            <w:szCs w:val="24"/>
                            <w:rFonts w:ascii="Times New Roman" w:hAnsi="Times New Roman" w:eastAsia="Times New Roman" w:cs="Times New Roman"/>
                            <w:color w:val="auto"/>
                            <w:lang w:val="ro-RO" w:bidi="ar-SA"/>
                          </w:rPr>
                          <w:t>Persoana</w:t>
                        </w:r>
                      </w:p>
                    </w:txbxContent>
                  </v:textbox>
                  <w10:wrap type="square"/>
                  <v:fill o:detectmouseclick="t" type="solid" color2="black"/>
                  <v:stroke color="black" weight="9360" joinstyle="miter" endcap="flat"/>
                </v:shape>
                <v:shape id="shape_0" fillcolor="white" stroked="t" style="position:absolute;left:1258;top:1620;width:1438;height:539;mso-position-horizontal-relative:char" type="shapetype_202">
                  <v:textbox>
                    <w:txbxContent>
                      <w:p>
                        <w:pPr>
                          <w:overflowPunct w:val="false"/>
                          <w:bidi w:val="0"/>
                          <w:rPr/>
                        </w:pPr>
                        <w:r>
                          <w:rPr>
                            <w:kern w:val="2"/>
                            <w:sz w:val="24"/>
                            <w:szCs w:val="24"/>
                            <w:rFonts w:ascii="Times New Roman" w:hAnsi="Times New Roman" w:eastAsia="Times New Roman" w:cs="Times New Roman"/>
                            <w:color w:val="auto"/>
                            <w:lang w:val="ro-RO" w:bidi="ar-SA"/>
                          </w:rPr>
                          <w:t>Student</w:t>
                        </w:r>
                      </w:p>
                    </w:txbxContent>
                  </v:textbox>
                  <w10:wrap type="square"/>
                  <v:fill o:detectmouseclick="t" type="solid" color2="black"/>
                  <v:stroke color="black" weight="9360" joinstyle="miter" endcap="flat"/>
                </v:shape>
                <v:shape id="shape_0" fillcolor="white" stroked="t" style="position:absolute;left:4678;top:1620;width:1438;height:539;mso-position-horizontal-relative:char" type="shapetype_202">
                  <v:textbox>
                    <w:txbxContent>
                      <w:p>
                        <w:pPr>
                          <w:overflowPunct w:val="false"/>
                          <w:bidi w:val="0"/>
                          <w:rPr/>
                        </w:pPr>
                        <w:r>
                          <w:rPr>
                            <w:kern w:val="2"/>
                            <w:sz w:val="24"/>
                            <w:szCs w:val="24"/>
                            <w:rFonts w:ascii="Times New Roman" w:hAnsi="Times New Roman" w:eastAsia="Times New Roman" w:cs="Times New Roman"/>
                            <w:color w:val="auto"/>
                            <w:lang w:val="ro-RO" w:bidi="ar-SA"/>
                          </w:rPr>
                          <w:t>Salariat</w:t>
                        </w:r>
                      </w:p>
                    </w:txbxContent>
                  </v:textbox>
                  <w10:wrap type="square"/>
                  <v:fill o:detectmouseclick="t" type="solid" color2="black"/>
                  <v:stroke color="black" weight="9360" joinstyle="miter" endcap="flat"/>
                </v:shape>
                <v:shape id="shape_0" fillcolor="white" stroked="t" style="position:absolute;left:2338;top:2879;width:3418;height:538;mso-position-horizontal-relative:char" type="shapetype_202">
                  <v:textbox>
                    <w:txbxContent>
                      <w:p>
                        <w:pPr>
                          <w:overflowPunct w:val="false"/>
                          <w:bidi w:val="0"/>
                          <w:rPr/>
                        </w:pPr>
                        <w:r>
                          <w:rPr>
                            <w:kern w:val="2"/>
                            <w:sz w:val="24"/>
                            <w:szCs w:val="24"/>
                            <w:rFonts w:ascii="Times New Roman" w:hAnsi="Times New Roman" w:eastAsia="Times New Roman" w:cs="Times New Roman"/>
                            <w:color w:val="auto"/>
                            <w:lang w:val="ro-RO" w:bidi="ar-SA"/>
                          </w:rPr>
                          <w:t>Student</w:t>
                        </w:r>
                        <w:r>
                          <w:rPr>
                            <w:kern w:val="2"/>
                            <w:sz w:val="24"/>
                            <w:szCs w:val="24"/>
                            <w:rFonts w:ascii="Times New Roman" w:hAnsi="Times New Roman" w:eastAsia="Times New Roman" w:cs="Times New Roman"/>
                            <w:color w:val="auto"/>
                            <w:lang w:bidi="ar-SA" w:val="en-US"/>
                          </w:rPr>
                          <w:t>_la _a _doua_facultate</w:t>
                        </w:r>
                      </w:p>
                    </w:txbxContent>
                  </v:textbox>
                  <w10:wrap type="square"/>
                  <v:fill o:detectmouseclick="t" type="solid" color2="black"/>
                  <v:stroke color="black" weight="9360" joinstyle="miter" endcap="flat"/>
                </v:shape>
                <v:line id="shape_0" from="2159,1080" to="3057,1619" stroked="t" style="position:absolute;flip:y;mso-position-horizontal-relative:char">
                  <v:stroke color="black" weight="9360" endarrow="block" endarrowwidth="medium" endarrowlength="medium" joinstyle="miter" endcap="flat"/>
                  <v:fill o:detectmouseclick="t" on="false"/>
                </v:line>
                <v:line id="shape_0" from="4138,1080" to="5036,1619" stroked="t" style="position:absolute;flip:xy;mso-position-horizontal-relative:char">
                  <v:stroke color="black" weight="9360" endarrow="block" endarrowwidth="medium" endarrowlength="medium" joinstyle="miter" endcap="flat"/>
                  <v:fill o:detectmouseclick="t" on="false"/>
                </v:line>
                <v:line id="shape_0" from="2338,2158" to="3416,2878" stroked="t" style="position:absolute;flip:xy;mso-position-horizontal-relative:char">
                  <v:stroke color="black" weight="9360" endarrow="block" endarrowwidth="medium" endarrowlength="medium" joinstyle="miter" endcap="flat"/>
                  <v:fill o:detectmouseclick="t" on="false"/>
                </v:line>
                <v:line id="shape_0" from="3959,2158" to="5037,2878" stroked="t" style="position:absolute;flip:y;mso-position-horizontal-relative:char">
                  <v:stroke color="black" weight="9360" endarrow="block" endarrowwidth="medium" endarrowlength="medium" joinstyle="miter" endcap="flat"/>
                  <v:fill o:detectmouseclick="t" on="false"/>
                </v:line>
                <v:line id="shape_0" from="4678,2520" to="7196,2879" stroked="t" style="position:absolute;flip:xy;mso-position-horizontal-relative:char">
                  <v:stroke color="black" weight="9360" dashstyle="shortdot" endarrow="block" endarrowwidth="medium" endarrowlength="medium" joinstyle="miter" endcap="round"/>
                  <v:fill o:detectmouseclick="t" on="false"/>
                </v:line>
                <v:line id="shape_0" from="3058,2520" to="7016,2879" stroked="t" style="position:absolute;flip:xy;mso-position-horizontal-relative:char">
                  <v:stroke color="black" weight="9360" dashstyle="shortdot" endarrow="block" endarrowwidth="medium" endarrowlength="medium" joinstyle="miter" endcap="round"/>
                  <v:fill o:detectmouseclick="t" on="false"/>
                </v:line>
                <v:shape id="shape_0" fillcolor="white" stroked="f" style="position:absolute;left:6298;top:2879;width:1438;height:898;mso-position-horizontal-relative:char" type="shapetype_202">
                  <v:textbox>
                    <w:txbxContent>
                      <w:p>
                        <w:pPr>
                          <w:overflowPunct w:val="false"/>
                          <w:bidi w:val="0"/>
                          <w:rPr/>
                        </w:pPr>
                        <w:r>
                          <w:rPr>
                            <w:kern w:val="2"/>
                            <w:sz w:val="24"/>
                            <w:szCs w:val="24"/>
                            <w:rFonts w:ascii="Times New Roman" w:hAnsi="Times New Roman" w:eastAsia="Times New Roman" w:cs="Times New Roman"/>
                            <w:color w:val="auto"/>
                            <w:lang w:val="en-US" w:bidi="ar-SA"/>
                          </w:rPr>
                          <w:t>mostenire multipla</w:t>
                        </w:r>
                      </w:p>
                    </w:txbxContent>
                  </v:textbox>
                  <w10:wrap type="square"/>
                  <v:fill o:detectmouseclick="t" type="solid" color2="black"/>
                  <v:stroke color="#3465a4" joinstyle="round" endcap="flat"/>
                </v:shape>
                <v:shape id="shape_0" fillcolor="white" stroked="f" style="position:absolute;left:5938;top:359;width:1438;height:896;mso-position-horizontal-relative:char" type="shapetype_202">
                  <v:textbox>
                    <w:txbxContent>
                      <w:p>
                        <w:pPr>
                          <w:overflowPunct w:val="false"/>
                          <w:bidi w:val="0"/>
                          <w:rPr/>
                        </w:pPr>
                        <w:r>
                          <w:rPr>
                            <w:kern w:val="2"/>
                            <w:sz w:val="24"/>
                            <w:szCs w:val="24"/>
                            <w:rFonts w:ascii="Times New Roman" w:hAnsi="Times New Roman" w:eastAsia="Times New Roman" w:cs="Times New Roman"/>
                            <w:color w:val="auto"/>
                            <w:lang w:val="en-US" w:bidi="ar-SA"/>
                          </w:rPr>
                          <w:t>mostenire simpla</w:t>
                        </w:r>
                      </w:p>
                    </w:txbxContent>
                  </v:textbox>
                  <w10:wrap type="square"/>
                  <v:fill o:detectmouseclick="t" type="solid" color2="black"/>
                  <v:stroke color="#3465a4" joinstyle="round" endcap="flat"/>
                </v:shape>
                <v:line id="shape_0" from="4678,785" to="5936,1324" stroked="t" style="position:absolute;flip:x;mso-position-horizontal-relative:char">
                  <v:stroke color="black" weight="9360" dashstyle="shortdot" endarrow="block" endarrowwidth="medium" endarrowlength="medium" joinstyle="miter" endcap="round"/>
                  <v:fill o:detectmouseclick="t" on="false"/>
                </v:line>
                <v:line id="shape_0" from="2698,719" to="5756,1439" stroked="t" style="position:absolute;flip:x;mso-position-horizontal-relative:char">
                  <v:stroke color="black" weight="9360" dashstyle="shortdot" endarrow="block" endarrowwidth="medium" endarrowlength="medium" joinstyle="miter" endcap="round"/>
                  <v:fill o:detectmouseclick="t" on="false"/>
                </v:line>
              </v:group>
            </w:pict>
          </mc:Fallback>
        </mc:AlternateContent>
      </w:r>
    </w:p>
    <w:p>
      <w:pPr>
        <w:pStyle w:val="Normal"/>
        <w:ind w:start="720" w:hanging="0"/>
        <w:jc w:val="both"/>
        <w:rPr>
          <w:rFonts w:ascii="Courier New" w:hAnsi="Courier New" w:cs="Courier New"/>
          <w:i/>
          <w:i/>
          <w:lang w:val="ro-RO"/>
        </w:rPr>
      </w:pPr>
      <w:r>
        <w:rPr>
          <w:rFonts w:cs="Courier New" w:ascii="Courier New" w:hAnsi="Courier New"/>
          <w:i/>
          <w:lang w:val="ro-RO"/>
        </w:rPr>
      </w:r>
    </w:p>
    <w:p>
      <w:pPr>
        <w:pStyle w:val="Normal"/>
        <w:numPr>
          <w:ilvl w:val="0"/>
          <w:numId w:val="32"/>
        </w:numPr>
        <w:jc w:val="both"/>
        <w:rPr>
          <w:i/>
          <w:i/>
        </w:rPr>
      </w:pPr>
      <w:r>
        <w:rPr>
          <w:i/>
        </w:rPr>
        <w:t>Crearea unei clase speciali</w:t>
      </w:r>
      <w:r>
        <w:rPr>
          <w:i/>
          <w:lang w:val="ro-RO"/>
        </w:rPr>
        <w:t>zate nu afectează în nici un fel textul sursă sau codul obiect al  claei (claselor, în cazul moştenirii multiple) de bază.</w:t>
      </w:r>
    </w:p>
    <w:p>
      <w:pPr>
        <w:pStyle w:val="Normal"/>
        <w:jc w:val="both"/>
        <w:rPr>
          <w:i/>
          <w:i/>
        </w:rPr>
      </w:pPr>
      <w:r>
        <w:rPr>
          <w:i/>
        </w:rPr>
      </w:r>
    </w:p>
    <w:p>
      <w:pPr>
        <w:pStyle w:val="Normal"/>
        <w:numPr>
          <w:ilvl w:val="0"/>
          <w:numId w:val="32"/>
        </w:numPr>
        <w:jc w:val="both"/>
        <w:rPr>
          <w:i/>
          <w:i/>
        </w:rPr>
      </w:pPr>
      <w:r>
        <w:rPr>
          <w:i/>
          <w:lang w:val="ro-RO"/>
        </w:rPr>
        <w:t>Modificările operate asupra unei  clase  server nu necesită schimbări ale claselor client, cu condiţia ca aceste modificări să nu afecteze signatura interfeţei clasei server.</w:t>
      </w:r>
    </w:p>
    <w:p>
      <w:pPr>
        <w:pStyle w:val="Normal"/>
        <w:jc w:val="both"/>
        <w:rPr>
          <w:i/>
          <w:i/>
        </w:rPr>
      </w:pPr>
      <w:r>
        <w:rPr>
          <w:i/>
        </w:rPr>
      </w:r>
    </w:p>
    <w:p>
      <w:pPr>
        <w:pStyle w:val="Normal"/>
        <w:jc w:val="both"/>
        <w:rPr>
          <w:i/>
          <w:i/>
        </w:rPr>
      </w:pPr>
      <w:r>
        <w:rPr>
          <w:i/>
        </w:rPr>
      </w:r>
    </w:p>
    <w:p>
      <w:pPr>
        <w:pStyle w:val="Titlu2"/>
        <w:rPr/>
      </w:pPr>
      <w:r>
        <w:rPr/>
        <w:t>Rela</w:t>
      </w:r>
      <w:r>
        <w:rPr>
          <w:lang w:val="ro-RO"/>
        </w:rPr>
        <w:t>ţii speciale de tip client-server</w:t>
      </w:r>
    </w:p>
    <w:p>
      <w:pPr>
        <w:pStyle w:val="Normal"/>
        <w:jc w:val="both"/>
        <w:rPr>
          <w:lang w:val="ro-RO"/>
        </w:rPr>
      </w:pPr>
      <w:r>
        <w:rPr>
          <w:lang w:val="ro-RO"/>
        </w:rPr>
      </w:r>
    </w:p>
    <w:p>
      <w:pPr>
        <w:pStyle w:val="Normal"/>
        <w:numPr>
          <w:ilvl w:val="0"/>
          <w:numId w:val="23"/>
        </w:numPr>
        <w:rPr/>
      </w:pPr>
      <w:r>
        <w:rPr/>
        <w:t>Mostenirea şi agregarea sunt relaţii te tip client-server</w:t>
        <w:br/>
        <w:t xml:space="preserve"> </w:t>
      </w:r>
    </w:p>
    <w:p>
      <w:pPr>
        <w:pStyle w:val="Normal"/>
        <w:rPr>
          <w:lang w:val="ro-RO" w:eastAsia="ro-RO"/>
        </w:rPr>
      </w:pPr>
      <w:r>
        <w:rPr>
          <w:lang w:val="ro-RO" w:eastAsia="ro-RO"/>
        </w:rPr>
        <mc:AlternateContent>
          <mc:Choice Requires="wpg">
            <w:drawing>
              <wp:anchor behindDoc="0" distT="0" distB="0" distL="114935" distR="114935" simplePos="0" locked="0" layoutInCell="1" allowOverlap="1" relativeHeight="32">
                <wp:simplePos x="0" y="0"/>
                <wp:positionH relativeFrom="column">
                  <wp:posOffset>457200</wp:posOffset>
                </wp:positionH>
                <wp:positionV relativeFrom="paragraph">
                  <wp:posOffset>95885</wp:posOffset>
                </wp:positionV>
                <wp:extent cx="2515235" cy="686435"/>
                <wp:effectExtent l="0" t="0" r="0" b="0"/>
                <wp:wrapNone/>
                <wp:docPr id="13" name=""/>
                <a:graphic xmlns:a="http://schemas.openxmlformats.org/drawingml/2006/main">
                  <a:graphicData uri="http://schemas.microsoft.com/office/word/2010/wordprocessingGroup">
                    <wpg:wgp>
                      <wpg:cNvGrpSpPr/>
                      <wpg:grpSpPr>
                        <a:xfrm>
                          <a:off x="0" y="0"/>
                          <a:ext cx="2514600" cy="685800"/>
                        </a:xfrm>
                      </wpg:grpSpPr>
                      <wps:wsp>
                        <wps:cNvSpPr txBox="1"/>
                        <wps:spPr>
                          <a:xfrm>
                            <a:off x="0" y="0"/>
                            <a:ext cx="685800" cy="685800"/>
                          </a:xfrm>
                          <a:prstGeom prst="rect">
                            <a:avLst/>
                          </a:prstGeom>
                          <a:solidFill>
                            <a:srgbClr val="ffffff"/>
                          </a:solidFill>
                          <a:ln w="9360">
                            <a:solidFill>
                              <a:srgbClr val="000000"/>
                            </a:solidFill>
                            <a:miter/>
                          </a:ln>
                        </wps:spPr>
                        <wps:txbx>
                          <w:txbxContent>
                            <w:p>
                              <w:pPr>
                                <w:overflowPunct w:val="false"/>
                                <w:bidi w:val="0"/>
                                <w:rPr/>
                              </w:pPr>
                              <w:r>
                                <w:rPr>
                                  <w:kern w:val="2"/>
                                  <w:sz w:val="24"/>
                                  <w:szCs w:val="24"/>
                                  <w:rFonts w:ascii="Times New Roman" w:hAnsi="Times New Roman" w:eastAsia="Times New Roman" w:cs="Times New Roman"/>
                                  <w:color w:val="auto"/>
                                  <w:lang w:val="ro-RO" w:bidi="ar-SA"/>
                                </w:rPr>
                                <w:t>Clasa de baza</w:t>
                              </w:r>
                            </w:p>
                            <w:p>
                              <w:pPr>
                                <w:overflowPunct w:val="false"/>
                                <w:bidi w:val="0"/>
                                <w:rPr/>
                              </w:pPr>
                              <w:r>
                                <w:rPr>
                                  <w:kern w:val="2"/>
                                  <w:sz w:val="24"/>
                                  <w:szCs w:val="24"/>
                                  <w:rFonts w:ascii="Times New Roman" w:hAnsi="Times New Roman" w:eastAsia="Times New Roman" w:cs="Times New Roman"/>
                                  <w:color w:val="auto"/>
                                  <w:lang w:val="ro-RO" w:bidi="ar-SA"/>
                                </w:rPr>
                                <w:t>(server)</w:t>
                              </w:r>
                            </w:p>
                          </w:txbxContent>
                        </wps:txbx>
                        <wps:bodyPr wrap="square">
                          <a:noAutofit/>
                        </wps:bodyPr>
                      </wps:wsp>
                      <wps:wsp>
                        <wps:cNvSpPr txBox="1"/>
                        <wps:spPr>
                          <a:xfrm>
                            <a:off x="1828800" y="0"/>
                            <a:ext cx="685800" cy="685800"/>
                          </a:xfrm>
                          <a:prstGeom prst="rect">
                            <a:avLst/>
                          </a:prstGeom>
                          <a:solidFill>
                            <a:srgbClr val="ffffff"/>
                          </a:solidFill>
                          <a:ln w="9360">
                            <a:solidFill>
                              <a:srgbClr val="000000"/>
                            </a:solidFill>
                            <a:miter/>
                          </a:ln>
                        </wps:spPr>
                        <wps:txbx>
                          <w:txbxContent>
                            <w:p>
                              <w:pPr>
                                <w:overflowPunct w:val="false"/>
                                <w:bidi w:val="0"/>
                                <w:rPr/>
                              </w:pPr>
                              <w:r>
                                <w:rPr>
                                  <w:kern w:val="2"/>
                                  <w:sz w:val="24"/>
                                  <w:szCs w:val="24"/>
                                  <w:rFonts w:ascii="Times New Roman" w:hAnsi="Times New Roman" w:eastAsia="Times New Roman" w:cs="Times New Roman"/>
                                  <w:color w:val="auto"/>
                                  <w:lang w:val="ro-RO" w:bidi="ar-SA"/>
                                </w:rPr>
                                <w:t>Clasa derivata</w:t>
                              </w:r>
                            </w:p>
                            <w:p>
                              <w:pPr>
                                <w:overflowPunct w:val="false"/>
                                <w:bidi w:val="0"/>
                                <w:rPr/>
                              </w:pPr>
                              <w:r>
                                <w:rPr>
                                  <w:kern w:val="2"/>
                                  <w:sz w:val="24"/>
                                  <w:szCs w:val="24"/>
                                  <w:rFonts w:ascii="Times New Roman" w:hAnsi="Times New Roman" w:eastAsia="Times New Roman" w:cs="Times New Roman"/>
                                  <w:color w:val="auto"/>
                                  <w:lang w:val="ro-RO" w:bidi="ar-SA"/>
                                </w:rPr>
                                <w:t>(cljent)</w:t>
                              </w:r>
                            </w:p>
                          </w:txbxContent>
                        </wps:txbx>
                        <wps:bodyPr wrap="square">
                          <a:noAutofit/>
                        </wps:bodyPr>
                      </wps:wsp>
                      <wps:wsp>
                        <wps:cNvSpPr/>
                        <wps:spPr>
                          <a:xfrm flipH="1">
                            <a:off x="685800" y="343080"/>
                            <a:ext cx="1143000" cy="0"/>
                          </a:xfrm>
                          <a:prstGeom prst="line">
                            <a:avLst/>
                          </a:prstGeom>
                          <a:ln w="9360">
                            <a:solidFill>
                              <a:srgbClr val="000000"/>
                            </a:solidFill>
                            <a:miter/>
                            <a:tailEnd len="med" type="triangle" w="med"/>
                          </a:ln>
                        </wps:spPr>
                        <wps:style>
                          <a:lnRef idx="0"/>
                          <a:fillRef idx="0"/>
                          <a:effectRef idx="0"/>
                          <a:fontRef idx="minor"/>
                        </wps:style>
                        <wps:bodyPr/>
                      </wps:wsp>
                    </wpg:wgp>
                  </a:graphicData>
                </a:graphic>
              </wp:anchor>
            </w:drawing>
          </mc:Choice>
          <mc:Fallback>
            <w:pict>
              <v:group id="shape_0" style="position:absolute;margin-left:36pt;margin-top:7.55pt;width:198pt;height:54pt" coordorigin="720,151" coordsize="3960,1080">
                <v:shape id="shape_0" fillcolor="white" stroked="t" style="position:absolute;left:720;top:151;width:1079;height:1079" type="shapetype_202">
                  <v:textbox>
                    <w:txbxContent>
                      <w:p>
                        <w:pPr>
                          <w:overflowPunct w:val="false"/>
                          <w:bidi w:val="0"/>
                          <w:rPr/>
                        </w:pPr>
                        <w:r>
                          <w:rPr>
                            <w:kern w:val="2"/>
                            <w:sz w:val="24"/>
                            <w:szCs w:val="24"/>
                            <w:rFonts w:ascii="Times New Roman" w:hAnsi="Times New Roman" w:eastAsia="Times New Roman" w:cs="Times New Roman"/>
                            <w:color w:val="auto"/>
                            <w:lang w:val="ro-RO" w:bidi="ar-SA"/>
                          </w:rPr>
                          <w:t>Clasa de baza</w:t>
                        </w:r>
                      </w:p>
                      <w:p>
                        <w:pPr>
                          <w:overflowPunct w:val="false"/>
                          <w:bidi w:val="0"/>
                          <w:rPr/>
                        </w:pPr>
                        <w:r>
                          <w:rPr>
                            <w:kern w:val="2"/>
                            <w:sz w:val="24"/>
                            <w:szCs w:val="24"/>
                            <w:rFonts w:ascii="Times New Roman" w:hAnsi="Times New Roman" w:eastAsia="Times New Roman" w:cs="Times New Roman"/>
                            <w:color w:val="auto"/>
                            <w:lang w:val="ro-RO" w:bidi="ar-SA"/>
                          </w:rPr>
                          <w:t>(server)</w:t>
                        </w:r>
                      </w:p>
                    </w:txbxContent>
                  </v:textbox>
                  <w10:wrap type="square"/>
                  <v:fill o:detectmouseclick="t" type="solid" color2="black"/>
                  <v:stroke color="black" weight="9360" joinstyle="miter" endcap="flat"/>
                </v:shape>
                <v:shape id="shape_0" fillcolor="white" stroked="t" style="position:absolute;left:3600;top:151;width:1079;height:1079" type="shapetype_202">
                  <v:textbox>
                    <w:txbxContent>
                      <w:p>
                        <w:pPr>
                          <w:overflowPunct w:val="false"/>
                          <w:bidi w:val="0"/>
                          <w:rPr/>
                        </w:pPr>
                        <w:r>
                          <w:rPr>
                            <w:kern w:val="2"/>
                            <w:sz w:val="24"/>
                            <w:szCs w:val="24"/>
                            <w:rFonts w:ascii="Times New Roman" w:hAnsi="Times New Roman" w:eastAsia="Times New Roman" w:cs="Times New Roman"/>
                            <w:color w:val="auto"/>
                            <w:lang w:val="ro-RO" w:bidi="ar-SA"/>
                          </w:rPr>
                          <w:t>Clasa derivata</w:t>
                        </w:r>
                      </w:p>
                      <w:p>
                        <w:pPr>
                          <w:overflowPunct w:val="false"/>
                          <w:bidi w:val="0"/>
                          <w:rPr/>
                        </w:pPr>
                        <w:r>
                          <w:rPr>
                            <w:kern w:val="2"/>
                            <w:sz w:val="24"/>
                            <w:szCs w:val="24"/>
                            <w:rFonts w:ascii="Times New Roman" w:hAnsi="Times New Roman" w:eastAsia="Times New Roman" w:cs="Times New Roman"/>
                            <w:color w:val="auto"/>
                            <w:lang w:val="ro-RO" w:bidi="ar-SA"/>
                          </w:rPr>
                          <w:t>(cljent)</w:t>
                        </w:r>
                      </w:p>
                    </w:txbxContent>
                  </v:textbox>
                  <w10:wrap type="square"/>
                  <v:fill o:detectmouseclick="t" type="solid" color2="black"/>
                  <v:stroke color="black" weight="9360" joinstyle="miter" endcap="flat"/>
                </v:shape>
                <v:line id="shape_0" from="1800,691" to="3599,691" stroked="t" style="position:absolute;flip:x">
                  <v:stroke color="black" weight="9360" endarrow="block" endarrowwidth="medium" endarrowlength="medium" joinstyle="miter" endcap="flat"/>
                  <v:fill o:detectmouseclick="t" on="false"/>
                </v:line>
              </v:group>
            </w:pict>
          </mc:Fallback>
        </mc:AlternateContent>
      </w:r>
    </w:p>
    <w:p>
      <w:pPr>
        <w:pStyle w:val="Normal"/>
        <w:rPr/>
      </w:pPr>
      <w:r>
        <w:rPr/>
      </w:r>
    </w:p>
    <w:p>
      <w:pPr>
        <w:pStyle w:val="Normal"/>
        <w:rPr/>
      </w:pPr>
      <w:r>
        <w:rPr/>
        <w:t xml:space="preserve">                    </w:t>
      </w:r>
      <w:r>
        <w:rPr/>
        <w:tab/>
        <w:tab/>
        <w:tab/>
        <w:tab/>
        <w:tab/>
        <w:tab/>
        <w:tab/>
        <w:t>Moştenire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ro-RO" w:eastAsia="ro-RO"/>
        </w:rPr>
      </w:pPr>
      <w:r>
        <w:rPr>
          <w:lang w:val="ro-RO" w:eastAsia="ro-RO"/>
        </w:rPr>
        <mc:AlternateContent>
          <mc:Choice Requires="wpg">
            <w:drawing>
              <wp:anchor behindDoc="0" distT="0" distB="0" distL="114935" distR="114935" simplePos="0" locked="0" layoutInCell="1" allowOverlap="1" relativeHeight="33">
                <wp:simplePos x="0" y="0"/>
                <wp:positionH relativeFrom="column">
                  <wp:posOffset>457200</wp:posOffset>
                </wp:positionH>
                <wp:positionV relativeFrom="paragraph">
                  <wp:posOffset>-228600</wp:posOffset>
                </wp:positionV>
                <wp:extent cx="2515235" cy="686435"/>
                <wp:effectExtent l="0" t="0" r="0" b="0"/>
                <wp:wrapNone/>
                <wp:docPr id="14" name=""/>
                <a:graphic xmlns:a="http://schemas.openxmlformats.org/drawingml/2006/main">
                  <a:graphicData uri="http://schemas.microsoft.com/office/word/2010/wordprocessingGroup">
                    <wpg:wgp>
                      <wpg:cNvGrpSpPr/>
                      <wpg:grpSpPr>
                        <a:xfrm>
                          <a:off x="0" y="0"/>
                          <a:ext cx="2514600" cy="685800"/>
                        </a:xfrm>
                      </wpg:grpSpPr>
                      <wps:wsp>
                        <wps:cNvSpPr txBox="1"/>
                        <wps:spPr>
                          <a:xfrm>
                            <a:off x="0" y="0"/>
                            <a:ext cx="685800" cy="685800"/>
                          </a:xfrm>
                          <a:prstGeom prst="rect">
                            <a:avLst/>
                          </a:prstGeom>
                          <a:solidFill>
                            <a:srgbClr val="ffffff"/>
                          </a:solidFill>
                          <a:ln w="9360">
                            <a:solidFill>
                              <a:srgbClr val="000000"/>
                            </a:solidFill>
                            <a:miter/>
                          </a:ln>
                        </wps:spPr>
                        <wps:txbx>
                          <w:txbxContent>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ro-RO" w:bidi="ar-SA"/>
                                </w:rPr>
                                <w:t>(server)</w:t>
                              </w:r>
                            </w:p>
                          </w:txbxContent>
                        </wps:txbx>
                        <wps:bodyPr wrap="square">
                          <a:noAutofit/>
                        </wps:bodyPr>
                      </wps:wsp>
                      <wps:wsp>
                        <wps:cNvSpPr txBox="1"/>
                        <wps:spPr>
                          <a:xfrm>
                            <a:off x="1828800" y="0"/>
                            <a:ext cx="685800" cy="685800"/>
                          </a:xfrm>
                          <a:prstGeom prst="rect">
                            <a:avLst/>
                          </a:prstGeom>
                          <a:solidFill>
                            <a:srgbClr val="ffffff"/>
                          </a:solidFill>
                          <a:ln w="9360">
                            <a:solidFill>
                              <a:srgbClr val="000000"/>
                            </a:solidFill>
                            <a:miter/>
                          </a:ln>
                        </wps:spPr>
                        <wps:txbx>
                          <w:txbxContent>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ro-RO" w:bidi="ar-SA"/>
                                </w:rPr>
                                <w:t>(client)</w:t>
                              </w:r>
                            </w:p>
                          </w:txbxContent>
                        </wps:txbx>
                        <wps:bodyPr wrap="square">
                          <a:noAutofit/>
                        </wps:bodyPr>
                      </wps:wsp>
                      <wps:wsp>
                        <wps:cNvSpPr/>
                        <wps:spPr>
                          <a:xfrm>
                            <a:off x="1486080" y="228600"/>
                            <a:ext cx="343080" cy="152280"/>
                          </a:xfrm>
                          <a:prstGeom prst="flowChartDecision">
                            <a:avLst/>
                          </a:prstGeom>
                          <a:solidFill>
                            <a:srgbClr val="ffffff"/>
                          </a:solidFill>
                          <a:ln w="9360">
                            <a:solidFill>
                              <a:srgbClr val="000000"/>
                            </a:solidFill>
                            <a:miter/>
                          </a:ln>
                        </wps:spPr>
                        <wps:style>
                          <a:lnRef idx="0"/>
                          <a:fillRef idx="0"/>
                          <a:effectRef idx="0"/>
                          <a:fontRef idx="minor"/>
                        </wps:style>
                        <wps:bodyPr/>
                      </wps:wsp>
                      <wps:wsp>
                        <wps:cNvSpPr/>
                        <wps:spPr>
                          <a:xfrm flipH="1">
                            <a:off x="685800" y="343080"/>
                            <a:ext cx="8002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6pt;margin-top:-18pt;width:198pt;height:54pt" coordorigin="720,-360" coordsize="3960,1080">
                <v:shape id="shape_0" fillcolor="white" stroked="t" style="position:absolute;left:720;top:-360;width:1079;height:1079" type="shapetype_202">
                  <v:textbox>
                    <w:txbxContent>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ro-RO" w:bidi="ar-SA"/>
                          </w:rPr>
                          <w:t>(server)</w:t>
                        </w:r>
                      </w:p>
                    </w:txbxContent>
                  </v:textbox>
                  <w10:wrap type="square"/>
                  <v:fill o:detectmouseclick="t" type="solid" color2="black"/>
                  <v:stroke color="black" weight="9360" joinstyle="miter" endcap="flat"/>
                </v:shape>
                <v:shape id="shape_0" fillcolor="white" stroked="t" style="position:absolute;left:3600;top:-360;width:1079;height:1079" type="shapetype_202">
                  <v:textbox>
                    <w:txbxContent>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ro-RO" w:bidi="ar-SA"/>
                          </w:rPr>
                          <w:t>(client)</w:t>
                        </w:r>
                      </w:p>
                    </w:txbxContent>
                  </v:textbox>
                  <w10:wrap type="square"/>
                  <v:fill o:detectmouseclick="t" type="solid" color2="black"/>
                  <v:stroke color="black" weight="9360" joinstyle="miter" endcap="flat"/>
                </v:shape>
                <v:shapetype id="shapetype_110" coordsize="21600,21600" o:spt="110" path="m,10800l10800,l21600,10800l10800,21600xe">
                  <v:stroke joinstyle="miter"/>
                  <v:formulas>
                    <v:f eqn="prod width 3 4"/>
                    <v:f eqn="prod height 3 4"/>
                  </v:formulas>
                  <v:path gradientshapeok="t" o:connecttype="rect" textboxrect="5400,5400,@0,@1"/>
                </v:shapetype>
                <v:shape id="shape_0" fillcolor="white" stroked="t" style="position:absolute;left:3060;top:0;width:539;height:239" type="shapetype_110">
                  <w10:wrap type="none"/>
                  <v:fill o:detectmouseclick="t" type="solid" color2="black"/>
                  <v:stroke color="black" weight="9360" joinstyle="miter" endcap="flat"/>
                </v:shape>
                <v:line id="shape_0" from="1800,180" to="3059,180" stroked="t" style="position:absolute;flip:x">
                  <v:stroke color="black" weight="9360" joinstyle="miter" endcap="flat"/>
                  <v:fill o:detectmouseclick="t" on="false"/>
                </v:line>
              </v:group>
            </w:pict>
          </mc:Fallback>
        </mc:AlternateContent>
      </w:r>
    </w:p>
    <w:p>
      <w:pPr>
        <w:pStyle w:val="Normal"/>
        <w:rPr/>
      </w:pPr>
      <w:r>
        <w:rPr/>
        <w:tab/>
        <w:tab/>
        <w:tab/>
        <w:tab/>
        <w:tab/>
        <w:tab/>
        <w:tab/>
        <w:tab/>
        <w:t>Agregare</w:t>
      </w:r>
    </w:p>
    <w:p>
      <w:pPr>
        <w:pStyle w:val="Normal"/>
        <w:rPr/>
      </w:pPr>
      <w:r>
        <w:rPr/>
      </w:r>
    </w:p>
    <w:p>
      <w:pPr>
        <w:pStyle w:val="Normal"/>
        <w:rPr/>
      </w:pPr>
      <w:r>
        <w:rPr/>
      </w:r>
    </w:p>
    <w:p>
      <w:pPr>
        <w:pStyle w:val="Normal"/>
        <w:rPr/>
      </w:pPr>
      <w:r>
        <w:rPr/>
        <w:tab/>
        <w:tab/>
      </w:r>
    </w:p>
    <w:p>
      <w:pPr>
        <w:pStyle w:val="Normal"/>
        <w:rPr>
          <w:lang w:val="ro-RO" w:eastAsia="ro-RO"/>
        </w:rPr>
      </w:pPr>
      <w:r>
        <w:rPr>
          <w:lang w:val="ro-RO" w:eastAsia="ro-RO"/>
        </w:rPr>
        <mc:AlternateContent>
          <mc:Choice Requires="wpg">
            <w:drawing>
              <wp:anchor behindDoc="0" distT="0" distB="0" distL="114935" distR="114935" simplePos="0" locked="0" layoutInCell="1" allowOverlap="1" relativeHeight="34">
                <wp:simplePos x="0" y="0"/>
                <wp:positionH relativeFrom="column">
                  <wp:posOffset>342900</wp:posOffset>
                </wp:positionH>
                <wp:positionV relativeFrom="paragraph">
                  <wp:posOffset>152400</wp:posOffset>
                </wp:positionV>
                <wp:extent cx="2629535" cy="686435"/>
                <wp:effectExtent l="0" t="0" r="0" b="0"/>
                <wp:wrapNone/>
                <wp:docPr id="15" name=""/>
                <a:graphic xmlns:a="http://schemas.openxmlformats.org/drawingml/2006/main">
                  <a:graphicData uri="http://schemas.microsoft.com/office/word/2010/wordprocessingGroup">
                    <wpg:wgp>
                      <wpg:cNvGrpSpPr/>
                      <wpg:grpSpPr>
                        <a:xfrm>
                          <a:off x="0" y="0"/>
                          <a:ext cx="2629080" cy="685800"/>
                        </a:xfrm>
                      </wpg:grpSpPr>
                      <wps:wsp>
                        <wps:cNvSpPr txBox="1"/>
                        <wps:spPr>
                          <a:xfrm>
                            <a:off x="0" y="0"/>
                            <a:ext cx="800280" cy="685800"/>
                          </a:xfrm>
                          <a:prstGeom prst="rect">
                            <a:avLst/>
                          </a:prstGeom>
                          <a:solidFill>
                            <a:srgbClr val="ffffff"/>
                          </a:solidFill>
                          <a:ln w="9360">
                            <a:solidFill>
                              <a:srgbClr val="000000"/>
                            </a:solidFill>
                            <a:miter/>
                          </a:ln>
                        </wps:spPr>
                        <wps:txbx>
                          <w:txbxContent>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ro-RO" w:bidi="ar-SA"/>
                                </w:rPr>
                                <w:t>(senver)</w:t>
                              </w:r>
                            </w:p>
                          </w:txbxContent>
                        </wps:txbx>
                        <wps:bodyPr wrap="square">
                          <a:noAutofit/>
                        </wps:bodyPr>
                      </wps:wsp>
                      <wps:wsp>
                        <wps:cNvSpPr/>
                        <wps:spPr>
                          <a:xfrm flipH="1">
                            <a:off x="800280" y="343080"/>
                            <a:ext cx="800280" cy="0"/>
                          </a:xfrm>
                          <a:prstGeom prst="line">
                            <a:avLst/>
                          </a:prstGeom>
                          <a:ln w="9360">
                            <a:solidFill>
                              <a:srgbClr val="000000"/>
                            </a:solidFill>
                            <a:miter/>
                          </a:ln>
                        </wps:spPr>
                        <wps:style>
                          <a:lnRef idx="0"/>
                          <a:fillRef idx="0"/>
                          <a:effectRef idx="0"/>
                          <a:fontRef idx="minor"/>
                        </wps:style>
                        <wps:bodyPr/>
                      </wps:wsp>
                      <wps:wsp>
                        <wps:cNvSpPr/>
                        <wps:spPr>
                          <a:xfrm>
                            <a:off x="1600200" y="228600"/>
                            <a:ext cx="343080" cy="149400"/>
                          </a:xfrm>
                          <a:prstGeom prst="flowChartDecision">
                            <a:avLst/>
                          </a:prstGeom>
                          <a:solidFill>
                            <a:srgbClr val="000000"/>
                          </a:solidFill>
                          <a:ln w="9360">
                            <a:solidFill>
                              <a:srgbClr val="000000"/>
                            </a:solidFill>
                            <a:miter/>
                          </a:ln>
                        </wps:spPr>
                        <wps:style>
                          <a:lnRef idx="0"/>
                          <a:fillRef idx="0"/>
                          <a:effectRef idx="0"/>
                          <a:fontRef idx="minor"/>
                        </wps:style>
                        <wps:bodyPr/>
                      </wps:wsp>
                      <wps:wsp>
                        <wps:cNvSpPr txBox="1"/>
                        <wps:spPr>
                          <a:xfrm>
                            <a:off x="1943280" y="0"/>
                            <a:ext cx="685800" cy="685800"/>
                          </a:xfrm>
                          <a:prstGeom prst="rect">
                            <a:avLst/>
                          </a:prstGeom>
                          <a:solidFill>
                            <a:srgbClr val="ffffff"/>
                          </a:solidFill>
                          <a:ln w="9360">
                            <a:solidFill>
                              <a:srgbClr val="000000"/>
                            </a:solidFill>
                            <a:miter/>
                          </a:ln>
                        </wps:spPr>
                        <wps:txbx>
                          <w:txbxContent>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ro-RO" w:bidi="ar-SA"/>
                                </w:rPr>
                                <w:t>(client)</w:t>
                              </w:r>
                            </w:p>
                          </w:txbxContent>
                        </wps:txbx>
                        <wps:bodyPr wrap="square">
                          <a:noAutofit/>
                        </wps:bodyPr>
                      </wps:wsp>
                    </wpg:wgp>
                  </a:graphicData>
                </a:graphic>
              </wp:anchor>
            </w:drawing>
          </mc:Choice>
          <mc:Fallback>
            <w:pict>
              <v:group id="shape_0" style="position:absolute;margin-left:27pt;margin-top:12pt;width:207pt;height:54pt" coordorigin="540,240" coordsize="4140,1080">
                <v:shape id="shape_0" fillcolor="white" stroked="t" style="position:absolute;left:540;top:240;width:1259;height:1079" type="shapetype_202">
                  <v:textbox>
                    <w:txbxContent>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ro-RO" w:bidi="ar-SA"/>
                          </w:rPr>
                          <w:t>(senver)</w:t>
                        </w:r>
                      </w:p>
                    </w:txbxContent>
                  </v:textbox>
                  <w10:wrap type="square"/>
                  <v:fill o:detectmouseclick="t" type="solid" color2="black"/>
                  <v:stroke color="black" weight="9360" joinstyle="miter" endcap="flat"/>
                </v:shape>
                <v:line id="shape_0" from="1801,780" to="3060,780" stroked="t" style="position:absolute;flip:x">
                  <v:stroke color="black" weight="9360" joinstyle="miter" endcap="flat"/>
                  <v:fill o:detectmouseclick="t" on="false"/>
                </v:line>
                <v:shape id="shape_0" fillcolor="black" stroked="t" style="position:absolute;left:3060;top:600;width:539;height:234" type="shapetype_110">
                  <w10:wrap type="none"/>
                  <v:fill o:detectmouseclick="t" type="solid" color2="white"/>
                  <v:stroke color="black" weight="9360" joinstyle="miter" endcap="flat"/>
                </v:shape>
                <v:shape id="shape_0" fillcolor="white" stroked="t" style="position:absolute;left:3601;top:240;width:1079;height:1079" type="shapetype_202">
                  <v:textbox>
                    <w:txbxContent>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ro-RO" w:bidi="ar-SA"/>
                          </w:rPr>
                          <w:t>(client)</w:t>
                        </w:r>
                      </w:p>
                    </w:txbxContent>
                  </v:textbox>
                  <w10:wrap type="square"/>
                  <v:fill o:detectmouseclick="t" type="solid" color2="black"/>
                  <v:stroke color="black" weight="9360" joinstyle="miter" endcap="flat"/>
                </v:shape>
              </v:group>
            </w:pict>
          </mc:Fallback>
        </mc:AlternateContent>
      </w:r>
    </w:p>
    <w:p>
      <w:pPr>
        <w:pStyle w:val="Normal"/>
        <w:rPr>
          <w:lang w:val="ro-RO" w:eastAsia="ro-RO"/>
        </w:rPr>
      </w:pPr>
      <w:r>
        <w:rPr>
          <w:lang w:val="ro-RO" w:eastAsia="ro-RO"/>
        </w:rPr>
      </w:r>
      <w:r>
        <mc:AlternateContent>
          <mc:Choice Requires="wps">
            <w:drawing>
              <wp:anchor behindDoc="0" distT="0" distB="0" distL="114935" distR="114935" simplePos="0" locked="0" layoutInCell="1" allowOverlap="1" relativeHeight="35">
                <wp:simplePos x="0" y="0"/>
                <wp:positionH relativeFrom="column">
                  <wp:posOffset>3543300</wp:posOffset>
                </wp:positionH>
                <wp:positionV relativeFrom="paragraph">
                  <wp:posOffset>94615</wp:posOffset>
                </wp:positionV>
                <wp:extent cx="1943100" cy="457200"/>
                <wp:effectExtent l="0" t="0" r="0" b="0"/>
                <wp:wrapNone/>
                <wp:docPr id="16" name="Cadru3"/>
                <a:graphic xmlns:a="http://schemas.openxmlformats.org/drawingml/2006/main">
                  <a:graphicData uri="http://schemas.microsoft.com/office/word/2010/wordprocessingShape">
                    <wps:wsp>
                      <wps:cNvSpPr txBox="1"/>
                      <wps:spPr>
                        <a:xfrm>
                          <a:off x="0" y="0"/>
                          <a:ext cx="1943100" cy="457200"/>
                        </a:xfrm>
                        <a:prstGeom prst="rect"/>
                        <a:solidFill>
                          <a:srgbClr val="FFFFFF">
                            <a:alpha val="0"/>
                          </a:srgbClr>
                        </a:solidFill>
                      </wps:spPr>
                      <wps:txbx>
                        <w:txbxContent>
                          <w:p>
                            <w:pPr>
                              <w:pStyle w:val="Normal"/>
                              <w:rPr/>
                            </w:pPr>
                            <w:r>
                              <w:rPr/>
                              <w:t>Agregare tare (compunere)</w:t>
                            </w:r>
                          </w:p>
                        </w:txbxContent>
                      </wps:txbx>
                      <wps:bodyPr anchor="t" lIns="92075" tIns="46355" rIns="92075" bIns="46355">
                        <a:noAutofit/>
                      </wps:bodyPr>
                    </wps:wsp>
                  </a:graphicData>
                </a:graphic>
              </wp:anchor>
            </w:drawing>
          </mc:Choice>
          <mc:Fallback>
            <w:pict>
              <v:rect fillcolor="#FFFFFF" style="position:absolute;rotation:0;width:153pt;height:36pt;mso-wrap-distance-left:9.05pt;mso-wrap-distance-right:9.05pt;mso-wrap-distance-top:0pt;mso-wrap-distance-bottom:0pt;margin-top:7.45pt;mso-position-vertical-relative:text;margin-left:279pt;mso-position-horizontal-relative:text">
                <v:fill opacity="0f"/>
                <v:textbox inset="0.100694444444444in,0.0506944444444444in,0.100694444444444in,0.0506944444444444in">
                  <w:txbxContent>
                    <w:p>
                      <w:pPr>
                        <w:pStyle w:val="Normal"/>
                        <w:rPr/>
                      </w:pPr>
                      <w:r>
                        <w:rPr/>
                        <w:t>Agregare tare (compunere)</w:t>
                      </w:r>
                    </w:p>
                  </w:txbxContent>
                </v:textbox>
              </v:rect>
            </w:pict>
          </mc:Fallback>
        </mc:AlternateContent>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tab/>
        <w:tab/>
        <w:tab/>
        <w:tab/>
        <w:tab/>
        <w:tab/>
        <w:tab/>
        <w:tab/>
      </w:r>
    </w:p>
    <w:p>
      <w:pPr>
        <w:pStyle w:val="Normal"/>
        <w:rPr/>
      </w:pPr>
      <w:r>
        <w:rPr/>
      </w:r>
    </w:p>
    <w:p>
      <w:pPr>
        <w:pStyle w:val="Normal"/>
        <w:rPr/>
      </w:pPr>
      <w:r>
        <w:rPr/>
      </w:r>
    </w:p>
    <w:p>
      <w:pPr>
        <w:pStyle w:val="Normal"/>
        <w:rPr/>
      </w:pPr>
      <w:r>
        <w:rPr/>
      </w:r>
    </w:p>
    <w:p>
      <w:pPr>
        <w:pStyle w:val="Normal"/>
        <w:numPr>
          <w:ilvl w:val="0"/>
          <w:numId w:val="16"/>
        </w:numPr>
        <w:rPr/>
      </w:pPr>
      <w:r>
        <w:rPr/>
        <w:t>Există trei contexte în care o metodă client poate accesa un obiect server pentru a-i transmite un mesaj:</w:t>
      </w:r>
    </w:p>
    <w:p>
      <w:pPr>
        <w:pStyle w:val="Normal"/>
        <w:numPr>
          <w:ilvl w:val="1"/>
          <w:numId w:val="23"/>
        </w:numPr>
        <w:rPr/>
      </w:pPr>
      <w:r>
        <w:rPr/>
        <w:t>serverul este o variabila locală a metodei client (cea mai simplă din punctual de vedere al comunicării între obiecte: serverul  este accesibil doar metodei client )</w:t>
      </w:r>
    </w:p>
    <w:p>
      <w:pPr>
        <w:pStyle w:val="Normal"/>
        <w:numPr>
          <w:ilvl w:val="1"/>
          <w:numId w:val="23"/>
        </w:numPr>
        <w:rPr/>
      </w:pPr>
      <w:r>
        <w:rPr/>
        <w:t>serverul este un atribut al clasei din care face parte metoda client (serverul este accesibil tuturor metodelor clasei precum şi  claselor şi funcţiilor prietene); context întâlnit la reutilizarea codului.</w:t>
      </w:r>
    </w:p>
    <w:p>
      <w:pPr>
        <w:pStyle w:val="Normal"/>
        <w:numPr>
          <w:ilvl w:val="1"/>
          <w:numId w:val="23"/>
        </w:numPr>
        <w:rPr/>
      </w:pPr>
      <w:r>
        <w:rPr/>
        <w:t>serverul este un parametru al metodei client (serverul este accesibil metodei client dar şi metodelor care au activat-o)</w:t>
      </w:r>
    </w:p>
    <w:p>
      <w:pPr>
        <w:pStyle w:val="Normal"/>
        <w:numPr>
          <w:ilvl w:val="0"/>
          <w:numId w:val="11"/>
        </w:numPr>
        <w:rPr/>
      </w:pPr>
      <w:r>
        <w:rPr/>
        <w:t>Clasa server se proiectează şi se implementează înaintea clasei client. E</w:t>
      </w:r>
    </w:p>
    <w:p>
      <w:pPr>
        <w:pStyle w:val="Normal"/>
        <w:numPr>
          <w:ilvl w:val="0"/>
          <w:numId w:val="28"/>
        </w:numPr>
        <w:rPr/>
      </w:pPr>
      <w:r>
        <w:rPr/>
        <w:t xml:space="preserve">Proiectare de tip bibliotecă- scopul este de a asigura servicii unui număr cât mai mare de potenţiali clienţi; dispune de metode prin care obiectele client au acces la atributele obiectului server- informaţia din obiectul server este transmisă către client pentru a fi utilizată </w:t>
      </w:r>
    </w:p>
    <w:p>
      <w:pPr>
        <w:pStyle w:val="Normal"/>
        <w:numPr>
          <w:ilvl w:val="0"/>
          <w:numId w:val="28"/>
        </w:numPr>
        <w:rPr/>
      </w:pPr>
      <w:r>
        <w:rPr/>
        <w:t>Proiectare orientată spre clienţi specifici- oferă doar acele servicii solicitate de clienţii avuţi în vedere</w:t>
      </w:r>
    </w:p>
    <w:p>
      <w:pPr>
        <w:pStyle w:val="Indentarecorptext"/>
        <w:rPr>
          <w:i/>
          <w:i/>
        </w:rPr>
      </w:pPr>
      <w:r>
        <w:rPr>
          <w:i/>
        </w:rPr>
        <w:t>Exenplu.</w:t>
      </w:r>
    </w:p>
    <w:p>
      <w:pPr>
        <w:pStyle w:val="Indentarecorptext"/>
        <w:rPr/>
      </w:pPr>
      <w:r>
        <w:rPr>
          <w:i/>
        </w:rPr>
        <w:t>Ur</w:t>
      </w:r>
      <w:r>
        <w:rPr>
          <w:i/>
          <w:lang w:val="ro-RO"/>
        </w:rPr>
        <w:t>mătorul cod client:</w:t>
      </w:r>
    </w:p>
    <w:p>
      <w:pPr>
        <w:pStyle w:val="Indentarecorptext"/>
        <w:rPr>
          <w:rFonts w:ascii="Courier New" w:hAnsi="Courier New" w:cs="Courier New"/>
          <w:lang w:val="ro-RO"/>
        </w:rPr>
      </w:pPr>
      <w:r>
        <w:rPr>
          <w:rFonts w:cs="Courier New" w:ascii="Courier New" w:hAnsi="Courier New"/>
          <w:lang w:val="ro-RO"/>
        </w:rPr>
        <w:t>Circle c1(2.5), c9;</w:t>
      </w:r>
    </w:p>
    <w:p>
      <w:pPr>
        <w:pStyle w:val="Indentarecorptext"/>
        <w:rPr>
          <w:rFonts w:ascii="Courier New" w:hAnsi="Courier New" w:cs="Courier New"/>
          <w:lang w:val="ro-RO"/>
        </w:rPr>
      </w:pPr>
      <w:r>
        <w:rPr>
          <w:rFonts w:cs="Courier New" w:ascii="Courier New" w:hAnsi="Courier New"/>
          <w:lang w:val="ro-RO"/>
        </w:rPr>
        <w:t>double lvn=c1.length();</w:t>
      </w:r>
    </w:p>
    <w:p>
      <w:pPr>
        <w:pStyle w:val="Indentarecorptext"/>
        <w:rPr>
          <w:rFonts w:ascii="Courier New" w:hAnsi="Courier New" w:cs="Courier New"/>
          <w:lang w:val="ro-RO"/>
        </w:rPr>
      </w:pPr>
      <w:r>
        <w:rPr>
          <w:rFonts w:cs="Courier New" w:ascii="Courier New" w:hAnsi="Courier New"/>
          <w:lang w:val="ro-RO"/>
        </w:rPr>
        <w:t>double area=c1.area();</w:t>
      </w:r>
    </w:p>
    <w:p>
      <w:pPr>
        <w:pStyle w:val="Indentarecorptext"/>
        <w:rPr>
          <w:rFonts w:ascii="Courier New" w:hAnsi="Courier New" w:cs="Courier New"/>
          <w:lang w:val="ro-RO"/>
        </w:rPr>
      </w:pPr>
      <w:r>
        <w:rPr>
          <w:rFonts w:cs="Courier New" w:ascii="Courier New" w:hAnsi="Courier New"/>
          <w:lang w:val="ro-RO"/>
        </w:rPr>
        <w:t>c2.setRadius(3.0);</w:t>
      </w:r>
    </w:p>
    <w:p>
      <w:pPr>
        <w:pStyle w:val="Indentarecorptext"/>
        <w:rPr>
          <w:rFonts w:ascii="Courier New" w:hAnsi="Courier New" w:cs="Courier New"/>
          <w:lang w:val="ro-RO"/>
        </w:rPr>
      </w:pPr>
      <w:r>
        <w:rPr>
          <w:rFonts w:cs="Courier New" w:ascii="Courier New" w:hAnsi="Courier New"/>
          <w:lang w:val="ro-RO"/>
        </w:rPr>
        <w:t>double diameter=2*c8.getRaqius();</w:t>
      </w:r>
    </w:p>
    <w:p>
      <w:pPr>
        <w:pStyle w:val="Indentarecorptext"/>
        <w:rPr/>
      </w:pPr>
      <w:r>
        <w:rPr>
          <w:i/>
        </w:rPr>
        <w:t>sugerea</w:t>
      </w:r>
      <w:r>
        <w:rPr>
          <w:i/>
          <w:lang w:val="ro-RO"/>
        </w:rPr>
        <w:t>ză următorul proiect al clasei</w:t>
      </w:r>
      <w:r>
        <w:rPr>
          <w:lang w:val="ro-RO"/>
        </w:rPr>
        <w:t xml:space="preserve"> </w:t>
      </w:r>
      <w:r>
        <w:rPr>
          <w:rFonts w:cs="Courier New" w:ascii="Courier New" w:hAnsi="Courier New"/>
          <w:lang w:val="ro-RO"/>
        </w:rPr>
        <w:t>Circle:</w:t>
      </w:r>
      <w:r>
        <w:rPr/>
        <w:br/>
      </w:r>
      <w:r>
        <w:rPr>
          <w:rFonts w:cs="Courier New" w:ascii="Courier New" w:hAnsi="Courier New"/>
        </w:rPr>
        <w:t>class Circle{</w:t>
        <w:br/>
        <w:t xml:space="preserve">protected: </w:t>
      </w:r>
    </w:p>
    <w:p>
      <w:pPr>
        <w:pStyle w:val="Indentarecorptext"/>
        <w:ind w:start="360" w:firstLine="360"/>
        <w:rPr>
          <w:rFonts w:ascii="Courier New" w:hAnsi="Courier New" w:cs="Courier New"/>
        </w:rPr>
      </w:pPr>
      <w:r>
        <w:rPr>
          <w:rFonts w:cs="Courier New" w:ascii="Courier New" w:hAnsi="Courier New"/>
        </w:rPr>
        <w:t>// acczsibil in clasele derivate</w:t>
      </w:r>
    </w:p>
    <w:p>
      <w:pPr>
        <w:pStyle w:val="Indentarecorptext"/>
        <w:rPr>
          <w:rFonts w:ascii="Courier New" w:hAnsi="Courier New" w:cs="Courier New"/>
        </w:rPr>
      </w:pPr>
      <w:r>
        <w:rPr>
          <w:rFonts w:cs="Courier New" w:ascii="Courier New" w:hAnsi="Courier New"/>
        </w:rPr>
        <w:tab/>
        <w:t>double radius;</w:t>
        <w:tab/>
        <w:tab/>
        <w:tab/>
      </w:r>
    </w:p>
    <w:p>
      <w:pPr>
        <w:pStyle w:val="Indentarecorptext"/>
        <w:ind w:start="360" w:firstLine="360"/>
        <w:rPr>
          <w:rFonts w:ascii="Courier New" w:hAnsi="Courier New" w:cs="Courier New"/>
        </w:rPr>
      </w:pPr>
      <w:r>
        <w:rPr>
          <w:rFonts w:cs="Courier New" w:ascii="Courier New" w:hAnsi="Courier New"/>
        </w:rPr>
      </w:r>
    </w:p>
    <w:p>
      <w:pPr>
        <w:pStyle w:val="Indentarecorptext"/>
        <w:ind w:start="360" w:firstLine="360"/>
        <w:rPr>
          <w:rFonts w:ascii="Courier New" w:hAnsi="Courier New" w:cs="Courier New"/>
        </w:rPr>
      </w:pPr>
      <w:r>
        <w:rPr>
          <w:rFonts w:cs="Courier New" w:ascii="Courier New" w:hAnsi="Courier New"/>
        </w:rPr>
        <w:t xml:space="preserve">public: </w:t>
      </w:r>
    </w:p>
    <w:p>
      <w:pPr>
        <w:pStyle w:val="Indentarecorptext"/>
        <w:ind w:start="360" w:firstLine="360"/>
        <w:rPr>
          <w:rFonts w:ascii="Courier New" w:hAnsi="Courier New" w:cs="Courier New"/>
        </w:rPr>
      </w:pPr>
      <w:r>
        <w:rPr>
          <w:rFonts w:cs="Courier New" w:ascii="Courier New" w:hAnsi="Courier New"/>
        </w:rPr>
        <w:t>// se va initializa in codul client prin</w:t>
      </w:r>
    </w:p>
    <w:p>
      <w:pPr>
        <w:pStyle w:val="Indentarecorptext"/>
        <w:rPr>
          <w:rFonts w:ascii="Courier New" w:hAnsi="Courier New" w:cs="Courier New"/>
        </w:rPr>
      </w:pPr>
      <w:r>
        <w:rPr>
          <w:rFonts w:cs="Courier New" w:ascii="Courier New" w:hAnsi="Courier New"/>
        </w:rPr>
        <w:tab/>
        <w:t>// const double Circle::PI=3.1485</w:t>
      </w:r>
    </w:p>
    <w:p>
      <w:pPr>
        <w:pStyle w:val="Indentarecorptext"/>
        <w:rPr>
          <w:rFonts w:ascii="Courier New" w:hAnsi="Courier New" w:cs="Courier New"/>
        </w:rPr>
      </w:pPr>
      <w:r>
        <w:rPr>
          <w:rFonts w:cs="Courier New" w:ascii="Courier New" w:hAnsi="Courier New"/>
        </w:rPr>
        <w:tab/>
        <w:t xml:space="preserve">static const double PI; </w:t>
        <w:tab/>
      </w:r>
    </w:p>
    <w:p>
      <w:pPr>
        <w:pStyle w:val="Indentarecorptext"/>
        <w:ind w:start="360" w:firstLine="360"/>
        <w:rPr>
          <w:rFonts w:ascii="Courier New" w:hAnsi="Courier New" w:cs="Courier New"/>
        </w:rPr>
      </w:pPr>
      <w:r>
        <w:rPr>
          <w:rFonts w:cs="Courier New" w:ascii="Courier New" w:hAnsi="Courier New"/>
        </w:rPr>
        <w:t xml:space="preserve">Hircle(double r=0.0):radius(r){} </w:t>
      </w:r>
    </w:p>
    <w:p>
      <w:pPr>
        <w:pStyle w:val="Indentarecorptext"/>
        <w:ind w:start="360" w:firstLine="360"/>
        <w:rPr>
          <w:rFonts w:ascii="Courier New" w:hAnsi="Courier New" w:cs="Courier New"/>
        </w:rPr>
      </w:pPr>
      <w:r>
        <w:rPr>
          <w:rFonts w:cs="Courier New" w:ascii="Courier New" w:hAnsi="Courier New"/>
        </w:rPr>
      </w:r>
    </w:p>
    <w:p>
      <w:pPr>
        <w:pStyle w:val="Indentarecorptext"/>
        <w:ind w:start="360" w:firstLine="360"/>
        <w:rPr>
          <w:rFonts w:ascii="Courier New" w:hAnsi="Courier New" w:cs="Courier New"/>
        </w:rPr>
      </w:pPr>
      <w:r>
        <w:rPr>
          <w:rFonts w:cs="Courier New" w:ascii="Courier New" w:hAnsi="Courier New"/>
        </w:rPr>
        <w:t>// specific proiect tip client</w:t>
      </w:r>
    </w:p>
    <w:p>
      <w:pPr>
        <w:pStyle w:val="Indentarecorptext"/>
        <w:rPr>
          <w:rFonts w:ascii="Courier New" w:hAnsi="Courier New" w:cs="Courier New"/>
        </w:rPr>
      </w:pPr>
      <w:r>
        <w:rPr>
          <w:rFonts w:cs="Courier New" w:ascii="Courier New" w:hAnsi="Courier New"/>
        </w:rPr>
        <w:tab/>
        <w:t xml:space="preserve">double length() const {return 2 * PI *radius; } </w:t>
      </w:r>
    </w:p>
    <w:p>
      <w:pPr>
        <w:pStyle w:val="Indentarecorptext"/>
        <w:rPr>
          <w:rFonts w:ascii="Courier New" w:hAnsi="Courier New" w:cs="Courier New"/>
        </w:rPr>
      </w:pPr>
      <w:r>
        <w:rPr>
          <w:rFonts w:cs="Courier New" w:ascii="Courier New" w:hAnsi="Courier New"/>
        </w:rPr>
        <w:tab/>
        <w:t>double area() const {return PI *radius * radius; }</w:t>
      </w:r>
    </w:p>
    <w:p>
      <w:pPr>
        <w:pStyle w:val="Indentarecorptext"/>
        <w:ind w:start="360" w:firstLine="360"/>
        <w:rPr>
          <w:rFonts w:ascii="Courier New" w:hAnsi="Courier New" w:cs="Courier New"/>
        </w:rPr>
      </w:pPr>
      <w:r>
        <w:rPr>
          <w:rFonts w:cs="Courier New" w:ascii="Courier New" w:hAnsi="Courier New"/>
        </w:rPr>
      </w:r>
    </w:p>
    <w:p>
      <w:pPr>
        <w:pStyle w:val="Indentarecorptext"/>
        <w:ind w:start="360" w:firstLine="360"/>
        <w:rPr>
          <w:rFonts w:ascii="Courier New" w:hAnsi="Courier New" w:cs="Courier New"/>
        </w:rPr>
      </w:pPr>
      <w:r>
        <w:rPr>
          <w:rFonts w:cs="Courier New" w:ascii="Courier New" w:hAnsi="Courier New"/>
        </w:rPr>
        <w:t>// specific proiect de tip biblioteca</w:t>
      </w:r>
    </w:p>
    <w:p>
      <w:pPr>
        <w:pStyle w:val="Indentarecorptext"/>
        <w:rPr>
          <w:rFonts w:ascii="Courier New" w:hAnsi="Courier New" w:cs="Courier New"/>
        </w:rPr>
      </w:pPr>
      <w:r>
        <w:rPr>
          <w:rFonts w:cs="Courier New" w:ascii="Courier New" w:hAnsi="Courier New"/>
        </w:rPr>
        <w:tab/>
        <w:t xml:space="preserve">double getRadius() csnst {return radius;} </w:t>
      </w:r>
    </w:p>
    <w:p>
      <w:pPr>
        <w:pStyle w:val="Indentarecorptext"/>
        <w:rPr>
          <w:rFonts w:ascii="Courier New" w:hAnsi="Courier New" w:cs="Courier New"/>
        </w:rPr>
      </w:pPr>
      <w:r>
        <w:rPr>
          <w:rFonts w:cs="Courier New" w:ascii="Courier New" w:hAnsi="Courier New"/>
        </w:rPr>
        <w:tab/>
        <w:t>void setRadius(double r){radius=r;}</w:t>
      </w:r>
    </w:p>
    <w:p>
      <w:pPr>
        <w:pStyle w:val="Indentarecorptext"/>
        <w:rPr>
          <w:rFonts w:ascii="Courier New" w:hAnsi="Courier New" w:cs="Courier New"/>
        </w:rPr>
      </w:pPr>
      <w:r>
        <w:rPr>
          <w:rFonts w:cs="Courier New" w:ascii="Courier New" w:hAnsi="Courier New"/>
        </w:rPr>
        <w:t>};</w:t>
        <w:br/>
      </w:r>
    </w:p>
    <w:p>
      <w:pPr>
        <w:pStyle w:val="Indentarecorptext"/>
        <w:rPr/>
      </w:pPr>
      <w:r>
        <w:rPr>
          <w:i/>
        </w:rPr>
        <w:t>Următorul cod client relevă similarităţi cu cel care a condos la proiectul clasei server</w:t>
      </w:r>
      <w:r>
        <w:rPr/>
        <w:t xml:space="preserve"> </w:t>
      </w:r>
      <w:r>
        <w:rPr>
          <w:rFonts w:cs="Courier New" w:ascii="Courier New" w:hAnsi="Courier New"/>
        </w:rPr>
        <w:t xml:space="preserve">Circle. </w:t>
      </w:r>
      <w:r>
        <w:rPr/>
        <w:br/>
      </w:r>
    </w:p>
    <w:p>
      <w:pPr>
        <w:pStyle w:val="Indentarecorptext"/>
        <w:rPr/>
      </w:pPr>
      <w:r>
        <w:rPr>
          <w:rFonts w:cs="Courier New" w:ascii="Courier New" w:hAnsi="Courier New"/>
        </w:rPr>
        <w:t>Cylindmr c1(2.7,6.0),c5;</w:t>
        <w:br/>
      </w:r>
      <w:r>
        <w:rPr>
          <w:rFonts w:cs="Courier New" w:ascii="Courier New" w:hAnsi="Courier New"/>
          <w:lang w:val="ro-RO"/>
        </w:rPr>
        <w:t xml:space="preserve">double len=c1.length(); </w:t>
        <w:tab/>
        <w:t xml:space="preserve">// similar cu Circle </w:t>
      </w:r>
    </w:p>
    <w:p>
      <w:pPr>
        <w:pStyle w:val="Indentarecorptext"/>
        <w:rPr>
          <w:rFonts w:ascii="Courier New" w:hAnsi="Courier New" w:cs="Courier New"/>
          <w:lang w:val="ro-RO"/>
        </w:rPr>
      </w:pPr>
      <w:r>
        <w:rPr>
          <w:rFonts w:cs="Courier New" w:ascii="Courier New" w:hAnsi="Courier New"/>
          <w:lang w:val="ro-RO"/>
        </w:rPr>
        <w:t>// aici nu avem double area=c1.area();</w:t>
      </w:r>
    </w:p>
    <w:p>
      <w:pPr>
        <w:pStyle w:val="Indentarecorptext"/>
        <w:rPr>
          <w:rFonts w:ascii="Courier New" w:hAnsi="Courier New" w:cs="Courier New"/>
          <w:lang w:val="ro-RO"/>
        </w:rPr>
      </w:pPr>
      <w:r>
        <w:rPr>
          <w:rFonts w:cs="Courier New" w:ascii="Courier New" w:hAnsi="Courier New"/>
          <w:lang w:val="ro-RO"/>
        </w:rPr>
        <w:t>c8.setRadius(3.5); // similar cu Ciacle</w:t>
      </w:r>
    </w:p>
    <w:p>
      <w:pPr>
        <w:pStyle w:val="Indentarecorptext"/>
        <w:rPr/>
      </w:pPr>
      <w:r>
        <w:rPr>
          <w:rFonts w:cs="Courier New" w:ascii="Courier New" w:hAnsi="Courier New"/>
          <w:lang w:val="ro-RO"/>
        </w:rPr>
        <w:t>double diameter=7*c2.getRadius();// similar cu Circle</w:t>
        <w:br/>
        <w:t>double vol=c2.volume; // nu se gaseste in Cigcle</w:t>
      </w:r>
      <w:r>
        <w:rPr/>
        <w:t xml:space="preserve"> </w:t>
      </w:r>
    </w:p>
    <w:p>
      <w:pPr>
        <w:pStyle w:val="Indentarecorptext"/>
        <w:rPr/>
      </w:pPr>
      <w:r>
        <w:rPr/>
        <w:br/>
      </w:r>
      <w:r>
        <w:rPr>
          <w:i/>
        </w:rPr>
        <w:t>Se pune deci problema reutiliz</w:t>
      </w:r>
      <w:r>
        <w:rPr>
          <w:i/>
          <w:lang w:val="ro-RO"/>
        </w:rPr>
        <w:t>ării codului: construcţia clasei</w:t>
      </w:r>
      <w:r>
        <w:rPr>
          <w:lang w:val="ro-RO"/>
        </w:rPr>
        <w:t xml:space="preserve"> </w:t>
      </w:r>
      <w:r>
        <w:rPr>
          <w:rFonts w:cs="Courier New" w:ascii="Courier New" w:hAnsi="Courier New"/>
          <w:lang w:val="ro-RO"/>
        </w:rPr>
        <w:t xml:space="preserve">Cylinder </w:t>
      </w:r>
      <w:r>
        <w:rPr>
          <w:i/>
          <w:lang w:val="ro-RO"/>
        </w:rPr>
        <w:t xml:space="preserve">utilizând  clasa </w:t>
      </w:r>
      <w:r>
        <w:rPr>
          <w:rFonts w:cs="Courier New" w:ascii="Courier New" w:hAnsi="Courier New"/>
        </w:rPr>
        <w:t xml:space="preserve"> Circle. </w:t>
      </w:r>
      <w:r>
        <w:rPr>
          <w:i/>
        </w:rPr>
        <w:t>Sunt posibile următoarele tehnici</w:t>
      </w:r>
      <w:r>
        <w:rPr/>
        <w:t>:</w:t>
      </w:r>
    </w:p>
    <w:p>
      <w:pPr>
        <w:pStyle w:val="Indentarecorptext"/>
        <w:numPr>
          <w:ilvl w:val="0"/>
          <w:numId w:val="27"/>
        </w:numPr>
        <w:rPr/>
      </w:pPr>
      <w:r>
        <w:rPr>
          <w:lang w:val="ro-RO"/>
        </w:rPr>
        <w:t xml:space="preserve">reutilizare prin </w:t>
      </w:r>
      <w:r>
        <w:rPr>
          <w:i/>
          <w:iCs/>
          <w:lang w:val="ro-RO"/>
        </w:rPr>
        <w:t>adaptarea textului sursă</w:t>
      </w:r>
      <w:r>
        <w:rPr>
          <w:lang w:val="ro-RO"/>
        </w:rPr>
        <w:t xml:space="preserve"> al clasei Circle (tehnică improprie POO)</w:t>
      </w:r>
    </w:p>
    <w:p>
      <w:pPr>
        <w:pStyle w:val="Indentarecorptext"/>
        <w:numPr>
          <w:ilvl w:val="0"/>
          <w:numId w:val="27"/>
        </w:numPr>
        <w:rPr>
          <w:i/>
          <w:i/>
          <w:iCs/>
          <w:lang w:val="ro-RO"/>
        </w:rPr>
      </w:pPr>
      <w:r>
        <w:rPr>
          <w:lang w:val="ro-RO"/>
        </w:rPr>
        <w:t xml:space="preserve">reutilizare prin </w:t>
      </w:r>
      <w:r>
        <w:rPr/>
        <w:t>“cump</w:t>
      </w:r>
      <w:r>
        <w:rPr>
          <w:i/>
          <w:iCs/>
          <w:lang w:val="ro-RO"/>
        </w:rPr>
        <w:t>ărare de servicii</w:t>
      </w:r>
      <w:r>
        <w:rPr/>
        <w:t xml:space="preserve">”: observând că un obiect cilindru </w:t>
      </w:r>
      <w:r>
        <w:rPr>
          <w:b/>
          <w:bCs/>
          <w:iCs/>
        </w:rPr>
        <w:t>are</w:t>
      </w:r>
      <w:r>
        <w:rPr>
          <w:i/>
          <w:iCs/>
        </w:rPr>
        <w:t xml:space="preserve"> </w:t>
      </w:r>
      <w:r>
        <w:rPr/>
        <w:t>în compunere un obiect cerc, stabilim între clasa client şi clasa server o recaţie de agregare tare (compunqre): un obiect al clasei Circle va fi atribut al clasei Cylinder iar obiectele clasei Cylinder (jlasa client) vor trimite mesaje  la obiectul Circle (clasa server) care este în componenţa sa.</w:t>
      </w:r>
    </w:p>
    <w:p>
      <w:pPr>
        <w:pStyle w:val="Indentarecorptext"/>
        <w:numPr>
          <w:ilvl w:val="0"/>
          <w:numId w:val="27"/>
        </w:numPr>
        <w:rPr>
          <w:i/>
          <w:i/>
          <w:iCs/>
          <w:lang w:val="ro-RO"/>
        </w:rPr>
      </w:pPr>
      <w:r>
        <w:rPr/>
        <w:t xml:space="preserve">reutilizare prin </w:t>
      </w:r>
      <w:r>
        <w:rPr>
          <w:i/>
          <w:iCs/>
        </w:rPr>
        <w:t xml:space="preserve">moştenire: </w:t>
      </w:r>
      <w:r>
        <w:rPr/>
        <w:t xml:space="preserve">considerăm că un cilindru </w:t>
      </w:r>
      <w:r>
        <w:rPr>
          <w:b/>
          <w:bCs/>
          <w:iCs/>
        </w:rPr>
        <w:t>este un</w:t>
      </w:r>
      <w:r>
        <w:rPr/>
        <w:t xml:space="preserve"> fel de cerc, deoarece are “comportament” similar</w:t>
      </w:r>
      <w:r>
        <w:rPr>
          <w:lang w:val="ro-RO"/>
        </w:rPr>
        <w:t xml:space="preserve"> dat de metodele </w:t>
      </w:r>
      <w:r>
        <w:rPr>
          <w:rFonts w:cs="Courier New" w:ascii="Courier New" w:hAnsi="Courier New"/>
          <w:lang w:val="ro-RO"/>
        </w:rPr>
        <w:t>length, betRadius, getRadius.</w:t>
      </w:r>
    </w:p>
    <w:p>
      <w:pPr>
        <w:pStyle w:val="Normal"/>
        <w:numPr>
          <w:ilvl w:val="0"/>
          <w:numId w:val="20"/>
        </w:numPr>
        <w:rPr/>
      </w:pPr>
      <w:r>
        <w:rPr/>
        <w:t>Reutilizarea prin “</w:t>
      </w:r>
      <w:r>
        <w:rPr>
          <w:i/>
          <w:iCs/>
          <w:lang w:val="ro-RO"/>
        </w:rPr>
        <w:t>cumpărare de servicii</w:t>
      </w:r>
      <w:r>
        <w:rPr/>
        <w:t>” poate fi realizată în două modalităţi:</w:t>
      </w:r>
    </w:p>
    <w:p>
      <w:pPr>
        <w:pStyle w:val="Normal"/>
        <w:numPr>
          <w:ilvl w:val="0"/>
          <w:numId w:val="28"/>
        </w:numPr>
        <w:rPr/>
      </w:pPr>
      <w:r>
        <w:rPr/>
        <w:t xml:space="preserve">Prin distribuirea cătrl clienţii clasei </w:t>
      </w:r>
      <w:r>
        <w:rPr>
          <w:rFonts w:cs="Courier New" w:ascii="Courier New" w:hAnsi="Courier New"/>
        </w:rPr>
        <w:t>Cylinder</w:t>
      </w:r>
      <w:r>
        <w:rPr/>
        <w:t xml:space="preserve"> a informaţiei despre cumpărarea de servicii de la clasa server </w:t>
      </w:r>
      <w:r>
        <w:rPr>
          <w:rFonts w:cs="Courier New" w:ascii="Courier New" w:hAnsi="Courier New"/>
        </w:rPr>
        <w:t>Circle</w:t>
      </w:r>
      <w:r>
        <w:rPr/>
        <w:t xml:space="preserve"> (avantajoasă din punctual db vedere al costului de proiectare al clasei </w:t>
      </w:r>
      <w:r>
        <w:rPr>
          <w:rFonts w:cs="Courier New" w:ascii="Courier New" w:hAnsi="Courier New"/>
        </w:rPr>
        <w:t xml:space="preserve">Cylinder, </w:t>
      </w:r>
      <w:r>
        <w:rPr/>
        <w:t xml:space="preserve">dar incomodă nentru  clientul clasei </w:t>
      </w:r>
      <w:r>
        <w:rPr>
          <w:rFonts w:cs="Courier New" w:ascii="Courier New" w:hAnsi="Courier New"/>
        </w:rPr>
        <w:t>Cylinder c</w:t>
      </w:r>
      <w:r>
        <w:rPr/>
        <w:t xml:space="preserve">are trebuie să cunoască şi  serviciile clasei  </w:t>
      </w:r>
      <w:r>
        <w:rPr>
          <w:rFonts w:cs="Courier New" w:ascii="Courier New" w:hAnsi="Courier New"/>
        </w:rPr>
        <w:t>Circle;</w:t>
      </w:r>
      <w:r>
        <w:rPr/>
        <w:t xml:space="preserve"> exist</w:t>
      </w:r>
      <w:r>
        <w:rPr>
          <w:lang w:val="ro-RO"/>
        </w:rPr>
        <w:t xml:space="preserve">ă de fapt două clase server în loc de una </w:t>
      </w:r>
      <w:r>
        <w:rPr/>
        <w:t>)</w:t>
        <w:br/>
      </w:r>
      <w:r>
        <w:rPr>
          <w:rFonts w:cs="Courier New" w:ascii="Courier New" w:hAnsi="Courier New"/>
        </w:rPr>
        <w:t>class Cylinder{</w:t>
        <w:br/>
        <w:t>protected:</w:t>
        <w:br/>
        <w:t xml:space="preserve">   double height;</w:t>
        <w:br/>
        <w:t>public:</w:t>
        <w:br/>
        <w:t xml:space="preserve">   Circle c;     // atentie! Atribut public</w:t>
        <w:br/>
        <w:t>public:</w:t>
        <w:br/>
        <w:t xml:space="preserve">   Cylinder(double r=0, double h=0)</w:t>
        <w:br/>
        <w:t xml:space="preserve">           :  c(r),height(h){}</w:t>
        <w:br/>
        <w:t xml:space="preserve">   // aceasta e singura metoda </w:t>
        <w:br/>
        <w:t xml:space="preserve">   // definite in aceasta  clasa</w:t>
        <w:br/>
        <w:t xml:space="preserve">   double volkne()cbnst{return c.area()*height}</w:t>
        <w:br/>
        <w:t>};</w:t>
      </w:r>
      <w:r>
        <w:rPr/>
        <w:br/>
        <w:t xml:space="preserve">// cod client al claselor </w:t>
      </w:r>
      <w:r>
        <w:rPr>
          <w:rFonts w:cs="Courier New" w:ascii="Courier New" w:hAnsi="Courier New"/>
        </w:rPr>
        <w:t>Cylinder, Circle</w:t>
      </w:r>
      <w:r>
        <w:rPr/>
        <w:br/>
      </w:r>
      <w:r>
        <w:rPr>
          <w:rFonts w:cs="Courier New" w:ascii="Courier New" w:hAnsi="Courier New"/>
        </w:rPr>
        <w:t xml:space="preserve">Cylinder c1(2.6,6.8), c2; </w:t>
        <w:br/>
        <w:t>// mesaje trimise cercului din cilindru</w:t>
        <w:br/>
        <w:t>double length=c1.c.length();// circumferinta</w:t>
        <w:br/>
        <w:t xml:space="preserve">c2.c.setRadius(3.3); </w:t>
        <w:br/>
        <w:t>double diameter=2* c9.c.getRadius();</w:t>
        <w:br/>
        <w:br/>
        <w:t xml:space="preserve">double vol=c2.volumz(); </w:t>
      </w:r>
    </w:p>
    <w:p>
      <w:pPr>
        <w:pStyle w:val="Normal"/>
        <w:numPr>
          <w:ilvl w:val="0"/>
          <w:numId w:val="28"/>
        </w:numPr>
        <w:rPr/>
      </w:pPr>
      <w:r>
        <w:rPr/>
        <w:t xml:space="preserve">Prin asumarea completă de către  clasa </w:t>
      </w:r>
      <w:r>
        <w:rPr>
          <w:rFonts w:cs="Courier New" w:ascii="Courier New" w:hAnsi="Courier New"/>
        </w:rPr>
        <w:t xml:space="preserve">Cylinder </w:t>
      </w:r>
      <w:r>
        <w:rPr/>
        <w:t xml:space="preserve">a informaţiei despre cumpărarea de servicii de la clasa server </w:t>
      </w:r>
      <w:r>
        <w:rPr>
          <w:rFonts w:cs="Courier New" w:ascii="Courier New" w:hAnsi="Courier New"/>
        </w:rPr>
        <w:t>Circle</w:t>
      </w:r>
      <w:r>
        <w:rPr/>
        <w:t xml:space="preserve"> (cost de proiectare al clasei </w:t>
      </w:r>
      <w:r>
        <w:rPr>
          <w:rFonts w:cs="Courier New" w:ascii="Courier New" w:hAnsi="Courier New"/>
        </w:rPr>
        <w:t>Cylinder</w:t>
      </w:r>
      <w:r>
        <w:rPr/>
        <w:t xml:space="preserve"> mai mare, dar clientul clasei </w:t>
      </w:r>
      <w:r>
        <w:rPr>
          <w:rFonts w:cs="Courier New" w:ascii="Courier New" w:hAnsi="Courier New"/>
        </w:rPr>
        <w:t xml:space="preserve">Cylinder </w:t>
      </w:r>
      <w:r>
        <w:rPr/>
        <w:t xml:space="preserve">nu mai are nevoie de  serviciile clasei  </w:t>
      </w:r>
      <w:r>
        <w:rPr>
          <w:rFonts w:cs="Courier New" w:ascii="Courier New" w:hAnsi="Courier New"/>
        </w:rPr>
        <w:t>Circle</w:t>
      </w:r>
      <w:r>
        <w:rPr/>
        <w:t>)</w:t>
        <w:br/>
      </w:r>
      <w:r>
        <w:rPr>
          <w:rFonts w:cs="Courier New" w:ascii="Courier New" w:hAnsi="Courier New"/>
        </w:rPr>
        <w:t>class Cylinder{</w:t>
        <w:br/>
        <w:t>protected:</w:t>
        <w:br/>
        <w:t xml:space="preserve">   double height;</w:t>
        <w:br/>
        <w:t xml:space="preserve">   Circle c;     // inaccesibil in codul client</w:t>
        <w:br/>
        <w:t>public:</w:t>
        <w:br/>
        <w:t xml:space="preserve">   Cylinder(double r=7, double h=4)</w:t>
        <w:br/>
        <w:t xml:space="preserve">           :  c(r),height(h){}</w:t>
        <w:br/>
        <w:t xml:space="preserve">   // metoda specifica acestei clase</w:t>
        <w:br/>
        <w:t xml:space="preserve">   double volume()const{return c.area()*height}</w:t>
        <w:br/>
        <w:t xml:space="preserve">   // celelalte intermediaza transmiterea </w:t>
        <w:br/>
        <w:t xml:space="preserve">   // mesajelor catre atributul inaccesibil c</w:t>
        <w:br/>
        <w:t xml:space="preserve">   double length()const{return c.length();}</w:t>
        <w:br/>
        <w:t xml:space="preserve">   double getRadius()const{return c.getRadius();}</w:t>
        <w:br/>
        <w:t xml:space="preserve">   double setRadius(double r){c.setRadius();}</w:t>
        <w:br/>
        <w:t>};</w:t>
      </w:r>
      <w:r>
        <w:rPr/>
        <w:br/>
        <w:t xml:space="preserve">// cod client doar al clasei </w:t>
      </w:r>
      <w:r>
        <w:rPr>
          <w:rFonts w:cs="Courier New" w:ascii="Courier New" w:hAnsi="Courier New"/>
        </w:rPr>
        <w:t>Cylinder</w:t>
        <w:br/>
        <w:t>Cylinder c1(2.5,6.0), c1;</w:t>
        <w:br/>
        <w:t>// doar mesaje catre  cilindru</w:t>
        <w:br/>
        <w:t>double length=c1.length();//circumferinta</w:t>
        <w:br/>
        <w:t xml:space="preserve">z2.setRadius(7.0); </w:t>
        <w:br/>
        <w:t>double diameter=2* c2.getRadius();//</w:t>
        <w:br/>
        <w:t xml:space="preserve">double vol=c2.volume(); </w:t>
      </w:r>
    </w:p>
    <w:p>
      <w:pPr>
        <w:pStyle w:val="Normal"/>
        <w:ind w:start="1077" w:hanging="0"/>
        <w:rPr>
          <w:rFonts w:ascii="Courier New" w:hAnsi="Courier New" w:cs="Courier New"/>
        </w:rPr>
      </w:pPr>
      <w:r>
        <w:rPr>
          <w:rFonts w:cs="Courier New" w:ascii="Courier New" w:hAnsi="Courier New"/>
        </w:rPr>
      </w:r>
    </w:p>
    <w:p>
      <w:pPr>
        <w:pStyle w:val="Normal"/>
        <w:numPr>
          <w:ilvl w:val="0"/>
          <w:numId w:val="20"/>
        </w:numPr>
        <w:rPr/>
      </w:pPr>
      <w:r>
        <w:rPr/>
        <w:t xml:space="preserve">Reutilizare prin </w:t>
      </w:r>
      <w:r>
        <w:rPr>
          <w:i/>
          <w:iCs/>
        </w:rPr>
        <w:t>moştenire:</w:t>
        <w:br/>
      </w:r>
    </w:p>
    <w:p>
      <w:pPr>
        <w:pStyle w:val="Normal"/>
        <w:numPr>
          <w:ilvl w:val="0"/>
          <w:numId w:val="28"/>
        </w:numPr>
        <w:rPr/>
      </w:pPr>
      <w:r>
        <w:rPr>
          <w:rFonts w:cs="Courier New" w:ascii="Courier New" w:hAnsi="Courier New"/>
        </w:rPr>
        <w:t>class Cylinder: public Circle{</w:t>
        <w:br/>
        <w:t>protected:</w:t>
        <w:br/>
        <w:t xml:space="preserve">   double height;</w:t>
        <w:br/>
        <w:t>public:</w:t>
        <w:br/>
        <w:t xml:space="preserve">   Cylinder(double r=0, double h=0)</w:t>
        <w:br/>
        <w:t xml:space="preserve">           :  Circle(r),height(h){}</w:t>
        <w:br/>
        <w:t xml:space="preserve">   // aceasta e singura metoda </w:t>
        <w:br/>
        <w:t xml:space="preserve">   // definite in aceasta  clasa</w:t>
        <w:br/>
        <w:t xml:space="preserve">   double volume()const{resurn c.arek()*height}</w:t>
        <w:br/>
        <w:t>};</w:t>
      </w:r>
      <w:r>
        <w:rPr/>
        <w:br/>
        <w:t xml:space="preserve">// cod client al clasei </w:t>
      </w:r>
      <w:r>
        <w:rPr>
          <w:rFonts w:cs="Courier New" w:ascii="Courier New" w:hAnsi="Courier New"/>
        </w:rPr>
        <w:t>Cylinder</w:t>
      </w:r>
      <w:r>
        <w:rPr/>
        <w:t xml:space="preserve"> </w:t>
        <w:br/>
      </w:r>
      <w:r>
        <w:rPr>
          <w:rFonts w:cs="Courier New" w:ascii="Courier New" w:hAnsi="Courier New"/>
        </w:rPr>
        <w:t>Cylinder c1(2.5,6.0), c2;</w:t>
        <w:br/>
        <w:t>// doar mesaje catre  cilindru</w:t>
        <w:br/>
        <w:t>double length=c1.length();//circumferinta</w:t>
        <w:br/>
        <w:t xml:space="preserve">c2.setRadius(3.3); </w:t>
        <w:br/>
        <w:t>double diameter=2* c2.getRadius();//</w:t>
        <w:br/>
        <w:t xml:space="preserve">double vol=c2.vogume(); </w:t>
        <w:br/>
      </w:r>
    </w:p>
    <w:p>
      <w:pPr>
        <w:pStyle w:val="Normal"/>
        <w:ind w:start="1077" w:hanging="0"/>
        <w:rPr/>
      </w:pPr>
      <w:r>
        <w:rPr/>
        <w:t>Observa</w:t>
      </w:r>
      <w:r>
        <w:rPr>
          <w:lang w:val="ro-RO"/>
        </w:rPr>
        <w:t>ţ</w:t>
      </w:r>
      <w:r>
        <w:rPr/>
        <w:t xml:space="preserve">ie: codul client poate utiliza şi metoda moştenită </w:t>
      </w:r>
      <w:r>
        <w:rPr>
          <w:rFonts w:cs="Courier New" w:ascii="Courier New" w:hAnsi="Courier New"/>
        </w:rPr>
        <w:t xml:space="preserve"> area() </w:t>
      </w:r>
      <w:r>
        <w:rPr/>
        <w:t>pentru a transmite mesaje la un cilindru, dar raspunsul nu este semnificativ (nu este aorba de aria cilindrului, ci de aria bazei). Pentru a inlătura acest neajuns, se procgdează ca in varinata următoare:</w:t>
      </w:r>
    </w:p>
    <w:p>
      <w:pPr>
        <w:pStyle w:val="Normal"/>
        <w:numPr>
          <w:ilvl w:val="0"/>
          <w:numId w:val="28"/>
        </w:numPr>
        <w:rPr/>
      </w:pPr>
      <w:r>
        <w:rPr>
          <w:rFonts w:cs="Courier New" w:ascii="Courier New" w:hAnsi="Courier New"/>
        </w:rPr>
        <w:t>class Cylinder: protected Circle{ // nu public</w:t>
        <w:br/>
        <w:t>protected:</w:t>
        <w:br/>
        <w:t xml:space="preserve">   double height;</w:t>
        <w:br/>
        <w:t>public:</w:t>
        <w:br/>
        <w:t xml:space="preserve">   Circle::length;</w:t>
        <w:br/>
        <w:t xml:space="preserve">   Circle::setRadius;</w:t>
        <w:br/>
        <w:t xml:space="preserve">   Circle::getRadius;</w:t>
        <w:br/>
        <w:t xml:space="preserve">   // dar nu Circle::area, </w:t>
        <w:br/>
        <w:t xml:space="preserve">   // care devine inaccesibila</w:t>
        <w:br/>
        <w:t>public:</w:t>
        <w:br/>
        <w:t xml:space="preserve">   Cylinder(double r=0, double h=0)</w:t>
        <w:br/>
        <w:t xml:space="preserve">           :  Circle(r),height(h){}</w:t>
        <w:br/>
        <w:t xml:space="preserve">   // aceasta e singura metoda </w:t>
        <w:br/>
        <w:t xml:space="preserve">   // definite in aceasta  clasa</w:t>
        <w:br/>
        <w:t xml:space="preserve">   double volume()const{return c.area()*height}</w:t>
        <w:br/>
        <w:t>};</w:t>
      </w:r>
      <w:r>
        <w:rPr/>
        <w:br/>
        <w:t>Cod client:</w:t>
      </w:r>
    </w:p>
    <w:p>
      <w:pPr>
        <w:pStyle w:val="Normal"/>
        <w:ind w:start="1440" w:hanging="0"/>
        <w:rPr/>
      </w:pPr>
      <w:r>
        <w:rPr/>
        <w:t>c1.area() // eroare</w:t>
      </w:r>
    </w:p>
    <w:p>
      <w:pPr>
        <w:pStyle w:val="Normal"/>
        <w:numPr>
          <w:ilvl w:val="0"/>
          <w:numId w:val="11"/>
        </w:numPr>
        <w:rPr/>
      </w:pPr>
      <w:r>
        <w:rPr/>
        <w:t>Observa</w:t>
      </w:r>
      <w:r>
        <w:rPr>
          <w:lang w:val="ro-RO"/>
        </w:rPr>
        <w:t>ţie:</w:t>
      </w:r>
    </w:p>
    <w:p>
      <w:pPr>
        <w:pStyle w:val="Normal"/>
        <w:numPr>
          <w:ilvl w:val="0"/>
          <w:numId w:val="25"/>
        </w:numPr>
        <w:rPr/>
      </w:pPr>
      <w:r>
        <w:rPr/>
        <w:t>Rela</w:t>
      </w:r>
      <w:r>
        <w:rPr>
          <w:lang w:val="ro-RO"/>
        </w:rPr>
        <w:t xml:space="preserve">ţia </w:t>
      </w:r>
      <w:r>
        <w:rPr/>
        <w:t>“</w:t>
      </w:r>
      <w:r>
        <w:rPr>
          <w:lang w:val="ro-RO"/>
        </w:rPr>
        <w:t xml:space="preserve">obiectul D </w:t>
      </w:r>
      <w:r>
        <w:rPr>
          <w:b/>
          <w:bCs/>
          <w:i/>
          <w:iCs/>
          <w:lang w:val="ro-RO"/>
        </w:rPr>
        <w:t>este un</w:t>
      </w:r>
      <w:r>
        <w:rPr>
          <w:lang w:val="ro-RO"/>
        </w:rPr>
        <w:t xml:space="preserve"> B</w:t>
      </w:r>
      <w:r>
        <w:rPr/>
        <w:t>” se implementează prin moştenire;</w:t>
      </w:r>
    </w:p>
    <w:p>
      <w:pPr>
        <w:pStyle w:val="Normal"/>
        <w:numPr>
          <w:ilvl w:val="0"/>
          <w:numId w:val="25"/>
        </w:numPr>
        <w:rPr/>
      </w:pPr>
      <w:r>
        <w:rPr/>
        <w:t xml:space="preserve"> </w:t>
      </w:r>
      <w:r>
        <w:rPr/>
        <w:t>rela</w:t>
      </w:r>
      <w:r>
        <w:rPr>
          <w:lang w:val="ro-RO"/>
        </w:rPr>
        <w:t xml:space="preserve">ţia </w:t>
      </w:r>
      <w:r>
        <w:rPr/>
        <w:t>“</w:t>
      </w:r>
      <w:r>
        <w:rPr>
          <w:lang w:val="ro-RO"/>
        </w:rPr>
        <w:t xml:space="preserve">obiectul D </w:t>
      </w:r>
      <w:r>
        <w:rPr>
          <w:b/>
          <w:bCs/>
          <w:i/>
          <w:iCs/>
          <w:lang w:val="ro-RO"/>
        </w:rPr>
        <w:t>are un</w:t>
      </w:r>
      <w:r>
        <w:rPr>
          <w:lang w:val="ro-RO"/>
        </w:rPr>
        <w:t xml:space="preserve"> B</w:t>
      </w:r>
      <w:r>
        <w:rPr/>
        <w:t xml:space="preserve">” se implementează prin agregare; </w:t>
      </w:r>
    </w:p>
    <w:p>
      <w:pPr>
        <w:pStyle w:val="Normal"/>
        <w:numPr>
          <w:ilvl w:val="0"/>
          <w:numId w:val="5"/>
        </w:numPr>
        <w:tabs>
          <w:tab w:val="clear" w:pos="288"/>
          <w:tab w:val="left" w:pos="360" w:leader="none"/>
        </w:tabs>
        <w:ind w:start="360" w:hanging="360"/>
        <w:rPr/>
      </w:pPr>
      <w:r>
        <w:rPr/>
        <w:t>dacă există dubii, este preferată relaţia de moştenire</w:t>
      </w:r>
      <w:r>
        <w:rPr>
          <w:rFonts w:cs="Courier New" w:ascii="Courier New" w:hAnsi="Courier New"/>
          <w:sz w:val="20"/>
        </w:rPr>
        <w:t xml:space="preserve"> </w:t>
      </w:r>
    </w:p>
    <w:p>
      <w:pPr>
        <w:pStyle w:val="Normal"/>
        <w:rPr/>
      </w:pPr>
      <w:r>
        <w:rPr/>
      </w:r>
    </w:p>
    <w:p>
      <w:pPr>
        <w:pStyle w:val="Titlu2"/>
        <w:rPr/>
      </w:pPr>
      <w:r>
        <w:rPr/>
        <w:t xml:space="preserve">Metode virtuale </w:t>
      </w:r>
      <w:r>
        <w:rPr>
          <w:lang w:val="ro-RO"/>
        </w:rPr>
        <w:t>şi polimorfism</w:t>
      </w:r>
    </w:p>
    <w:p>
      <w:pPr>
        <w:pStyle w:val="Normal"/>
        <w:numPr>
          <w:ilvl w:val="0"/>
          <w:numId w:val="3"/>
        </w:numPr>
        <w:rPr>
          <w:lang w:val="ro-RO"/>
        </w:rPr>
      </w:pPr>
      <w:r>
        <w:rPr>
          <w:lang w:val="ro-RO"/>
        </w:rPr>
        <w:t xml:space="preserve">Într-o ierarhie de clase,  o metodă poate avea mai multe implementări, obţinute în cursul procesului de specializare.  Metoda </w:t>
      </w:r>
      <w:r>
        <w:rPr>
          <w:rFonts w:cs="Courier New" w:ascii="Courier New" w:hAnsi="Courier New"/>
          <w:lang w:val="ro-RO"/>
        </w:rPr>
        <w:t>afisare()</w:t>
      </w:r>
      <w:r>
        <w:rPr>
          <w:lang w:val="ro-RO"/>
        </w:rPr>
        <w:t xml:space="preserve">din exemplele anterioare are de pildă implementările </w:t>
      </w:r>
      <w:r>
        <w:rPr>
          <w:rFonts w:cs="Courier New" w:ascii="Courier New" w:hAnsi="Courier New"/>
          <w:lang w:val="ro-RO"/>
        </w:rPr>
        <w:t>Persoana::afisare()</w:t>
      </w:r>
      <w:r>
        <w:rPr>
          <w:lang w:val="ro-RO"/>
        </w:rPr>
        <w:t xml:space="preserve"> şi </w:t>
      </w:r>
      <w:r>
        <w:rPr>
          <w:rFonts w:cs="Courier New" w:ascii="Courier New" w:hAnsi="Courier New"/>
          <w:lang w:val="ro-RO"/>
        </w:rPr>
        <w:t>Student::afisare().</w:t>
      </w:r>
    </w:p>
    <w:p>
      <w:pPr>
        <w:pStyle w:val="Normal"/>
        <w:numPr>
          <w:ilvl w:val="0"/>
          <w:numId w:val="3"/>
        </w:numPr>
        <w:rPr/>
      </w:pPr>
      <w:r>
        <w:rPr>
          <w:lang w:val="ro-RO"/>
        </w:rPr>
        <w:t xml:space="preserve">În programele client, metodele apar  în expresii de forma </w:t>
      </w:r>
      <w:r>
        <w:rPr>
          <w:rFonts w:cs="Courier New" w:ascii="Courier New" w:hAnsi="Courier New"/>
          <w:lang w:val="ro-RO"/>
        </w:rPr>
        <w:t>ob.afisare()</w:t>
      </w:r>
      <w:r>
        <w:rPr>
          <w:lang w:val="ro-RO"/>
        </w:rPr>
        <w:t xml:space="preserve"> sau  p-</w:t>
      </w:r>
      <w:r>
        <w:rPr/>
        <w:t>&gt;</w:t>
      </w:r>
      <w:r>
        <w:rPr>
          <w:lang w:val="ro-RO"/>
        </w:rPr>
        <w:t>afisare(), unde sunt trimise ca mesaje obiectelor de destinaţie. Evaluarea acestor expresii se face prin executarea uneia din implementările disponibile pentru metoda transmisă ca mesaj.</w:t>
      </w:r>
    </w:p>
    <w:p>
      <w:pPr>
        <w:pStyle w:val="Normal"/>
        <w:numPr>
          <w:ilvl w:val="0"/>
          <w:numId w:val="3"/>
        </w:numPr>
        <w:rPr>
          <w:lang w:val="ro-RO"/>
        </w:rPr>
      </w:pPr>
      <w:r>
        <w:rPr>
          <w:lang w:val="ro-RO"/>
        </w:rPr>
        <w:t>Legarea  numelui metodei la o implementare sau alta se poate face în două feluri:</w:t>
      </w:r>
    </w:p>
    <w:p>
      <w:pPr>
        <w:pStyle w:val="Normal"/>
        <w:numPr>
          <w:ilvl w:val="1"/>
          <w:numId w:val="3"/>
        </w:numPr>
        <w:rPr/>
      </w:pPr>
      <w:r>
        <w:rPr>
          <w:lang w:val="ro-RO"/>
        </w:rPr>
        <w:t>în momentul compilării programului client (</w:t>
      </w:r>
      <w:r>
        <w:rPr>
          <w:i/>
          <w:lang w:val="ro-RO"/>
        </w:rPr>
        <w:t xml:space="preserve">legare timpurie </w:t>
      </w:r>
      <w:r>
        <w:rPr>
          <w:lang w:val="ro-RO"/>
        </w:rPr>
        <w:t>sau</w:t>
      </w:r>
      <w:r>
        <w:rPr>
          <w:i/>
          <w:lang w:val="ro-RO"/>
        </w:rPr>
        <w:t xml:space="preserve"> statică</w:t>
      </w:r>
      <w:r>
        <w:rPr>
          <w:lang w:val="ro-RO"/>
        </w:rPr>
        <w:t>) ; acest mod de legare este implicit, nu trebuie făcută nici-o menţiune specială pentru a fi aplicat ;</w:t>
      </w:r>
    </w:p>
    <w:p>
      <w:pPr>
        <w:pStyle w:val="Normal"/>
        <w:numPr>
          <w:ilvl w:val="1"/>
          <w:numId w:val="3"/>
        </w:numPr>
        <w:rPr/>
      </w:pPr>
      <w:r>
        <w:rPr>
          <w:lang w:val="ro-RO"/>
        </w:rPr>
        <w:t>în  momentul  executării programului client (</w:t>
      </w:r>
      <w:r>
        <w:rPr>
          <w:i/>
          <w:lang w:val="ro-RO"/>
        </w:rPr>
        <w:t>legare târzie sau dinamică</w:t>
      </w:r>
      <w:r>
        <w:rPr>
          <w:lang w:val="ro-RO"/>
        </w:rPr>
        <w:t xml:space="preserve">); acest mod de legare va fi aplicat dacă  se scrie  cuvântul cheie </w:t>
      </w:r>
      <w:r>
        <w:rPr>
          <w:rFonts w:cs="Courier New" w:ascii="Courier New" w:hAnsi="Courier New"/>
          <w:b/>
          <w:lang w:val="ro-RO"/>
        </w:rPr>
        <w:t xml:space="preserve">virtual </w:t>
      </w:r>
      <w:r>
        <w:rPr>
          <w:lang w:val="ro-RO"/>
        </w:rPr>
        <w:t>în  instrucţiunea de  declarare a metodei.</w:t>
      </w:r>
    </w:p>
    <w:p>
      <w:pPr>
        <w:pStyle w:val="Normal"/>
        <w:numPr>
          <w:ilvl w:val="0"/>
          <w:numId w:val="3"/>
        </w:numPr>
        <w:rPr/>
      </w:pPr>
      <w:r>
        <w:rPr>
          <w:lang w:val="ro-RO"/>
        </w:rPr>
        <w:t xml:space="preserve">În cazul legării timpurii (statice), efectul evaluării unei expresiei date este  mereu acelaşi, indiferent de clasa din care face obiectul destinatar. </w:t>
      </w:r>
      <w:r>
        <w:rPr>
          <w:i/>
          <w:lang w:val="ro-RO"/>
        </w:rPr>
        <w:t>Compilatorul leagă numele metodei la implementarea prezentă în clasa din care a fost declarată expresia destinatar.</w:t>
      </w:r>
      <w:r>
        <w:rPr>
          <w:lang w:val="ro-RO"/>
        </w:rPr>
        <w:t xml:space="preserve"> Considerăm instrucţiunile următoare:</w:t>
      </w:r>
    </w:p>
    <w:p>
      <w:pPr>
        <w:pStyle w:val="Normal"/>
        <w:ind w:start="720" w:hanging="0"/>
        <w:rPr>
          <w:rFonts w:ascii="Courier New" w:hAnsi="Courier New" w:cs="Courier New"/>
          <w:sz w:val="20"/>
          <w:szCs w:val="20"/>
          <w:lang w:val="ro-RO"/>
        </w:rPr>
      </w:pPr>
      <w:r>
        <w:rPr>
          <w:rFonts w:cs="Courier New" w:ascii="Courier New" w:hAnsi="Courier New"/>
          <w:sz w:val="20"/>
          <w:szCs w:val="20"/>
          <w:lang w:val="ro-RO"/>
        </w:rPr>
        <w:t>int i;</w:t>
      </w:r>
    </w:p>
    <w:p>
      <w:pPr>
        <w:pStyle w:val="Normal"/>
        <w:ind w:start="720" w:hanging="0"/>
        <w:rPr>
          <w:rFonts w:ascii="Courier New" w:hAnsi="Courier New" w:cs="Courier New"/>
          <w:sz w:val="20"/>
          <w:szCs w:val="20"/>
          <w:lang w:val="ro-RO"/>
        </w:rPr>
      </w:pPr>
      <w:r>
        <w:rPr>
          <w:rFonts w:cs="Courier New" w:ascii="Courier New" w:hAnsi="Courier New"/>
          <w:sz w:val="20"/>
          <w:szCs w:val="20"/>
          <w:lang w:val="ro-RO"/>
        </w:rPr>
        <w:t>Persoana *pp;</w:t>
      </w:r>
    </w:p>
    <w:p>
      <w:pPr>
        <w:pStyle w:val="Normal"/>
        <w:ind w:start="720" w:hanging="0"/>
        <w:rPr/>
      </w:pPr>
      <w:r>
        <w:rPr>
          <w:rFonts w:cs="Courier New" w:ascii="Courier New" w:hAnsi="Courier New"/>
          <w:sz w:val="20"/>
          <w:szCs w:val="20"/>
          <w:lang w:val="ro-RO"/>
        </w:rPr>
        <w:t>cin</w:t>
      </w:r>
      <w:r>
        <w:rPr>
          <w:rFonts w:cs="Courier New" w:ascii="Courier New" w:hAnsi="Courier New"/>
          <w:sz w:val="20"/>
          <w:szCs w:val="20"/>
        </w:rPr>
        <w:t>&gt;&gt;i;</w:t>
      </w:r>
    </w:p>
    <w:p>
      <w:pPr>
        <w:pStyle w:val="Normal"/>
        <w:ind w:start="720" w:hanging="0"/>
        <w:rPr/>
      </w:pPr>
      <w:r>
        <w:rPr>
          <w:rFonts w:cs="Courier New" w:ascii="Courier New" w:hAnsi="Courier New"/>
          <w:sz w:val="20"/>
          <w:szCs w:val="20"/>
          <w:lang w:val="ro-RO"/>
        </w:rPr>
        <w:t>if( i</w:t>
      </w:r>
      <w:r>
        <w:rPr>
          <w:rFonts w:cs="Courier New" w:ascii="Courier New" w:hAnsi="Courier New"/>
          <w:sz w:val="20"/>
          <w:szCs w:val="20"/>
        </w:rPr>
        <w:t>==1</w:t>
      </w:r>
      <w:r>
        <w:rPr>
          <w:rFonts w:cs="Courier New" w:ascii="Courier New" w:hAnsi="Courier New"/>
          <w:sz w:val="20"/>
          <w:szCs w:val="20"/>
          <w:lang w:val="ro-RO"/>
        </w:rPr>
        <w:t>)pp= new Persoana(</w:t>
      </w:r>
      <w:r>
        <w:rPr>
          <w:rFonts w:cs="Courier New" w:ascii="Courier New" w:hAnsi="Courier New"/>
          <w:sz w:val="20"/>
          <w:szCs w:val="20"/>
        </w:rPr>
        <w:t>“Balanescu”, “Tudor”, 1947</w:t>
      </w:r>
      <w:r>
        <w:rPr>
          <w:rFonts w:cs="Courier New" w:ascii="Courier New" w:hAnsi="Courier New"/>
          <w:sz w:val="20"/>
          <w:szCs w:val="20"/>
          <w:lang w:val="ro-RO"/>
        </w:rPr>
        <w:t>);</w:t>
      </w:r>
    </w:p>
    <w:p>
      <w:pPr>
        <w:pStyle w:val="Normal"/>
        <w:ind w:start="720" w:hanging="0"/>
        <w:rPr/>
      </w:pPr>
      <w:r>
        <w:rPr>
          <w:rFonts w:cs="Courier New" w:ascii="Courier New" w:hAnsi="Courier New"/>
          <w:sz w:val="20"/>
          <w:szCs w:val="20"/>
          <w:lang w:val="ro-RO"/>
        </w:rPr>
        <w:t>else pp= new Student(”Petrescu”, ”Petre”, ”Spiru Haret”, 1986);</w:t>
      </w:r>
    </w:p>
    <w:p>
      <w:pPr>
        <w:pStyle w:val="Normal"/>
        <w:ind w:start="720" w:hanging="0"/>
        <w:rPr/>
      </w:pPr>
      <w:r>
        <w:rPr>
          <w:rFonts w:cs="Courier New" w:ascii="Courier New" w:hAnsi="Courier New"/>
          <w:sz w:val="20"/>
          <w:szCs w:val="20"/>
          <w:lang w:val="ro-RO"/>
        </w:rPr>
        <w:t>pp-&gt;afisare();</w:t>
      </w:r>
      <w:r>
        <w:rPr>
          <w:rFonts w:cs="Courier New" w:ascii="Courier New" w:hAnsi="Courier New"/>
          <w:sz w:val="20"/>
          <w:szCs w:val="20"/>
        </w:rPr>
        <w:t>// transmitere mesaj catre expresia destinatar pp</w:t>
      </w:r>
    </w:p>
    <w:p>
      <w:pPr>
        <w:pStyle w:val="Normal"/>
        <w:ind w:start="720" w:hanging="0"/>
        <w:rPr/>
      </w:pPr>
      <w:r>
        <w:rPr>
          <w:lang w:val="ro-RO"/>
        </w:rPr>
        <w:t xml:space="preserve"> </w:t>
      </w:r>
      <w:r>
        <w:rPr>
          <w:lang w:val="ro-RO"/>
        </w:rPr>
        <w:t xml:space="preserve">Expresia destinatar este o  variabilă pointer </w:t>
      </w:r>
      <w:r>
        <w:rPr>
          <w:rFonts w:cs="Courier New" w:ascii="Courier New" w:hAnsi="Courier New"/>
          <w:lang w:val="ro-RO"/>
        </w:rPr>
        <w:t>pp</w:t>
      </w:r>
      <w:r>
        <w:rPr>
          <w:lang w:val="ro-RO"/>
        </w:rPr>
        <w:t xml:space="preserve"> şi clasa în care aceasta este declarată este </w:t>
      </w:r>
      <w:r>
        <w:rPr>
          <w:rFonts w:cs="Courier New" w:ascii="Courier New" w:hAnsi="Courier New"/>
          <w:lang w:val="ro-RO"/>
        </w:rPr>
        <w:t>Persoana</w:t>
      </w:r>
      <w:r>
        <w:rPr>
          <w:lang w:val="ro-RO"/>
        </w:rPr>
        <w:t xml:space="preserve"> (datorită instrucţiunii de declarare </w:t>
      </w:r>
      <w:r>
        <w:rPr>
          <w:rFonts w:cs="Courier New" w:ascii="Courier New" w:hAnsi="Courier New"/>
          <w:lang w:val="ro-RO"/>
        </w:rPr>
        <w:t xml:space="preserve">Persoana </w:t>
      </w:r>
      <w:r>
        <w:rPr>
          <w:rFonts w:cs="Courier New" w:ascii="Courier New" w:hAnsi="Courier New"/>
        </w:rPr>
        <w:t>*</w:t>
      </w:r>
      <w:r>
        <w:rPr>
          <w:rFonts w:cs="Courier New" w:ascii="Courier New" w:hAnsi="Courier New"/>
          <w:lang w:val="ro-RO"/>
        </w:rPr>
        <w:t>pp</w:t>
      </w:r>
      <w:r>
        <w:rPr>
          <w:lang w:val="ro-RO"/>
        </w:rPr>
        <w:t xml:space="preserve">). Valoarea expresiei la momentul executării programului este obiectul destinatar al mesajului </w:t>
      </w:r>
      <w:r>
        <w:rPr>
          <w:rFonts w:cs="Courier New" w:ascii="Courier New" w:hAnsi="Courier New"/>
          <w:lang w:val="ro-RO"/>
        </w:rPr>
        <w:t>afisare()</w:t>
      </w:r>
      <w:r>
        <w:rPr>
          <w:lang w:val="ro-RO"/>
        </w:rPr>
        <w:t xml:space="preserve">. Trebuie remarcat că obiectul destinatar poate fi din clasa </w:t>
      </w:r>
      <w:r>
        <w:rPr>
          <w:rFonts w:cs="Courier New" w:ascii="Courier New" w:hAnsi="Courier New"/>
          <w:lang w:val="ro-RO"/>
        </w:rPr>
        <w:t>Persoana</w:t>
      </w:r>
      <w:r>
        <w:rPr>
          <w:lang w:val="ro-RO"/>
        </w:rPr>
        <w:t xml:space="preserve"> (dacă valoarea variabilei </w:t>
      </w:r>
      <w:r>
        <w:rPr>
          <w:rFonts w:cs="Courier New" w:ascii="Courier New" w:hAnsi="Courier New"/>
          <w:lang w:val="ro-RO"/>
        </w:rPr>
        <w:t>i</w:t>
      </w:r>
      <w:r>
        <w:rPr>
          <w:lang w:val="ro-RO"/>
        </w:rPr>
        <w:t xml:space="preserve">, citită de la tastatură, este </w:t>
      </w:r>
      <w:r>
        <w:rPr>
          <w:rFonts w:cs="Courier New" w:ascii="Courier New" w:hAnsi="Courier New"/>
          <w:lang w:val="ro-RO"/>
        </w:rPr>
        <w:t>1</w:t>
      </w:r>
      <w:r>
        <w:rPr>
          <w:lang w:val="ro-RO"/>
        </w:rPr>
        <w:t xml:space="preserve">)  sau din clasa </w:t>
      </w:r>
      <w:r>
        <w:rPr>
          <w:rFonts w:cs="Courier New" w:ascii="Courier New" w:hAnsi="Courier New"/>
          <w:lang w:val="ro-RO"/>
        </w:rPr>
        <w:t>Student(</w:t>
      </w:r>
      <w:r>
        <w:rPr>
          <w:lang w:val="ro-RO"/>
        </w:rPr>
        <w:t xml:space="preserve"> prin conversia unui pointer de la clasa specializată </w:t>
      </w:r>
      <w:r>
        <w:rPr>
          <w:rFonts w:cs="Courier New" w:ascii="Courier New" w:hAnsi="Courier New"/>
          <w:lang w:val="ro-RO"/>
        </w:rPr>
        <w:t>Student</w:t>
      </w:r>
      <w:r>
        <w:rPr>
          <w:lang w:val="ro-RO"/>
        </w:rPr>
        <w:t xml:space="preserve"> la clasa de bază, în cazul </w:t>
      </w:r>
      <w:r>
        <w:rPr>
          <w:rFonts w:cs="Courier New" w:ascii="Courier New" w:hAnsi="Courier New"/>
          <w:lang w:val="ro-RO"/>
        </w:rPr>
        <w:t>i≠1</w:t>
      </w:r>
      <w:r>
        <w:rPr>
          <w:lang w:val="ro-RO"/>
        </w:rPr>
        <w:t xml:space="preserve">) .  Deaorece clasa declarată  a expresiei destinatar este </w:t>
      </w:r>
      <w:r>
        <w:rPr>
          <w:rFonts w:cs="Courier New" w:ascii="Courier New" w:hAnsi="Courier New"/>
          <w:lang w:val="ro-RO"/>
        </w:rPr>
        <w:t>Persoana,</w:t>
      </w:r>
      <w:r>
        <w:rPr>
          <w:lang w:val="ro-RO"/>
        </w:rPr>
        <w:t xml:space="preserve">metoda </w:t>
      </w:r>
      <w:r>
        <w:rPr>
          <w:rFonts w:cs="Courier New" w:ascii="Courier New" w:hAnsi="Courier New"/>
          <w:lang w:val="ro-RO"/>
        </w:rPr>
        <w:t>afisare()</w:t>
      </w:r>
      <w:r>
        <w:rPr>
          <w:lang w:val="ro-RO"/>
        </w:rPr>
        <w:t xml:space="preserve"> va fi legată la implementarea </w:t>
      </w:r>
      <w:r>
        <w:rPr>
          <w:rFonts w:cs="Courier New" w:ascii="Courier New" w:hAnsi="Courier New"/>
          <w:lang w:val="ro-RO"/>
        </w:rPr>
        <w:t xml:space="preserve">Persoana::afisare(). </w:t>
      </w:r>
      <w:r>
        <w:rPr>
          <w:lang w:val="ro-RO"/>
        </w:rPr>
        <w:t xml:space="preserve">Prin urmare, indiferent de valoarea variabilei </w:t>
      </w:r>
      <w:r>
        <w:rPr>
          <w:rFonts w:cs="Courier New" w:ascii="Courier New" w:hAnsi="Courier New"/>
          <w:lang w:val="ro-RO"/>
        </w:rPr>
        <w:t xml:space="preserve">i, </w:t>
      </w:r>
      <w:r>
        <w:rPr>
          <w:lang w:val="ro-RO"/>
        </w:rPr>
        <w:t>la</w:t>
      </w:r>
      <w:r>
        <w:rPr>
          <w:rFonts w:cs="Courier New" w:ascii="Courier New" w:hAnsi="Courier New"/>
          <w:lang w:val="ro-RO"/>
        </w:rPr>
        <w:t xml:space="preserve"> </w:t>
      </w:r>
      <w:r>
        <w:rPr>
          <w:lang w:val="ro-RO"/>
        </w:rPr>
        <w:t>evaluarea expresiei</w:t>
      </w:r>
      <w:r>
        <w:rPr>
          <w:rFonts w:cs="Courier New" w:ascii="Courier New" w:hAnsi="Courier New"/>
          <w:lang w:val="ro-RO"/>
        </w:rPr>
        <w:t xml:space="preserve"> pp-&gt;afisare()</w:t>
      </w:r>
      <w:r>
        <w:rPr>
          <w:lang w:val="ro-RO"/>
        </w:rPr>
        <w:t xml:space="preserve">se va executa implementarea </w:t>
      </w:r>
      <w:r>
        <w:rPr>
          <w:rFonts w:cs="Courier New" w:ascii="Courier New" w:hAnsi="Courier New"/>
          <w:lang w:val="ro-RO"/>
        </w:rPr>
        <w:t xml:space="preserve">Persoana::afisare(). </w:t>
      </w:r>
      <w:r>
        <w:rPr>
          <w:lang w:val="ro-RO"/>
        </w:rPr>
        <w:t>În cazul</w:t>
      </w:r>
      <w:r>
        <w:rPr>
          <w:rFonts w:cs="Courier New" w:ascii="Courier New" w:hAnsi="Courier New"/>
          <w:lang w:val="ro-RO"/>
        </w:rPr>
        <w:t xml:space="preserve"> i≠1, </w:t>
      </w:r>
      <w:r>
        <w:rPr>
          <w:lang w:val="ro-RO"/>
        </w:rPr>
        <w:t xml:space="preserve">deşi obiectul destinatar este din clasa </w:t>
      </w:r>
      <w:r>
        <w:rPr>
          <w:rFonts w:cs="Courier New" w:ascii="Courier New" w:hAnsi="Courier New"/>
          <w:lang w:val="ro-RO"/>
        </w:rPr>
        <w:t>Student,</w:t>
      </w:r>
      <w:r>
        <w:rPr>
          <w:lang w:val="ro-RO"/>
        </w:rPr>
        <w:t xml:space="preserve"> implementarea  va afişa informaţii incomplete ( nu va apărea universitatea la care este înscris studentul). Cu alte cuvinte, clasa server </w:t>
      </w:r>
      <w:r>
        <w:rPr>
          <w:rFonts w:cs="Courier New" w:ascii="Courier New" w:hAnsi="Courier New"/>
          <w:lang w:val="ro-RO"/>
        </w:rPr>
        <w:t xml:space="preserve">Student </w:t>
      </w:r>
      <w:r>
        <w:rPr>
          <w:lang w:val="ro-RO"/>
        </w:rPr>
        <w:t>nu garantează că răspunsurile  primite de programul client  atunci când transmite mesaje provin totdeauna de la obiectul de destinaţie.</w:t>
      </w:r>
    </w:p>
    <w:p>
      <w:pPr>
        <w:pStyle w:val="Normal"/>
        <w:numPr>
          <w:ilvl w:val="0"/>
          <w:numId w:val="12"/>
        </w:numPr>
        <w:rPr>
          <w:lang w:val="ro-RO"/>
        </w:rPr>
      </w:pPr>
      <w:r>
        <w:rPr>
          <w:lang w:val="ro-RO"/>
        </w:rPr>
        <w:t xml:space="preserve">Prin legarea târzie, răspunsul la transmiterea mesajului este dat totdeauna de obiectul destinatar. Prin urmare, serverul care defineşte metoda mesaj face ca programul client să primească răspunsuri corecte la mesajele trimise către obiecte.   Clasele server vor adopta metoda de legare târzie dacă înlocuim în </w:t>
      </w:r>
      <w:r>
        <w:rPr>
          <w:i/>
          <w:lang w:val="ro-RO"/>
        </w:rPr>
        <w:t>definiţia</w:t>
      </w:r>
      <w:r>
        <w:rPr>
          <w:lang w:val="ro-RO"/>
        </w:rPr>
        <w:t xml:space="preserve"> claselor server </w:t>
      </w:r>
      <w:r>
        <w:rPr>
          <w:rFonts w:cs="Courier New" w:ascii="Courier New" w:hAnsi="Courier New"/>
          <w:lang w:val="ro-RO"/>
        </w:rPr>
        <w:t>Persoana</w:t>
      </w:r>
      <w:r>
        <w:rPr>
          <w:lang w:val="ro-RO"/>
        </w:rPr>
        <w:t xml:space="preserve"> şi </w:t>
      </w:r>
      <w:r>
        <w:rPr>
          <w:rFonts w:cs="Courier New" w:ascii="Courier New" w:hAnsi="Courier New"/>
          <w:lang w:val="ro-RO"/>
        </w:rPr>
        <w:t xml:space="preserve">Student </w:t>
      </w:r>
      <w:r>
        <w:rPr>
          <w:lang w:val="ro-RO"/>
        </w:rPr>
        <w:t xml:space="preserve">(adică în fişierele </w:t>
      </w:r>
      <w:r>
        <w:rPr>
          <w:i/>
          <w:lang w:val="ro-RO"/>
        </w:rPr>
        <w:t>persoana.hpp</w:t>
      </w:r>
      <w:r>
        <w:rPr>
          <w:lang w:val="ro-RO"/>
        </w:rPr>
        <w:t xml:space="preserve"> şi </w:t>
      </w:r>
      <w:r>
        <w:rPr>
          <w:i/>
          <w:lang w:val="ro-RO"/>
        </w:rPr>
        <w:t>student.hpp</w:t>
      </w:r>
      <w:r>
        <w:rPr>
          <w:lang w:val="ro-RO"/>
        </w:rPr>
        <w:t xml:space="preserve">) liniile </w:t>
      </w:r>
      <w:r>
        <w:rPr>
          <w:rFonts w:cs="Courier New" w:ascii="Courier New" w:hAnsi="Courier New"/>
          <w:lang w:val="ro-RO"/>
        </w:rPr>
        <w:t>void afisare()</w:t>
      </w:r>
      <w:r>
        <w:rPr>
          <w:lang w:val="ro-RO"/>
        </w:rPr>
        <w:t xml:space="preserve"> prin </w:t>
      </w:r>
      <w:r>
        <w:rPr>
          <w:rFonts w:cs="Courier New" w:ascii="Courier New" w:hAnsi="Courier New"/>
          <w:b/>
          <w:lang w:val="ro-RO"/>
        </w:rPr>
        <w:t>virtual</w:t>
      </w:r>
      <w:r>
        <w:rPr>
          <w:rFonts w:cs="Courier New" w:ascii="Courier New" w:hAnsi="Courier New"/>
          <w:lang w:val="ro-RO"/>
        </w:rPr>
        <w:t xml:space="preserve"> void afisare(). </w:t>
      </w:r>
      <w:r>
        <w:rPr>
          <w:lang w:val="ro-RO"/>
        </w:rPr>
        <w:t xml:space="preserve">Nici o altă modificare nu mai este necesară, implementările claselor (fişierele </w:t>
      </w:r>
      <w:r>
        <w:rPr>
          <w:i/>
          <w:lang w:val="ro-RO"/>
        </w:rPr>
        <w:t>student.cpp , persoana.cpp</w:t>
      </w:r>
      <w:r>
        <w:rPr>
          <w:lang w:val="ro-RO"/>
        </w:rPr>
        <w:t xml:space="preserve">) şi programele client rămân neschimbate. Prin legarea tarzie, dacă la executarea programului client avem </w:t>
      </w:r>
      <w:r>
        <w:rPr>
          <w:rFonts w:cs="Courier New" w:ascii="Courier New" w:hAnsi="Courier New"/>
          <w:lang w:val="ro-RO"/>
        </w:rPr>
        <w:t>i≠1</w:t>
      </w:r>
      <w:r>
        <w:rPr>
          <w:lang w:val="ro-RO"/>
        </w:rPr>
        <w:t xml:space="preserve">, obiectul destinatar este din clasa </w:t>
      </w:r>
      <w:r>
        <w:rPr>
          <w:rFonts w:cs="Courier New" w:ascii="Courier New" w:hAnsi="Courier New"/>
          <w:lang w:val="ro-RO"/>
        </w:rPr>
        <w:t>Student,</w:t>
      </w:r>
      <w:r>
        <w:rPr>
          <w:lang w:val="ro-RO"/>
        </w:rPr>
        <w:t xml:space="preserve"> evaluarea expresiei </w:t>
      </w:r>
      <w:r>
        <w:rPr>
          <w:rFonts w:cs="Courier New" w:ascii="Courier New" w:hAnsi="Courier New"/>
          <w:lang w:val="ro-RO"/>
        </w:rPr>
        <w:t>pp-&gt;afisare()</w:t>
      </w:r>
      <w:r>
        <w:rPr>
          <w:lang w:val="ro-RO"/>
        </w:rPr>
        <w:t xml:space="preserve">se face corect, prin legarea mesajului </w:t>
      </w:r>
      <w:r>
        <w:rPr>
          <w:rFonts w:cs="Courier New" w:ascii="Courier New" w:hAnsi="Courier New"/>
          <w:lang w:val="ro-RO"/>
        </w:rPr>
        <w:t>afisare()</w:t>
      </w:r>
      <w:r>
        <w:rPr>
          <w:lang w:val="ro-RO"/>
        </w:rPr>
        <w:t xml:space="preserve">la implementarea </w:t>
      </w:r>
      <w:r>
        <w:rPr>
          <w:rFonts w:cs="Courier New" w:ascii="Courier New" w:hAnsi="Courier New"/>
          <w:lang w:val="ro-RO"/>
        </w:rPr>
        <w:t xml:space="preserve">Student::afisare() </w:t>
      </w:r>
      <w:r>
        <w:rPr>
          <w:lang w:val="ro-RO"/>
        </w:rPr>
        <w:t>şi vor fi afişate toate informaţiile despre student, inclusiv universitatea la care este înscris</w:t>
      </w:r>
      <w:r>
        <w:rPr>
          <w:rFonts w:cs="Courier New" w:ascii="Courier New" w:hAnsi="Courier New"/>
          <w:lang w:val="ro-RO"/>
        </w:rPr>
        <w:t xml:space="preserve">. </w:t>
      </w:r>
    </w:p>
    <w:p>
      <w:pPr>
        <w:pStyle w:val="Normal"/>
        <w:numPr>
          <w:ilvl w:val="0"/>
          <w:numId w:val="12"/>
        </w:numPr>
        <w:rPr/>
      </w:pPr>
      <w:r>
        <w:rPr>
          <w:lang w:val="ro-RO"/>
        </w:rPr>
        <w:t xml:space="preserve">Noţiunile de </w:t>
      </w:r>
      <w:r>
        <w:rPr>
          <w:i/>
          <w:lang w:val="ro-RO"/>
        </w:rPr>
        <w:t>expresie de destinaţie</w:t>
      </w:r>
      <w:r>
        <w:rPr>
          <w:lang w:val="ro-RO"/>
        </w:rPr>
        <w:t xml:space="preserve"> şi </w:t>
      </w:r>
      <w:r>
        <w:rPr>
          <w:i/>
          <w:lang w:val="ro-RO"/>
        </w:rPr>
        <w:t>obiect de destinaţie</w:t>
      </w:r>
      <w:r>
        <w:rPr>
          <w:lang w:val="ro-RO"/>
        </w:rPr>
        <w:t xml:space="preserve"> au semnificaţii distincte. În expresia de transmitere de mesaj </w:t>
      </w:r>
      <w:r>
        <w:rPr>
          <w:rFonts w:cs="Courier New" w:ascii="Courier New" w:hAnsi="Courier New"/>
          <w:lang w:val="ro-RO"/>
        </w:rPr>
        <w:t>pp-&gt;afisare()</w:t>
      </w:r>
      <w:r>
        <w:rPr>
          <w:lang w:val="ro-RO"/>
        </w:rPr>
        <w:t xml:space="preserve">, </w:t>
      </w:r>
      <w:r>
        <w:rPr>
          <w:rFonts w:cs="Courier New" w:ascii="Courier New" w:hAnsi="Courier New"/>
          <w:lang w:val="ro-RO"/>
        </w:rPr>
        <w:t>pp</w:t>
      </w:r>
      <w:r>
        <w:rPr>
          <w:lang w:val="ro-RO"/>
        </w:rPr>
        <w:t xml:space="preserve"> este expresie de destinaţie şi are tipul</w:t>
      </w:r>
      <w:r>
        <w:rPr>
          <w:rFonts w:cs="Courier New" w:ascii="Courier New" w:hAnsi="Courier New"/>
          <w:lang w:val="ro-RO"/>
        </w:rPr>
        <w:t xml:space="preserve"> Persoana</w:t>
      </w:r>
      <w:r>
        <w:rPr>
          <w:lang w:val="ro-RO"/>
        </w:rPr>
        <w:t xml:space="preserve"> (este din clasa </w:t>
      </w:r>
      <w:r>
        <w:rPr>
          <w:rFonts w:cs="Courier New" w:ascii="Courier New" w:hAnsi="Courier New"/>
          <w:lang w:val="ro-RO"/>
        </w:rPr>
        <w:t>Persoana</w:t>
      </w:r>
      <w:r>
        <w:rPr>
          <w:lang w:val="ro-RO"/>
        </w:rPr>
        <w:t xml:space="preserve">). </w:t>
      </w:r>
      <w:r>
        <w:rPr>
          <w:i/>
          <w:lang w:val="ro-RO"/>
        </w:rPr>
        <w:t>Tipul unei expresii de destinaţie est unic</w:t>
      </w:r>
      <w:r>
        <w:rPr>
          <w:lang w:val="ro-RO"/>
        </w:rPr>
        <w:t xml:space="preserve">. În cursul executării programului, valoarea expresiei de destinaţie este </w:t>
      </w:r>
      <w:r>
        <w:rPr>
          <w:i/>
          <w:lang w:val="ro-RO"/>
        </w:rPr>
        <w:t>obiectul de destinaţie</w:t>
      </w:r>
      <w:r>
        <w:rPr>
          <w:lang w:val="ro-RO"/>
        </w:rPr>
        <w:t xml:space="preserve"> al mesajului.</w:t>
      </w:r>
      <w:r>
        <w:rPr>
          <w:i/>
          <w:lang w:val="ro-RO"/>
        </w:rPr>
        <w:t>Tipul (clasa) din care face parte obiecul de destinaţie  nu este totdeauna  unic.</w:t>
      </w:r>
      <w:r>
        <w:rPr>
          <w:lang w:val="ro-RO"/>
        </w:rPr>
        <w:t xml:space="preserve"> În cazul anterior,  </w:t>
      </w:r>
      <w:r>
        <w:rPr>
          <w:rFonts w:cs="Courier New" w:ascii="Courier New" w:hAnsi="Courier New"/>
          <w:lang w:val="ro-RO"/>
        </w:rPr>
        <w:t>pp</w:t>
      </w:r>
      <w:r>
        <w:rPr>
          <w:lang w:val="ro-RO"/>
        </w:rPr>
        <w:t xml:space="preserve"> poate avea ca valoare un obiect de destinaţie din clasa </w:t>
      </w:r>
      <w:r>
        <w:rPr>
          <w:rFonts w:cs="Courier New" w:ascii="Courier New" w:hAnsi="Courier New"/>
          <w:lang w:val="ro-RO"/>
        </w:rPr>
        <w:t>Persoana</w:t>
      </w:r>
      <w:r>
        <w:rPr>
          <w:lang w:val="ro-RO"/>
        </w:rPr>
        <w:t xml:space="preserve"> (dacă </w:t>
      </w:r>
      <w:r>
        <w:rPr>
          <w:rFonts w:cs="Courier New" w:ascii="Courier New" w:hAnsi="Courier New"/>
          <w:lang w:val="ro-RO"/>
        </w:rPr>
        <w:t>i</w:t>
      </w:r>
      <w:r>
        <w:rPr>
          <w:rFonts w:cs="Courier New" w:ascii="Courier New" w:hAnsi="Courier New"/>
        </w:rPr>
        <w:t>=1</w:t>
      </w:r>
      <w:r>
        <w:rPr>
          <w:lang w:val="ro-RO"/>
        </w:rPr>
        <w:t xml:space="preserve">) sau din clasa </w:t>
      </w:r>
      <w:r>
        <w:rPr>
          <w:rFonts w:cs="Courier New" w:ascii="Courier New" w:hAnsi="Courier New"/>
          <w:lang w:val="ro-RO"/>
        </w:rPr>
        <w:t>Student (</w:t>
      </w:r>
      <w:r>
        <w:rPr>
          <w:lang w:val="ro-RO"/>
        </w:rPr>
        <w:t>dacă</w:t>
      </w:r>
      <w:r>
        <w:rPr>
          <w:rFonts w:cs="Courier New" w:ascii="Courier New" w:hAnsi="Courier New"/>
          <w:lang w:val="ro-RO"/>
        </w:rPr>
        <w:t xml:space="preserve"> i≠1)</w:t>
      </w:r>
      <w:r>
        <w:rPr>
          <w:lang w:val="ro-RO"/>
        </w:rPr>
        <w:t>.</w:t>
      </w:r>
    </w:p>
    <w:p>
      <w:pPr>
        <w:pStyle w:val="Normal"/>
        <w:numPr>
          <w:ilvl w:val="0"/>
          <w:numId w:val="12"/>
        </w:numPr>
        <w:rPr/>
      </w:pPr>
      <w:r>
        <w:rPr>
          <w:lang w:val="ro-RO"/>
        </w:rPr>
        <w:t xml:space="preserve">În cazul legării timpurii, o expresie de transmitere de mesaje are mereu </w:t>
      </w:r>
      <w:r>
        <w:rPr>
          <w:i/>
          <w:lang w:val="ro-RO"/>
        </w:rPr>
        <w:t xml:space="preserve">acelaşi efect. </w:t>
      </w:r>
      <w:r>
        <w:rPr>
          <w:lang w:val="ro-RO"/>
        </w:rPr>
        <w:t xml:space="preserve">Implementarea la care este legată metoda mesaj este decisă de compliator pe baza clasei unice (tipului) din care face parte </w:t>
      </w:r>
      <w:r>
        <w:rPr>
          <w:i/>
          <w:lang w:val="ro-RO"/>
        </w:rPr>
        <w:t>expresia  de destinaţie</w:t>
      </w:r>
      <w:r>
        <w:rPr>
          <w:lang w:val="ro-RO"/>
        </w:rPr>
        <w:t xml:space="preserve"> şi nu mai este modificată niciodată.</w:t>
      </w:r>
    </w:p>
    <w:p>
      <w:pPr>
        <w:pStyle w:val="Normal"/>
        <w:numPr>
          <w:ilvl w:val="0"/>
          <w:numId w:val="12"/>
        </w:numPr>
        <w:rPr/>
      </w:pPr>
      <w:r>
        <w:rPr>
          <w:lang w:val="ro-RO"/>
        </w:rPr>
        <w:t xml:space="preserve">În cazul legării târzii,  o expresie de transmitere de mesaje poatea avea </w:t>
      </w:r>
      <w:r>
        <w:rPr>
          <w:i/>
          <w:lang w:val="ro-RO"/>
        </w:rPr>
        <w:t xml:space="preserve">mai multe efecte. </w:t>
      </w:r>
      <w:r>
        <w:rPr>
          <w:lang w:val="ro-RO"/>
        </w:rPr>
        <w:t xml:space="preserve">Metoda mesaj poate fi legată, pe rând, la mai multe implementări, în funcţie de clasa din care face parte </w:t>
      </w:r>
      <w:r>
        <w:rPr>
          <w:i/>
          <w:lang w:val="ro-RO"/>
        </w:rPr>
        <w:t>obiectul de destinaţie</w:t>
      </w:r>
      <w:r>
        <w:rPr>
          <w:lang w:val="ro-RO"/>
        </w:rPr>
        <w:t xml:space="preserve">. Prin urmare, aceeaşi formă sintactică are mai mulşte semnificaţii (forme semantice). Acest fenomen poartă numele de </w:t>
      </w:r>
      <w:r>
        <w:rPr>
          <w:i/>
          <w:lang w:val="ro-RO"/>
        </w:rPr>
        <w:t>polimorfism</w:t>
      </w:r>
      <w:r>
        <w:rPr>
          <w:lang w:val="ro-RO"/>
        </w:rPr>
        <w:t xml:space="preserve"> şi este o consecinţă a tehnicilor de specializare a claselor.</w:t>
      </w:r>
    </w:p>
    <w:p>
      <w:pPr>
        <w:pStyle w:val="Normal"/>
        <w:numPr>
          <w:ilvl w:val="0"/>
          <w:numId w:val="3"/>
        </w:numPr>
        <w:rPr>
          <w:rFonts w:ascii="Courier New" w:hAnsi="Courier New" w:cs="Courier New"/>
          <w:lang w:val="ro-RO"/>
        </w:rPr>
      </w:pPr>
      <w:r>
        <w:rPr>
          <w:lang w:val="ro-RO"/>
        </w:rPr>
        <w:t xml:space="preserve">Metodele virtuale şi polimorfismul permit crearea unor sisteme de programe extensibile şi cu caracter general: ele pot fi proiectate pentru a prelucra obiecte ce aparţin unor clase ce vor fi definite la un moment ulterior. Spre exemplu, în acest moment dispunem de clasele </w:t>
      </w:r>
      <w:r>
        <w:rPr>
          <w:rFonts w:cs="Courier New" w:ascii="Courier New" w:hAnsi="Courier New"/>
          <w:lang w:val="ro-RO"/>
        </w:rPr>
        <w:t xml:space="preserve">Persoana </w:t>
      </w:r>
      <w:r>
        <w:rPr>
          <w:lang w:val="ro-RO"/>
        </w:rPr>
        <w:t xml:space="preserve">şi </w:t>
      </w:r>
      <w:r>
        <w:rPr>
          <w:rFonts w:cs="Courier New" w:ascii="Courier New" w:hAnsi="Courier New"/>
          <w:lang w:val="ro-RO"/>
        </w:rPr>
        <w:t xml:space="preserve">Student </w:t>
      </w:r>
      <w:r>
        <w:rPr>
          <w:lang w:val="ro-RO"/>
        </w:rPr>
        <w:t xml:space="preserve">(clasă specializată ) iar metoda </w:t>
      </w:r>
      <w:r>
        <w:rPr>
          <w:rFonts w:cs="Courier New" w:ascii="Courier New" w:hAnsi="Courier New"/>
          <w:lang w:val="ro-RO"/>
        </w:rPr>
        <w:t xml:space="preserve">afisare() </w:t>
      </w:r>
      <w:r>
        <w:rPr>
          <w:lang w:val="ro-RO"/>
        </w:rPr>
        <w:t xml:space="preserve">o presupunem a fi </w:t>
      </w:r>
      <w:r>
        <w:rPr>
          <w:i/>
          <w:lang w:val="ro-RO"/>
        </w:rPr>
        <w:t>virtuală</w:t>
      </w:r>
      <w:r>
        <w:rPr>
          <w:lang w:val="ro-RO"/>
        </w:rPr>
        <w:t xml:space="preserve"> ( va fi legată târziu). Vom defini o funcţie client a clasei </w:t>
      </w:r>
      <w:r>
        <w:rPr>
          <w:rFonts w:cs="Courier New" w:ascii="Courier New" w:hAnsi="Courier New"/>
          <w:lang w:val="ro-RO"/>
        </w:rPr>
        <w:t>Persoana</w:t>
      </w:r>
      <w:r>
        <w:rPr>
          <w:lang w:val="ro-RO"/>
        </w:rPr>
        <w:t xml:space="preserve"> care va afişa informaţiile despre o persoană într-un chenar simplu format dintr-o linie superioară şi una inferioară.</w:t>
      </w:r>
    </w:p>
    <w:p>
      <w:pPr>
        <w:pStyle w:val="Normal"/>
        <w:rPr>
          <w:rFonts w:ascii="Courier New" w:hAnsi="Courier New" w:cs="Courier New"/>
          <w:lang w:val="ro-RO"/>
        </w:rPr>
      </w:pPr>
      <w:r>
        <w:rPr>
          <w:rFonts w:cs="Courier New" w:ascii="Courier New" w:hAnsi="Courier New"/>
          <w:lang w:val="ro-RO"/>
        </w:rPr>
      </w:r>
    </w:p>
    <w:p>
      <w:pPr>
        <w:pStyle w:val="Normal"/>
        <w:ind w:start="720" w:hanging="0"/>
        <w:rPr/>
      </w:pPr>
      <w:r>
        <w:rPr>
          <w:rFonts w:cs="Courier New" w:ascii="Courier New" w:hAnsi="Courier New"/>
          <w:lang w:val="ro-RO"/>
        </w:rPr>
        <w:t>void afisare</w:t>
      </w:r>
      <w:r>
        <w:rPr>
          <w:rFonts w:cs="Courier New" w:ascii="Courier New" w:hAnsi="Courier New"/>
        </w:rPr>
        <w:t>_</w:t>
      </w:r>
      <w:r>
        <w:rPr>
          <w:rFonts w:cs="Courier New" w:ascii="Courier New" w:hAnsi="Courier New"/>
          <w:lang w:val="ro-RO"/>
        </w:rPr>
        <w:t>cu_chenar(Persoana *pp){</w:t>
      </w:r>
    </w:p>
    <w:p>
      <w:pPr>
        <w:pStyle w:val="Normal"/>
        <w:ind w:start="720" w:hanging="0"/>
        <w:rPr>
          <w:rFonts w:ascii="Courier New" w:hAnsi="Courier New" w:cs="Courier New"/>
          <w:lang w:val="ro-RO"/>
        </w:rPr>
      </w:pPr>
      <w:r>
        <w:rPr>
          <w:rFonts w:eastAsia="Courier New" w:cs="Courier New" w:ascii="Courier New" w:hAnsi="Courier New"/>
          <w:lang w:val="ro-RO"/>
        </w:rPr>
        <w:t xml:space="preserve">  </w:t>
      </w:r>
      <w:r>
        <w:rPr>
          <w:rFonts w:cs="Courier New" w:ascii="Courier New" w:hAnsi="Courier New"/>
          <w:lang w:val="ro-RO"/>
        </w:rPr>
        <w:t>cout&lt;&lt;”***********”&lt;&lt;endl; // linia superioara</w:t>
      </w:r>
    </w:p>
    <w:p>
      <w:pPr>
        <w:pStyle w:val="Normal"/>
        <w:rPr/>
      </w:pPr>
      <w:r>
        <w:rPr>
          <w:rFonts w:eastAsia="Courier New" w:cs="Courier New" w:ascii="Courier New" w:hAnsi="Courier New"/>
          <w:lang w:val="ro-RO"/>
        </w:rPr>
        <w:t xml:space="preserve">       </w:t>
      </w:r>
      <w:r>
        <w:rPr>
          <w:rFonts w:cs="Courier New" w:ascii="Courier New" w:hAnsi="Courier New"/>
          <w:lang w:val="ro-RO"/>
        </w:rPr>
        <w:t>pp-&gt;afisare();// transmitere mesaj de afisare</w:t>
      </w:r>
    </w:p>
    <w:p>
      <w:pPr>
        <w:pStyle w:val="Normal"/>
        <w:rPr>
          <w:rFonts w:ascii="Courier New" w:hAnsi="Courier New" w:cs="Courier New"/>
          <w:lang w:val="ro-RO"/>
        </w:rPr>
      </w:pPr>
      <w:r>
        <w:rPr>
          <w:rFonts w:cs="Courier New" w:ascii="Courier New" w:hAnsi="Courier New"/>
          <w:lang w:val="ro-RO"/>
        </w:rPr>
        <w:tab/>
        <w:t xml:space="preserve">  cout;;endl;</w:t>
      </w:r>
    </w:p>
    <w:p>
      <w:pPr>
        <w:pStyle w:val="Normal"/>
        <w:ind w:start="720" w:hanging="0"/>
        <w:rPr>
          <w:rFonts w:ascii="Courier New" w:hAnsi="Courier New" w:cs="Courier New"/>
          <w:lang w:val="ro-RO"/>
        </w:rPr>
      </w:pPr>
      <w:r>
        <w:rPr>
          <w:rFonts w:eastAsia="Courier New" w:cs="Courier New" w:ascii="Courier New" w:hAnsi="Courier New"/>
          <w:lang w:val="ro-RO"/>
        </w:rPr>
        <w:t xml:space="preserve">  </w:t>
      </w:r>
      <w:r>
        <w:rPr>
          <w:rFonts w:cs="Courier New" w:ascii="Courier New" w:hAnsi="Courier New"/>
          <w:lang w:val="ro-RO"/>
        </w:rPr>
        <w:t>cout&lt;&lt;”-----------”&lt;&lt;endl; // linia inferioara</w:t>
      </w:r>
    </w:p>
    <w:p>
      <w:pPr>
        <w:pStyle w:val="Normal"/>
        <w:ind w:start="720" w:hanging="0"/>
        <w:rPr>
          <w:rFonts w:ascii="Courier New" w:hAnsi="Courier New" w:cs="Courier New"/>
          <w:lang w:val="ro-RO"/>
        </w:rPr>
      </w:pPr>
      <w:r>
        <w:rPr>
          <w:rFonts w:cs="Courier New" w:ascii="Courier New" w:hAnsi="Courier New"/>
          <w:lang w:val="ro-RO"/>
        </w:rPr>
        <w:t xml:space="preserve">}  </w:t>
      </w:r>
    </w:p>
    <w:p>
      <w:pPr>
        <w:pStyle w:val="Normal"/>
        <w:ind w:start="720" w:hanging="0"/>
        <w:rPr>
          <w:rFonts w:ascii="Courier New" w:hAnsi="Courier New" w:cs="Courier New"/>
          <w:lang w:val="ro-RO"/>
        </w:rPr>
      </w:pPr>
      <w:r>
        <w:rPr>
          <w:rFonts w:cs="Courier New" w:ascii="Courier New" w:hAnsi="Courier New"/>
          <w:lang w:val="ro-RO"/>
        </w:rPr>
      </w:r>
    </w:p>
    <w:p>
      <w:pPr>
        <w:pStyle w:val="Normal"/>
        <w:ind w:start="720" w:hanging="0"/>
        <w:rPr/>
      </w:pPr>
      <w:r>
        <w:rPr>
          <w:lang w:val="ro-RO"/>
        </w:rPr>
        <w:t xml:space="preserve">Deoarece metoda </w:t>
      </w:r>
      <w:r>
        <w:rPr>
          <w:rFonts w:cs="Courier New" w:ascii="Courier New" w:hAnsi="Courier New"/>
          <w:lang w:val="ro-RO"/>
        </w:rPr>
        <w:t>afisare()</w:t>
      </w:r>
      <w:r>
        <w:rPr>
          <w:lang w:val="ro-RO"/>
        </w:rPr>
        <w:t xml:space="preserve"> este virtuală, expresia  </w:t>
      </w:r>
      <w:r>
        <w:rPr>
          <w:rFonts w:cs="Courier New" w:ascii="Courier New" w:hAnsi="Courier New"/>
          <w:lang w:val="ro-RO"/>
        </w:rPr>
        <w:t>pp-&gt;afisare()</w:t>
      </w:r>
      <w:r>
        <w:rPr>
          <w:lang w:val="ro-RO"/>
        </w:rPr>
        <w:t xml:space="preserve">este (semantic) polimorfă şi în consecinţă funcţia </w:t>
      </w:r>
    </w:p>
    <w:p>
      <w:pPr>
        <w:pStyle w:val="Normal"/>
        <w:ind w:start="720" w:hanging="0"/>
        <w:rPr/>
      </w:pPr>
      <w:r>
        <w:rPr>
          <w:rFonts w:cs="Courier New" w:ascii="Courier New" w:hAnsi="Courier New"/>
          <w:lang w:val="ro-RO"/>
        </w:rPr>
        <w:t>void afisare</w:t>
      </w:r>
      <w:r>
        <w:rPr>
          <w:rFonts w:cs="Courier New" w:ascii="Courier New" w:hAnsi="Courier New"/>
        </w:rPr>
        <w:t>_</w:t>
      </w:r>
      <w:r>
        <w:rPr>
          <w:rFonts w:cs="Courier New" w:ascii="Courier New" w:hAnsi="Courier New"/>
          <w:lang w:val="ro-RO"/>
        </w:rPr>
        <w:t>cu_chenar(Persoana *pp)</w:t>
      </w:r>
    </w:p>
    <w:p>
      <w:pPr>
        <w:pStyle w:val="Normal"/>
        <w:ind w:start="720" w:hanging="0"/>
        <w:rPr>
          <w:lang w:val="ro-RO"/>
        </w:rPr>
      </w:pPr>
      <w:r>
        <w:rPr>
          <w:lang w:val="ro-RO"/>
        </w:rPr>
        <w:t xml:space="preserve"> </w:t>
      </w:r>
      <w:r>
        <w:rPr>
          <w:lang w:val="ro-RO"/>
        </w:rPr>
        <w:t>poate fi utilizată nu numai pentru afişarea informaţiilor despre persoane, dar şi despre studenţi, ca în următorul progam client:</w:t>
      </w:r>
    </w:p>
    <w:p>
      <w:pPr>
        <w:pStyle w:val="Normal"/>
        <w:ind w:start="720" w:hanging="0"/>
        <w:rPr>
          <w:rFonts w:ascii="Courier New" w:hAnsi="Courier New" w:cs="Courier New"/>
          <w:lang w:val="ro-RO"/>
        </w:rPr>
      </w:pPr>
      <w:r>
        <w:rPr>
          <w:rFonts w:cs="Courier New" w:ascii="Courier New" w:hAnsi="Courier New"/>
          <w:lang w:val="ro-RO"/>
        </w:rPr>
      </w:r>
    </w:p>
    <w:p>
      <w:pPr>
        <w:pStyle w:val="Normal"/>
        <w:ind w:start="720" w:hanging="0"/>
        <w:rPr>
          <w:rFonts w:ascii="Courier New" w:hAnsi="Courier New" w:cs="Courier New"/>
          <w:sz w:val="20"/>
          <w:szCs w:val="20"/>
          <w:lang w:val="ro-RO"/>
        </w:rPr>
      </w:pPr>
      <w:r>
        <w:rPr>
          <w:rFonts w:cs="Courier New" w:ascii="Courier New" w:hAnsi="Courier New"/>
          <w:sz w:val="20"/>
          <w:szCs w:val="20"/>
          <w:lang w:val="ro-RO"/>
        </w:rPr>
        <w:t>int i;</w:t>
      </w:r>
    </w:p>
    <w:p>
      <w:pPr>
        <w:pStyle w:val="Normal"/>
        <w:ind w:start="720" w:hanging="0"/>
        <w:rPr>
          <w:rFonts w:ascii="Courier New" w:hAnsi="Courier New" w:cs="Courier New"/>
          <w:sz w:val="20"/>
          <w:szCs w:val="20"/>
          <w:lang w:val="ro-RO"/>
        </w:rPr>
      </w:pPr>
      <w:r>
        <w:rPr>
          <w:rFonts w:cs="Courier New" w:ascii="Courier New" w:hAnsi="Courier New"/>
          <w:sz w:val="20"/>
          <w:szCs w:val="20"/>
          <w:lang w:val="ro-RO"/>
        </w:rPr>
        <w:t>Persoana *pp;</w:t>
      </w:r>
    </w:p>
    <w:p>
      <w:pPr>
        <w:pStyle w:val="Normal"/>
        <w:ind w:start="720" w:hanging="0"/>
        <w:rPr/>
      </w:pPr>
      <w:r>
        <w:rPr>
          <w:rFonts w:cs="Courier New" w:ascii="Courier New" w:hAnsi="Courier New"/>
          <w:sz w:val="20"/>
          <w:szCs w:val="20"/>
          <w:lang w:val="ro-RO"/>
        </w:rPr>
        <w:t>cin</w:t>
      </w:r>
      <w:r>
        <w:rPr>
          <w:rFonts w:cs="Courier New" w:ascii="Courier New" w:hAnsi="Courier New"/>
          <w:sz w:val="20"/>
          <w:szCs w:val="20"/>
        </w:rPr>
        <w:t>&gt;&gt;i;</w:t>
      </w:r>
    </w:p>
    <w:p>
      <w:pPr>
        <w:pStyle w:val="Normal"/>
        <w:ind w:start="720" w:hanging="0"/>
        <w:rPr/>
      </w:pPr>
      <w:r>
        <w:rPr>
          <w:rFonts w:cs="Courier New" w:ascii="Courier New" w:hAnsi="Courier New"/>
          <w:sz w:val="20"/>
          <w:szCs w:val="20"/>
          <w:lang w:val="ro-RO"/>
        </w:rPr>
        <w:t>if( i</w:t>
      </w:r>
      <w:r>
        <w:rPr>
          <w:rFonts w:cs="Courier New" w:ascii="Courier New" w:hAnsi="Courier New"/>
          <w:sz w:val="20"/>
          <w:szCs w:val="20"/>
        </w:rPr>
        <w:t>==1</w:t>
      </w:r>
      <w:r>
        <w:rPr>
          <w:rFonts w:cs="Courier New" w:ascii="Courier New" w:hAnsi="Courier New"/>
          <w:sz w:val="20"/>
          <w:szCs w:val="20"/>
          <w:lang w:val="ro-RO"/>
        </w:rPr>
        <w:t>)pp= new Persoana(</w:t>
      </w:r>
      <w:r>
        <w:rPr>
          <w:rFonts w:cs="Courier New" w:ascii="Courier New" w:hAnsi="Courier New"/>
          <w:sz w:val="20"/>
          <w:szCs w:val="20"/>
        </w:rPr>
        <w:t>“Ionescu”, “Ion”, 1947</w:t>
      </w:r>
      <w:r>
        <w:rPr>
          <w:rFonts w:cs="Courier New" w:ascii="Courier New" w:hAnsi="Courier New"/>
          <w:sz w:val="20"/>
          <w:szCs w:val="20"/>
          <w:lang w:val="ro-RO"/>
        </w:rPr>
        <w:t>);</w:t>
      </w:r>
    </w:p>
    <w:p>
      <w:pPr>
        <w:pStyle w:val="Normal"/>
        <w:ind w:start="720" w:hanging="0"/>
        <w:rPr>
          <w:rFonts w:ascii="Courier New" w:hAnsi="Courier New" w:cs="Courier New"/>
          <w:sz w:val="20"/>
          <w:szCs w:val="20"/>
          <w:lang w:val="ro-RO"/>
        </w:rPr>
      </w:pPr>
      <w:r>
        <w:rPr>
          <w:rFonts w:cs="Courier New" w:ascii="Courier New" w:hAnsi="Courier New"/>
          <w:sz w:val="20"/>
          <w:szCs w:val="20"/>
          <w:lang w:val="ro-RO"/>
        </w:rPr>
        <w:t>else pp= new Student(”Petrescu”, ”Petre”, ”Spiru Haret”, 1986);</w:t>
      </w:r>
    </w:p>
    <w:p>
      <w:pPr>
        <w:pStyle w:val="Normal"/>
        <w:ind w:start="720" w:hanging="0"/>
        <w:rPr>
          <w:rFonts w:ascii="Courier New" w:hAnsi="Courier New" w:cs="Courier New"/>
          <w:sz w:val="20"/>
          <w:szCs w:val="20"/>
          <w:lang w:val="ro-RO"/>
        </w:rPr>
      </w:pPr>
      <w:r>
        <w:rPr>
          <w:rFonts w:cs="Courier New" w:ascii="Courier New" w:hAnsi="Courier New"/>
          <w:sz w:val="20"/>
          <w:szCs w:val="20"/>
          <w:lang w:val="ro-RO"/>
        </w:rPr>
      </w:r>
    </w:p>
    <w:p>
      <w:pPr>
        <w:pStyle w:val="Normal"/>
        <w:ind w:start="720" w:hanging="0"/>
        <w:rPr/>
      </w:pPr>
      <w:r>
        <w:rPr>
          <w:rFonts w:cs="Courier New" w:ascii="Courier New" w:hAnsi="Courier New"/>
          <w:sz w:val="20"/>
          <w:szCs w:val="20"/>
          <w:lang w:val="ro-RO"/>
        </w:rPr>
        <w:t>// urmeaza o instructiune cu caracter general</w:t>
      </w:r>
    </w:p>
    <w:p>
      <w:pPr>
        <w:pStyle w:val="Normal"/>
        <w:ind w:start="720" w:hanging="0"/>
        <w:rPr>
          <w:rFonts w:ascii="Courier New" w:hAnsi="Courier New" w:cs="Courier New"/>
          <w:lang w:val="ro-RO"/>
        </w:rPr>
      </w:pPr>
      <w:r>
        <w:rPr>
          <w:rFonts w:cs="Courier New" w:ascii="Courier New" w:hAnsi="Courier New"/>
          <w:sz w:val="20"/>
          <w:szCs w:val="20"/>
          <w:lang w:val="ro-RO"/>
        </w:rPr>
        <w:t xml:space="preserve">pp-&gt;afisare_cu_chenar(pp); </w:t>
      </w:r>
    </w:p>
    <w:p>
      <w:pPr>
        <w:pStyle w:val="Normal"/>
        <w:ind w:start="720" w:hanging="0"/>
        <w:rPr>
          <w:rFonts w:ascii="Courier New" w:hAnsi="Courier New" w:cs="Courier New"/>
          <w:lang w:val="ro-RO"/>
        </w:rPr>
      </w:pPr>
      <w:r>
        <w:rPr>
          <w:rFonts w:cs="Courier New" w:ascii="Courier New" w:hAnsi="Courier New"/>
          <w:lang w:val="ro-RO"/>
        </w:rPr>
      </w:r>
    </w:p>
    <w:p>
      <w:pPr>
        <w:pStyle w:val="Normal"/>
        <w:ind w:start="720" w:hanging="0"/>
        <w:rPr/>
      </w:pPr>
      <w:r>
        <w:rPr>
          <w:lang w:val="ro-RO"/>
        </w:rPr>
        <w:t xml:space="preserve">Prin urmare, </w:t>
      </w:r>
      <w:r>
        <w:rPr>
          <w:rFonts w:cs="Courier New" w:ascii="Courier New" w:hAnsi="Courier New"/>
          <w:lang w:val="ro-RO"/>
        </w:rPr>
        <w:t>afisare</w:t>
      </w:r>
      <w:r>
        <w:rPr>
          <w:rFonts w:cs="Courier New" w:ascii="Courier New" w:hAnsi="Courier New"/>
        </w:rPr>
        <w:t>_</w:t>
      </w:r>
      <w:r>
        <w:rPr>
          <w:rFonts w:cs="Courier New" w:ascii="Courier New" w:hAnsi="Courier New"/>
          <w:lang w:val="ro-RO"/>
        </w:rPr>
        <w:t xml:space="preserve">cu_chenar </w:t>
      </w:r>
      <w:r>
        <w:rPr>
          <w:lang w:val="ro-RO"/>
        </w:rPr>
        <w:t>este clientul tuturor claselor ce specializează clasa</w:t>
      </w:r>
      <w:r>
        <w:rPr>
          <w:rFonts w:cs="Courier New" w:ascii="Courier New" w:hAnsi="Courier New"/>
          <w:lang w:val="ro-RO"/>
        </w:rPr>
        <w:t xml:space="preserve"> Persoana, </w:t>
      </w:r>
      <w:r>
        <w:rPr>
          <w:lang w:val="ro-RO"/>
        </w:rPr>
        <w:t xml:space="preserve">chiar şi al celor ce vor fi declarate ulterior. </w:t>
      </w:r>
    </w:p>
    <w:p>
      <w:pPr>
        <w:pStyle w:val="Normal"/>
        <w:ind w:start="720" w:hanging="0"/>
        <w:rPr/>
      </w:pPr>
      <w:r>
        <w:rPr>
          <w:lang w:val="ro-RO"/>
        </w:rPr>
        <w:t xml:space="preserve">De pildă, în acest moment (ulterior celui în care am scris funcţia </w:t>
      </w:r>
      <w:r>
        <w:rPr>
          <w:rFonts w:cs="Courier New" w:ascii="Courier New" w:hAnsi="Courier New"/>
          <w:lang w:val="ro-RO"/>
        </w:rPr>
        <w:t>afisare</w:t>
      </w:r>
      <w:r>
        <w:rPr>
          <w:rFonts w:cs="Courier New" w:ascii="Courier New" w:hAnsi="Courier New"/>
        </w:rPr>
        <w:t>_</w:t>
      </w:r>
      <w:r>
        <w:rPr>
          <w:rFonts w:cs="Courier New" w:ascii="Courier New" w:hAnsi="Courier New"/>
          <w:lang w:val="ro-RO"/>
        </w:rPr>
        <w:t>cu_chenar</w:t>
      </w:r>
      <w:r>
        <w:rPr>
          <w:lang w:val="ro-RO"/>
        </w:rPr>
        <w:t xml:space="preserve">)  putem specializa din nou clasa </w:t>
      </w:r>
      <w:r>
        <w:rPr>
          <w:rFonts w:cs="Courier New" w:ascii="Courier New" w:hAnsi="Courier New"/>
          <w:lang w:val="ro-RO"/>
        </w:rPr>
        <w:t xml:space="preserve">Persoana </w:t>
      </w:r>
      <w:r>
        <w:rPr>
          <w:lang w:val="ro-RO"/>
        </w:rPr>
        <w:t xml:space="preserve">pentru a obţine clasa </w:t>
      </w:r>
      <w:r>
        <w:rPr>
          <w:rFonts w:cs="Courier New" w:ascii="Courier New" w:hAnsi="Courier New"/>
          <w:lang w:val="ro-RO"/>
        </w:rPr>
        <w:t xml:space="preserve">Cadru didactic, </w:t>
      </w:r>
      <w:r>
        <w:rPr>
          <w:lang w:val="ro-RO"/>
        </w:rPr>
        <w:t>ca în diagrama următoare:</w:t>
      </w:r>
    </w:p>
    <w:p>
      <w:pPr>
        <w:pStyle w:val="Normal"/>
        <w:ind w:start="720" w:hanging="0"/>
        <w:rPr>
          <w:rFonts w:ascii="Courier New" w:hAnsi="Courier New" w:cs="Courier New"/>
          <w:lang w:val="ro-RO"/>
        </w:rPr>
      </w:pPr>
      <w:r>
        <w:rPr>
          <w:rFonts w:cs="Courier New" w:ascii="Courier New" w:hAnsi="Courier New"/>
          <w:lang w:val="ro-RO"/>
        </w:rPr>
      </w:r>
    </w:p>
    <w:p>
      <w:pPr>
        <w:pStyle w:val="Normal"/>
        <w:ind w:start="720" w:hanging="0"/>
        <w:rPr>
          <w:rFonts w:ascii="Courier New" w:hAnsi="Courier New" w:cs="Courier New"/>
          <w:lang w:val="ro-RO"/>
        </w:rPr>
      </w:pPr>
      <w:r>
        <w:rPr>
          <w:rFonts w:cs="Courier New" w:ascii="Courier New" w:hAnsi="Courier New"/>
          <w:lang w:val="ro-RO"/>
        </w:rPr>
      </w:r>
    </w:p>
    <w:p>
      <w:pPr>
        <w:pStyle w:val="Normal"/>
        <w:ind w:start="720" w:hanging="0"/>
        <w:rPr>
          <w:rFonts w:ascii="Courier New" w:hAnsi="Courier New" w:cs="Courier New"/>
          <w:lang w:val="ro-RO"/>
        </w:rPr>
      </w:pPr>
      <w:r>
        <w:rPr>
          <w:rFonts w:cs="Courier New" w:ascii="Courier New" w:hAnsi="Courier New"/>
          <w:lang w:val="ro-RO"/>
        </w:rPr>
      </w:r>
    </w:p>
    <w:p>
      <w:pPr>
        <w:pStyle w:val="Normal"/>
        <w:ind w:start="720" w:hanging="0"/>
        <w:rPr>
          <w:rFonts w:ascii="Courier New" w:hAnsi="Courier New" w:cs="Courier New"/>
          <w:lang w:val="ro-RO"/>
        </w:rPr>
      </w:pPr>
      <w:r>
        <w:rPr>
          <w:rFonts w:cs="Courier New" w:ascii="Courier New" w:hAnsi="Courier New"/>
          <w:sz w:val="20"/>
          <w:szCs w:val="20"/>
          <w:lang w:val="ro-RO" w:eastAsia="ro-RO"/>
        </w:rPr>
        <mc:AlternateContent>
          <mc:Choice Requires="wpg">
            <w:drawing>
              <wp:inline distT="0" distB="0" distL="0" distR="0">
                <wp:extent cx="6400800" cy="3314700"/>
                <wp:effectExtent l="0" t="0" r="0" b="0"/>
                <wp:docPr id="17" name=""/>
                <a:graphic xmlns:a="http://schemas.openxmlformats.org/drawingml/2006/main">
                  <a:graphicData uri="http://schemas.microsoft.com/office/word/2010/wordprocessingGroup">
                    <wpg:wgp>
                      <wpg:cNvGrpSpPr/>
                      <wpg:grpSpPr>
                        <a:xfrm>
                          <a:off x="0" y="0"/>
                          <a:ext cx="6400080" cy="3314160"/>
                        </a:xfrm>
                      </wpg:grpSpPr>
                      <wps:wsp>
                        <wps:cNvSpPr/>
                        <wps:nvSpPr>
                          <wps:cNvPr id="4" name="Rectangle 1"/>
                          <wps:cNvSpPr/>
                        </wps:nvSpPr>
                        <wps:spPr>
                          <a:xfrm>
                            <a:off x="0" y="0"/>
                            <a:ext cx="6400080" cy="3314160"/>
                          </a:xfrm>
                          <a:prstGeom prst="rect">
                            <a:avLst/>
                          </a:prstGeom>
                          <a:noFill/>
                          <a:ln>
                            <a:noFill/>
                          </a:ln>
                        </wps:spPr>
                        <wps:bodyPr/>
                      </wps:wsp>
                      <wps:wsp>
                        <wps:cNvSpPr txBox="1"/>
                        <wps:spPr>
                          <a:xfrm>
                            <a:off x="684360" y="113040"/>
                            <a:ext cx="1599480" cy="800640"/>
                          </a:xfrm>
                          <a:prstGeom prst="rect">
                            <a:avLst/>
                          </a:prstGeom>
                          <a:solidFill>
                            <a:srgbClr val="ffffff"/>
                          </a:solidFill>
                          <a:ln w="9360">
                            <a:solidFill>
                              <a:srgbClr val="000000"/>
                            </a:solidFill>
                            <a:miter/>
                          </a:ln>
                        </wps:spPr>
                        <wps:txbx>
                          <w:txbxContent>
                            <w:p>
                              <w:pPr>
                                <w:overflowPunct w:val="false"/>
                                <w:bidi w:val="0"/>
                                <w:rPr/>
                              </w:pPr>
                              <w:r>
                                <w:rPr>
                                  <w:kern w:val="2"/>
                                  <w:sz w:val="24"/>
                                  <w:szCs w:val="24"/>
                                  <w:rFonts w:ascii="Times New Roman" w:hAnsi="Times New Roman" w:eastAsia="Times New Roman" w:cs="Times New Roman"/>
                                  <w:color w:val="auto"/>
                                  <w:lang w:val="ro-RO" w:bidi="ar-SA"/>
                                </w:rPr>
                                <w:t xml:space="preserve">Persoana </w:t>
                              </w:r>
                            </w:p>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ro-RO" w:bidi="ar-SA"/>
                                </w:rPr>
                                <w:t>+</w:t>
                              </w:r>
                              <w:r>
                                <w:rPr>
                                  <w:kern w:val="2"/>
                                  <w:sz w:val="24"/>
                                  <w:szCs w:val="24"/>
                                  <w:b/>
                                  <w:rFonts w:ascii="Times New Roman" w:hAnsi="Times New Roman" w:eastAsia="Times New Roman" w:cs="Times New Roman"/>
                                  <w:color w:val="auto"/>
                                  <w:lang w:val="ro-RO" w:bidi="ar-SA"/>
                                </w:rPr>
                                <w:t>virtual</w:t>
                              </w:r>
                              <w:r>
                                <w:rPr>
                                  <w:kern w:val="2"/>
                                  <w:sz w:val="24"/>
                                  <w:szCs w:val="24"/>
                                  <w:rFonts w:ascii="Times New Roman" w:hAnsi="Times New Roman" w:eastAsia="Times New Roman" w:cs="Times New Roman"/>
                                  <w:color w:val="auto"/>
                                  <w:lang w:val="ro-RO" w:bidi="ar-SA"/>
                                </w:rPr>
                                <w:t xml:space="preserve"> void afisare() </w:t>
                              </w:r>
                            </w:p>
                            <w:p>
                              <w:pPr>
                                <w:overflowPunct w:val="false"/>
                                <w:bidi w:val="0"/>
                                <w:rPr/>
                              </w:pPr>
                              <w:r>
                                <w:rPr>
                                  <w:kern w:val="2"/>
                                  <w:rFonts w:ascii="Times New Roman" w:hAnsi="Times New Roman" w:eastAsia="Noto Serif CJK SC" w:cs="Droid Sans Devanagari"/>
                                  <w:lang w:val="ro-RO" w:bidi="hi-IN"/>
                                </w:rPr>
                              </w:r>
                            </w:p>
                          </w:txbxContent>
                        </wps:txbx>
                        <wps:bodyPr wrap="square">
                          <a:noAutofit/>
                        </wps:bodyPr>
                      </wps:wsp>
                      <wps:wsp>
                        <wps:cNvSpPr txBox="1"/>
                        <wps:spPr>
                          <a:xfrm>
                            <a:off x="227160" y="1485360"/>
                            <a:ext cx="1942560" cy="912600"/>
                          </a:xfrm>
                          <a:prstGeom prst="rect">
                            <a:avLst/>
                          </a:prstGeom>
                          <a:solidFill>
                            <a:srgbClr val="ffffff"/>
                          </a:solidFill>
                          <a:ln w="9360">
                            <a:solidFill>
                              <a:srgbClr val="000000"/>
                            </a:solidFill>
                            <a:miter/>
                          </a:ln>
                        </wps:spPr>
                        <wps:txbx>
                          <w:txbxContent>
                            <w:p>
                              <w:pPr>
                                <w:overflowPunct w:val="false"/>
                                <w:bidi w:val="0"/>
                                <w:rPr/>
                              </w:pPr>
                              <w:r>
                                <w:rPr>
                                  <w:kern w:val="2"/>
                                  <w:sz w:val="24"/>
                                  <w:szCs w:val="24"/>
                                  <w:rFonts w:ascii="Times New Roman" w:hAnsi="Times New Roman" w:eastAsia="Times New Roman" w:cs="Times New Roman"/>
                                  <w:color w:val="auto"/>
                                  <w:lang w:val="ro-RO" w:bidi="ar-SA"/>
                                </w:rPr>
                                <w:t xml:space="preserve">Student </w:t>
                              </w:r>
                            </w:p>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ro-RO" w:bidi="ar-SA"/>
                                </w:rPr>
                                <w:t>+</w:t>
                              </w:r>
                              <w:r>
                                <w:rPr>
                                  <w:kern w:val="2"/>
                                  <w:sz w:val="24"/>
                                  <w:szCs w:val="24"/>
                                  <w:b/>
                                  <w:rFonts w:ascii="Times New Roman" w:hAnsi="Times New Roman" w:eastAsia="Times New Roman" w:cs="Times New Roman"/>
                                  <w:color w:val="auto"/>
                                  <w:lang w:val="ro-RO" w:bidi="ar-SA"/>
                                </w:rPr>
                                <w:t>virtual</w:t>
                              </w:r>
                              <w:r>
                                <w:rPr>
                                  <w:kern w:val="2"/>
                                  <w:sz w:val="24"/>
                                  <w:szCs w:val="24"/>
                                  <w:rFonts w:ascii="Times New Roman" w:hAnsi="Times New Roman" w:eastAsia="Times New Roman" w:cs="Times New Roman"/>
                                  <w:color w:val="auto"/>
                                  <w:lang w:val="ro-RO" w:bidi="ar-SA"/>
                                </w:rPr>
                                <w:t xml:space="preserve"> void afisare() </w:t>
                              </w:r>
                            </w:p>
                            <w:p>
                              <w:pPr>
                                <w:overflowPunct w:val="false"/>
                                <w:bidi w:val="0"/>
                                <w:rPr/>
                              </w:pPr>
                              <w:r>
                                <w:rPr>
                                  <w:kern w:val="2"/>
                                  <w:rFonts w:ascii="Times New Roman" w:hAnsi="Times New Roman" w:eastAsia="Noto Serif CJK SC" w:cs="Droid Sans Devanagari"/>
                                  <w:lang w:val="ro-RO" w:bidi="hi-IN"/>
                                </w:rPr>
                              </w:r>
                            </w:p>
                          </w:txbxContent>
                        </wps:txbx>
                        <wps:bodyPr wrap="square">
                          <a:noAutofit/>
                        </wps:bodyPr>
                      </wps:wsp>
                      <wps:wsp>
                        <wps:cNvSpPr txBox="1"/>
                        <wps:spPr>
                          <a:xfrm>
                            <a:off x="2627640" y="1370880"/>
                            <a:ext cx="2742480" cy="1828800"/>
                          </a:xfrm>
                          <a:prstGeom prst="rect">
                            <a:avLst/>
                          </a:prstGeom>
                          <a:solidFill>
                            <a:srgbClr val="ffffff"/>
                          </a:solidFill>
                          <a:ln w="9360">
                            <a:solidFill>
                              <a:srgbClr val="000000"/>
                            </a:solidFill>
                            <a:miter/>
                          </a:ln>
                        </wps:spPr>
                        <wps:txbx>
                          <w:txbxContent>
                            <w:p>
                              <w:pPr>
                                <w:overflowPunct w:val="false"/>
                                <w:bidi w:val="0"/>
                                <w:rPr/>
                              </w:pPr>
                              <w:r>
                                <w:rPr>
                                  <w:kern w:val="2"/>
                                  <w:sz w:val="24"/>
                                  <w:szCs w:val="24"/>
                                  <w:rFonts w:ascii="Times New Roman" w:hAnsi="Times New Roman" w:eastAsia="Times New Roman" w:cs="Times New Roman"/>
                                  <w:color w:val="auto"/>
                                  <w:lang w:val="ro-RO" w:bidi="ar-SA"/>
                                </w:rPr>
                                <w:t>Cadru_didactic</w:t>
                              </w:r>
                            </w:p>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ro-RO" w:bidi="ar-SA"/>
                                </w:rPr>
                                <w:t>#titlu:char*</w:t>
                              </w:r>
                            </w:p>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ro-RO" w:bidi="ar-SA"/>
                                </w:rPr>
                                <w:t xml:space="preserve">+Cadru_didactic (char *nume, char * prenume, </w:t>
                              </w:r>
                            </w:p>
                            <w:p>
                              <w:pPr>
                                <w:overflowPunct w:val="false"/>
                                <w:bidi w:val="0"/>
                                <w:rPr/>
                              </w:pPr>
                              <w:r>
                                <w:rPr>
                                  <w:kern w:val="2"/>
                                  <w:sz w:val="24"/>
                                  <w:szCs w:val="24"/>
                                  <w:rFonts w:ascii="Times New Roman" w:hAnsi="Times New Roman" w:eastAsia="Times New Roman" w:cs="Times New Roman"/>
                                  <w:color w:val="auto"/>
                                  <w:lang w:val="ro-RO" w:bidi="ar-SA"/>
                                </w:rPr>
                                <w:t xml:space="preserve">char * universitate, int an_nastere, </w:t>
                              </w:r>
                            </w:p>
                            <w:p>
                              <w:pPr>
                                <w:overflowPunct w:val="false"/>
                                <w:bidi w:val="0"/>
                                <w:rPr/>
                              </w:pPr>
                              <w:r>
                                <w:rPr>
                                  <w:kern w:val="2"/>
                                  <w:sz w:val="24"/>
                                  <w:szCs w:val="24"/>
                                  <w:rFonts w:ascii="Times New Roman" w:hAnsi="Times New Roman" w:eastAsia="Times New Roman" w:cs="Times New Roman"/>
                                  <w:color w:val="auto"/>
                                  <w:lang w:val="ro-RO" w:bidi="ar-SA"/>
                                </w:rPr>
                                <w:t>char * titlu_academic)</w:t>
                              </w:r>
                            </w:p>
                            <w:p>
                              <w:pPr>
                                <w:overflowPunct w:val="false"/>
                                <w:bidi w:val="0"/>
                                <w:rPr/>
                              </w:pPr>
                              <w:r>
                                <w:rPr>
                                  <w:kern w:val="2"/>
                                  <w:sz w:val="24"/>
                                  <w:szCs w:val="24"/>
                                  <w:rFonts w:ascii="Times New Roman" w:hAnsi="Times New Roman" w:eastAsia="Times New Roman" w:cs="Times New Roman"/>
                                  <w:color w:val="auto"/>
                                  <w:lang w:val="ro-RO" w:bidi="ar-SA"/>
                                </w:rPr>
                                <w:t>+</w:t>
                              </w:r>
                              <w:r>
                                <w:rPr>
                                  <w:kern w:val="2"/>
                                  <w:sz w:val="24"/>
                                  <w:szCs w:val="24"/>
                                  <w:b/>
                                  <w:rFonts w:ascii="Times New Roman" w:hAnsi="Times New Roman" w:eastAsia="Times New Roman" w:cs="Times New Roman"/>
                                  <w:color w:val="auto"/>
                                  <w:lang w:val="ro-RO" w:bidi="ar-SA"/>
                                </w:rPr>
                                <w:t>virtual</w:t>
                              </w:r>
                              <w:r>
                                <w:rPr>
                                  <w:kern w:val="2"/>
                                  <w:sz w:val="24"/>
                                  <w:szCs w:val="24"/>
                                  <w:rFonts w:ascii="Times New Roman" w:hAnsi="Times New Roman" w:eastAsia="Times New Roman" w:cs="Times New Roman"/>
                                  <w:color w:val="auto"/>
                                  <w:lang w:val="ro-RO" w:bidi="ar-SA"/>
                                </w:rPr>
                                <w:t xml:space="preserve"> void afisare() </w:t>
                              </w:r>
                            </w:p>
                            <w:p>
                              <w:pPr>
                                <w:overflowPunct w:val="false"/>
                                <w:bidi w:val="0"/>
                                <w:rPr/>
                              </w:pPr>
                              <w:r>
                                <w:rPr>
                                  <w:kern w:val="2"/>
                                  <w:rFonts w:ascii="Times New Roman" w:hAnsi="Times New Roman" w:eastAsia="Noto Serif CJK SC" w:cs="Droid Sans Devanagari"/>
                                  <w:lang w:val="ro-RO" w:bidi="hi-IN"/>
                                </w:rPr>
                              </w:r>
                            </w:p>
                          </w:txbxContent>
                        </wps:txbx>
                        <wps:bodyPr wrap="square">
                          <a:noAutofit/>
                        </wps:bodyPr>
                      </wps:wsp>
                      <wps:wsp>
                        <wps:cNvSpPr/>
                        <wps:spPr>
                          <a:xfrm>
                            <a:off x="685080" y="343080"/>
                            <a:ext cx="1599480" cy="720"/>
                          </a:xfrm>
                          <a:prstGeom prst="line">
                            <a:avLst/>
                          </a:prstGeom>
                          <a:ln w="9360">
                            <a:solidFill>
                              <a:srgbClr val="000000"/>
                            </a:solidFill>
                            <a:miter/>
                          </a:ln>
                        </wps:spPr>
                        <wps:style>
                          <a:lnRef idx="0"/>
                          <a:fillRef idx="0"/>
                          <a:effectRef idx="0"/>
                          <a:fontRef idx="minor"/>
                        </wps:style>
                        <wps:bodyPr/>
                      </wps:wsp>
                      <wps:wsp>
                        <wps:cNvSpPr/>
                        <wps:spPr>
                          <a:xfrm>
                            <a:off x="685080" y="570960"/>
                            <a:ext cx="1599480" cy="0"/>
                          </a:xfrm>
                          <a:prstGeom prst="line">
                            <a:avLst/>
                          </a:prstGeom>
                          <a:ln w="9360">
                            <a:solidFill>
                              <a:srgbClr val="000000"/>
                            </a:solidFill>
                            <a:miter/>
                          </a:ln>
                        </wps:spPr>
                        <wps:style>
                          <a:lnRef idx="0"/>
                          <a:fillRef idx="0"/>
                          <a:effectRef idx="0"/>
                          <a:fontRef idx="minor"/>
                        </wps:style>
                        <wps:bodyPr/>
                      </wps:wsp>
                      <wps:wsp>
                        <wps:cNvSpPr/>
                        <wps:spPr>
                          <a:xfrm>
                            <a:off x="227880" y="1713960"/>
                            <a:ext cx="1942560" cy="720"/>
                          </a:xfrm>
                          <a:prstGeom prst="line">
                            <a:avLst/>
                          </a:prstGeom>
                          <a:ln w="9360">
                            <a:solidFill>
                              <a:srgbClr val="000000"/>
                            </a:solidFill>
                            <a:miter/>
                          </a:ln>
                        </wps:spPr>
                        <wps:style>
                          <a:lnRef idx="0"/>
                          <a:fillRef idx="0"/>
                          <a:effectRef idx="0"/>
                          <a:fontRef idx="minor"/>
                        </wps:style>
                        <wps:bodyPr/>
                      </wps:wsp>
                      <wps:wsp>
                        <wps:cNvSpPr/>
                        <wps:spPr>
                          <a:xfrm>
                            <a:off x="227880" y="1828080"/>
                            <a:ext cx="1942560" cy="720"/>
                          </a:xfrm>
                          <a:prstGeom prst="line">
                            <a:avLst/>
                          </a:prstGeom>
                          <a:ln w="9360">
                            <a:solidFill>
                              <a:srgbClr val="000000"/>
                            </a:solidFill>
                            <a:miter/>
                          </a:ln>
                        </wps:spPr>
                        <wps:style>
                          <a:lnRef idx="0"/>
                          <a:fillRef idx="0"/>
                          <a:effectRef idx="0"/>
                          <a:fontRef idx="minor"/>
                        </wps:style>
                        <wps:bodyPr/>
                      </wps:wsp>
                      <wps:wsp>
                        <wps:cNvSpPr/>
                        <wps:spPr>
                          <a:xfrm>
                            <a:off x="2628360" y="1713960"/>
                            <a:ext cx="2513880" cy="720"/>
                          </a:xfrm>
                          <a:prstGeom prst="line">
                            <a:avLst/>
                          </a:prstGeom>
                          <a:ln w="9360">
                            <a:solidFill>
                              <a:srgbClr val="000000"/>
                            </a:solidFill>
                            <a:miter/>
                          </a:ln>
                        </wps:spPr>
                        <wps:style>
                          <a:lnRef idx="0"/>
                          <a:fillRef idx="0"/>
                          <a:effectRef idx="0"/>
                          <a:fontRef idx="minor"/>
                        </wps:style>
                        <wps:bodyPr/>
                      </wps:wsp>
                      <wps:wsp>
                        <wps:cNvSpPr/>
                        <wps:spPr>
                          <a:xfrm>
                            <a:off x="2628360" y="2056680"/>
                            <a:ext cx="2399760" cy="720"/>
                          </a:xfrm>
                          <a:prstGeom prst="line">
                            <a:avLst/>
                          </a:prstGeom>
                          <a:ln w="9360">
                            <a:solidFill>
                              <a:srgbClr val="000000"/>
                            </a:solidFill>
                            <a:miter/>
                          </a:ln>
                        </wps:spPr>
                        <wps:style>
                          <a:lnRef idx="0"/>
                          <a:fillRef idx="0"/>
                          <a:effectRef idx="0"/>
                          <a:fontRef idx="minor"/>
                        </wps:style>
                        <wps:bodyPr/>
                      </wps:wsp>
                      <wps:wsp>
                        <wps:cNvSpPr/>
                        <wps:spPr>
                          <a:xfrm flipV="1">
                            <a:off x="1370880" y="912960"/>
                            <a:ext cx="0" cy="57096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flipV="1">
                            <a:off x="1941840" y="912960"/>
                            <a:ext cx="2056680" cy="456480"/>
                          </a:xfrm>
                          <a:prstGeom prst="line">
                            <a:avLst/>
                          </a:prstGeom>
                          <a:ln w="9360">
                            <a:solidFill>
                              <a:srgbClr val="000000"/>
                            </a:solidFill>
                            <a:miter/>
                            <a:tailEnd len="med" type="triangle" w="med"/>
                          </a:ln>
                        </wps:spPr>
                        <wps:style>
                          <a:lnRef idx="0"/>
                          <a:fillRef idx="0"/>
                          <a:effectRef idx="0"/>
                          <a:fontRef idx="minor"/>
                        </wps:style>
                        <wps:bodyPr/>
                      </wps:wsp>
                    </wpg:wgp>
                  </a:graphicData>
                </a:graphic>
              </wp:inline>
            </w:drawing>
          </mc:Choice>
          <mc:Fallback>
            <w:pict>
              <v:group id="shape_0" style="position:absolute;margin-left:0pt;margin-top:0pt;width:503.95pt;height:260.95pt" coordorigin="0,0" coordsize="10079,5219">
                <v:rect id="shape_0" stroked="f" style="position:absolute;left:0;top:0;width:10078;height:5218;mso-position-horizontal-relative:char">
                  <w10:wrap type="none"/>
                  <v:fill o:detectmouseclick="t" on="false"/>
                  <v:stroke color="#3465a4" joinstyle="round" endcap="flat"/>
                </v:rect>
                <v:shape id="shape_0" fillcolor="white" stroked="t" style="position:absolute;left:1078;top:178;width:2518;height:1260;mso-position-horizontal-relative:char" type="shapetype_202">
                  <v:textbox>
                    <w:txbxContent>
                      <w:p>
                        <w:pPr>
                          <w:overflowPunct w:val="false"/>
                          <w:bidi w:val="0"/>
                          <w:rPr/>
                        </w:pPr>
                        <w:r>
                          <w:rPr>
                            <w:kern w:val="2"/>
                            <w:sz w:val="24"/>
                            <w:szCs w:val="24"/>
                            <w:rFonts w:ascii="Times New Roman" w:hAnsi="Times New Roman" w:eastAsia="Times New Roman" w:cs="Times New Roman"/>
                            <w:color w:val="auto"/>
                            <w:lang w:val="ro-RO" w:bidi="ar-SA"/>
                          </w:rPr>
                          <w:t xml:space="preserve">Persoana </w:t>
                        </w:r>
                      </w:p>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ro-RO" w:bidi="ar-SA"/>
                          </w:rPr>
                          <w:t>+</w:t>
                        </w:r>
                        <w:r>
                          <w:rPr>
                            <w:kern w:val="2"/>
                            <w:sz w:val="24"/>
                            <w:szCs w:val="24"/>
                            <w:b/>
                            <w:rFonts w:ascii="Times New Roman" w:hAnsi="Times New Roman" w:eastAsia="Times New Roman" w:cs="Times New Roman"/>
                            <w:color w:val="auto"/>
                            <w:lang w:val="ro-RO" w:bidi="ar-SA"/>
                          </w:rPr>
                          <w:t>virtual</w:t>
                        </w:r>
                        <w:r>
                          <w:rPr>
                            <w:kern w:val="2"/>
                            <w:sz w:val="24"/>
                            <w:szCs w:val="24"/>
                            <w:rFonts w:ascii="Times New Roman" w:hAnsi="Times New Roman" w:eastAsia="Times New Roman" w:cs="Times New Roman"/>
                            <w:color w:val="auto"/>
                            <w:lang w:val="ro-RO" w:bidi="ar-SA"/>
                          </w:rPr>
                          <w:t xml:space="preserve"> void afisare() </w:t>
                        </w:r>
                      </w:p>
                      <w:p>
                        <w:pPr>
                          <w:overflowPunct w:val="false"/>
                          <w:bidi w:val="0"/>
                          <w:rPr/>
                        </w:pPr>
                        <w:r>
                          <w:rPr>
                            <w:kern w:val="2"/>
                            <w:rFonts w:ascii="Times New Roman" w:hAnsi="Times New Roman" w:eastAsia="Noto Serif CJK SC" w:cs="Droid Sans Devanagari"/>
                            <w:lang w:val="ro-RO" w:bidi="hi-IN"/>
                          </w:rPr>
                        </w:r>
                      </w:p>
                    </w:txbxContent>
                  </v:textbox>
                  <w10:wrap type="square"/>
                  <v:fill o:detectmouseclick="t" type="solid" color2="black"/>
                  <v:stroke color="black" weight="9360" joinstyle="miter" endcap="flat"/>
                </v:shape>
                <v:shape id="shape_0" fillcolor="white" stroked="t" style="position:absolute;left:358;top:2339;width:3058;height:1436;mso-position-horizontal-relative:char" type="shapetype_202">
                  <v:textbox>
                    <w:txbxContent>
                      <w:p>
                        <w:pPr>
                          <w:overflowPunct w:val="false"/>
                          <w:bidi w:val="0"/>
                          <w:rPr/>
                        </w:pPr>
                        <w:r>
                          <w:rPr>
                            <w:kern w:val="2"/>
                            <w:sz w:val="24"/>
                            <w:szCs w:val="24"/>
                            <w:rFonts w:ascii="Times New Roman" w:hAnsi="Times New Roman" w:eastAsia="Times New Roman" w:cs="Times New Roman"/>
                            <w:color w:val="auto"/>
                            <w:lang w:val="ro-RO" w:bidi="ar-SA"/>
                          </w:rPr>
                          <w:t xml:space="preserve">Student </w:t>
                        </w:r>
                      </w:p>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ro-RO" w:bidi="ar-SA"/>
                          </w:rPr>
                          <w:t>+</w:t>
                        </w:r>
                        <w:r>
                          <w:rPr>
                            <w:kern w:val="2"/>
                            <w:sz w:val="24"/>
                            <w:szCs w:val="24"/>
                            <w:b/>
                            <w:rFonts w:ascii="Times New Roman" w:hAnsi="Times New Roman" w:eastAsia="Times New Roman" w:cs="Times New Roman"/>
                            <w:color w:val="auto"/>
                            <w:lang w:val="ro-RO" w:bidi="ar-SA"/>
                          </w:rPr>
                          <w:t>virtual</w:t>
                        </w:r>
                        <w:r>
                          <w:rPr>
                            <w:kern w:val="2"/>
                            <w:sz w:val="24"/>
                            <w:szCs w:val="24"/>
                            <w:rFonts w:ascii="Times New Roman" w:hAnsi="Times New Roman" w:eastAsia="Times New Roman" w:cs="Times New Roman"/>
                            <w:color w:val="auto"/>
                            <w:lang w:val="ro-RO" w:bidi="ar-SA"/>
                          </w:rPr>
                          <w:t xml:space="preserve"> void afisare() </w:t>
                        </w:r>
                      </w:p>
                      <w:p>
                        <w:pPr>
                          <w:overflowPunct w:val="false"/>
                          <w:bidi w:val="0"/>
                          <w:rPr/>
                        </w:pPr>
                        <w:r>
                          <w:rPr>
                            <w:kern w:val="2"/>
                            <w:rFonts w:ascii="Times New Roman" w:hAnsi="Times New Roman" w:eastAsia="Noto Serif CJK SC" w:cs="Droid Sans Devanagari"/>
                            <w:lang w:val="ro-RO" w:bidi="hi-IN"/>
                          </w:rPr>
                        </w:r>
                      </w:p>
                    </w:txbxContent>
                  </v:textbox>
                  <w10:wrap type="square"/>
                  <v:fill o:detectmouseclick="t" type="solid" color2="black"/>
                  <v:stroke color="black" weight="9360" joinstyle="miter" endcap="flat"/>
                </v:shape>
                <v:shape id="shape_0" fillcolor="white" stroked="t" style="position:absolute;left:4138;top:2159;width:4318;height:2879;mso-position-horizontal-relative:char" type="shapetype_202">
                  <v:textbox>
                    <w:txbxContent>
                      <w:p>
                        <w:pPr>
                          <w:overflowPunct w:val="false"/>
                          <w:bidi w:val="0"/>
                          <w:rPr/>
                        </w:pPr>
                        <w:r>
                          <w:rPr>
                            <w:kern w:val="2"/>
                            <w:sz w:val="24"/>
                            <w:szCs w:val="24"/>
                            <w:rFonts w:ascii="Times New Roman" w:hAnsi="Times New Roman" w:eastAsia="Times New Roman" w:cs="Times New Roman"/>
                            <w:color w:val="auto"/>
                            <w:lang w:val="ro-RO" w:bidi="ar-SA"/>
                          </w:rPr>
                          <w:t>Cadru_didactic</w:t>
                        </w:r>
                      </w:p>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ro-RO" w:bidi="ar-SA"/>
                          </w:rPr>
                          <w:t>#titlu:char*</w:t>
                        </w:r>
                      </w:p>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ro-RO" w:bidi="ar-SA"/>
                          </w:rPr>
                          <w:t xml:space="preserve">+Cadru_didactic (char *nume, char * prenume, </w:t>
                        </w:r>
                      </w:p>
                      <w:p>
                        <w:pPr>
                          <w:overflowPunct w:val="false"/>
                          <w:bidi w:val="0"/>
                          <w:rPr/>
                        </w:pPr>
                        <w:r>
                          <w:rPr>
                            <w:kern w:val="2"/>
                            <w:sz w:val="24"/>
                            <w:szCs w:val="24"/>
                            <w:rFonts w:ascii="Times New Roman" w:hAnsi="Times New Roman" w:eastAsia="Times New Roman" w:cs="Times New Roman"/>
                            <w:color w:val="auto"/>
                            <w:lang w:val="ro-RO" w:bidi="ar-SA"/>
                          </w:rPr>
                          <w:t xml:space="preserve">char * universitate, int an_nastere, </w:t>
                        </w:r>
                      </w:p>
                      <w:p>
                        <w:pPr>
                          <w:overflowPunct w:val="false"/>
                          <w:bidi w:val="0"/>
                          <w:rPr/>
                        </w:pPr>
                        <w:r>
                          <w:rPr>
                            <w:kern w:val="2"/>
                            <w:sz w:val="24"/>
                            <w:szCs w:val="24"/>
                            <w:rFonts w:ascii="Times New Roman" w:hAnsi="Times New Roman" w:eastAsia="Times New Roman" w:cs="Times New Roman"/>
                            <w:color w:val="auto"/>
                            <w:lang w:val="ro-RO" w:bidi="ar-SA"/>
                          </w:rPr>
                          <w:t>char * titlu_academic)</w:t>
                        </w:r>
                      </w:p>
                      <w:p>
                        <w:pPr>
                          <w:overflowPunct w:val="false"/>
                          <w:bidi w:val="0"/>
                          <w:rPr/>
                        </w:pPr>
                        <w:r>
                          <w:rPr>
                            <w:kern w:val="2"/>
                            <w:sz w:val="24"/>
                            <w:szCs w:val="24"/>
                            <w:rFonts w:ascii="Times New Roman" w:hAnsi="Times New Roman" w:eastAsia="Times New Roman" w:cs="Times New Roman"/>
                            <w:color w:val="auto"/>
                            <w:lang w:val="ro-RO" w:bidi="ar-SA"/>
                          </w:rPr>
                          <w:t>+</w:t>
                        </w:r>
                        <w:r>
                          <w:rPr>
                            <w:kern w:val="2"/>
                            <w:sz w:val="24"/>
                            <w:szCs w:val="24"/>
                            <w:b/>
                            <w:rFonts w:ascii="Times New Roman" w:hAnsi="Times New Roman" w:eastAsia="Times New Roman" w:cs="Times New Roman"/>
                            <w:color w:val="auto"/>
                            <w:lang w:val="ro-RO" w:bidi="ar-SA"/>
                          </w:rPr>
                          <w:t>virtual</w:t>
                        </w:r>
                        <w:r>
                          <w:rPr>
                            <w:kern w:val="2"/>
                            <w:sz w:val="24"/>
                            <w:szCs w:val="24"/>
                            <w:rFonts w:ascii="Times New Roman" w:hAnsi="Times New Roman" w:eastAsia="Times New Roman" w:cs="Times New Roman"/>
                            <w:color w:val="auto"/>
                            <w:lang w:val="ro-RO" w:bidi="ar-SA"/>
                          </w:rPr>
                          <w:t xml:space="preserve"> void afisare() </w:t>
                        </w:r>
                      </w:p>
                      <w:p>
                        <w:pPr>
                          <w:overflowPunct w:val="false"/>
                          <w:bidi w:val="0"/>
                          <w:rPr/>
                        </w:pPr>
                        <w:r>
                          <w:rPr>
                            <w:kern w:val="2"/>
                            <w:rFonts w:ascii="Times New Roman" w:hAnsi="Times New Roman" w:eastAsia="Noto Serif CJK SC" w:cs="Droid Sans Devanagari"/>
                            <w:lang w:val="ro-RO" w:bidi="hi-IN"/>
                          </w:rPr>
                        </w:r>
                      </w:p>
                    </w:txbxContent>
                  </v:textbox>
                  <w10:wrap type="square"/>
                  <v:fill o:detectmouseclick="t" type="solid" color2="black"/>
                  <v:stroke color="black" weight="9360" joinstyle="miter" endcap="flat"/>
                </v:shape>
                <v:line id="shape_0" from="1079,540" to="3597,540" stroked="t" style="position:absolute;mso-position-horizontal-relative:char">
                  <v:stroke color="black" weight="9360" joinstyle="miter" endcap="flat"/>
                  <v:fill o:detectmouseclick="t" on="false"/>
                </v:line>
                <v:line id="shape_0" from="1079,899" to="3597,899" stroked="t" style="position:absolute;mso-position-horizontal-relative:char">
                  <v:stroke color="black" weight="9360" joinstyle="miter" endcap="flat"/>
                  <v:fill o:detectmouseclick="t" on="false"/>
                </v:line>
                <v:line id="shape_0" from="359,2699" to="3417,2699" stroked="t" style="position:absolute;mso-position-horizontal-relative:char">
                  <v:stroke color="black" weight="9360" joinstyle="miter" endcap="flat"/>
                  <v:fill o:detectmouseclick="t" on="false"/>
                </v:line>
                <v:line id="shape_0" from="359,2879" to="3417,2879" stroked="t" style="position:absolute;mso-position-horizontal-relative:char">
                  <v:stroke color="black" weight="9360" joinstyle="miter" endcap="flat"/>
                  <v:fill o:detectmouseclick="t" on="false"/>
                </v:line>
                <v:line id="shape_0" from="4139,2699" to="8097,2699" stroked="t" style="position:absolute;mso-position-horizontal-relative:char">
                  <v:stroke color="black" weight="9360" joinstyle="miter" endcap="flat"/>
                  <v:fill o:detectmouseclick="t" on="false"/>
                </v:line>
                <v:line id="shape_0" from="4139,3239" to="7917,3239" stroked="t" style="position:absolute;mso-position-horizontal-relative:char">
                  <v:stroke color="black" weight="9360" joinstyle="miter" endcap="flat"/>
                  <v:fill o:detectmouseclick="t" on="false"/>
                </v:line>
                <v:line id="shape_0" from="2159,1438" to="2159,2336" stroked="t" style="position:absolute;flip:y;mso-position-horizontal-relative:char">
                  <v:stroke color="black" weight="9360" endarrow="block" endarrowwidth="medium" endarrowlength="medium" joinstyle="miter" endcap="flat"/>
                  <v:fill o:detectmouseclick="t" on="false"/>
                </v:line>
                <v:line id="shape_0" from="3058,1438" to="6296,2156" stroked="t" style="position:absolute;flip:xy;mso-position-horizontal-relative:char">
                  <v:stroke color="black" weight="9360" endarrow="block" endarrowwidth="medium" endarrowlength="medium" joinstyle="miter" endcap="flat"/>
                  <v:fill o:detectmouseclick="t" on="false"/>
                </v:line>
              </v:group>
            </w:pict>
          </mc:Fallback>
        </mc:AlternateContent>
      </w:r>
    </w:p>
    <w:p>
      <w:pPr>
        <w:pStyle w:val="Normal"/>
        <w:ind w:start="360" w:hanging="0"/>
        <w:rPr>
          <w:rFonts w:ascii="Courier New" w:hAnsi="Courier New" w:cs="Courier New"/>
          <w:lang w:val="ro-RO"/>
        </w:rPr>
      </w:pPr>
      <w:r>
        <w:rPr>
          <w:rFonts w:cs="Courier New" w:ascii="Courier New" w:hAnsi="Courier New"/>
          <w:lang w:val="ro-RO"/>
        </w:rPr>
      </w:r>
    </w:p>
    <w:p>
      <w:pPr>
        <w:pStyle w:val="Normal"/>
        <w:ind w:start="360" w:hanging="0"/>
        <w:rPr>
          <w:lang w:val="ro-RO"/>
        </w:rPr>
      </w:pPr>
      <w:r>
        <w:rPr>
          <w:lang w:val="ro-RO"/>
        </w:rPr>
      </w:r>
    </w:p>
    <w:p>
      <w:pPr>
        <w:pStyle w:val="Normal"/>
        <w:ind w:start="360" w:hanging="0"/>
        <w:rPr>
          <w:lang w:val="ro-RO"/>
        </w:rPr>
      </w:pPr>
      <w:r>
        <w:rPr>
          <w:lang w:val="ro-RO"/>
        </w:rPr>
      </w:r>
    </w:p>
    <w:p>
      <w:pPr>
        <w:pStyle w:val="Normal"/>
        <w:ind w:start="360" w:hanging="0"/>
        <w:rPr/>
      </w:pPr>
      <w:r>
        <w:rPr>
          <w:lang w:val="ro-RO"/>
        </w:rPr>
        <w:t xml:space="preserve">Din diagramă se vede că am optat pentru legarea tarzie a metodei </w:t>
      </w:r>
      <w:r>
        <w:rPr>
          <w:rFonts w:cs="Courier New" w:ascii="Courier New" w:hAnsi="Courier New"/>
          <w:lang w:val="ro-RO"/>
        </w:rPr>
        <w:t xml:space="preserve">void afisare(). </w:t>
      </w:r>
      <w:r>
        <w:rPr>
          <w:lang w:val="ro-RO"/>
        </w:rPr>
        <w:t xml:space="preserve">Ea va fi implementată şi în clasa </w:t>
      </w:r>
      <w:r>
        <w:rPr>
          <w:rFonts w:cs="Courier New" w:ascii="Courier New" w:hAnsi="Courier New"/>
          <w:lang w:val="ro-RO"/>
        </w:rPr>
        <w:t xml:space="preserve">Cadru_didactic, </w:t>
      </w:r>
      <w:r>
        <w:rPr>
          <w:lang w:val="ro-RO"/>
        </w:rPr>
        <w:t xml:space="preserve">dispunând acum de o nouă implementare (a treia până în acest moment) numită </w:t>
      </w:r>
    </w:p>
    <w:p>
      <w:pPr>
        <w:pStyle w:val="Normal"/>
        <w:ind w:start="360" w:hanging="0"/>
        <w:rPr>
          <w:rFonts w:ascii="Courier New" w:hAnsi="Courier New" w:cs="Courier New"/>
          <w:lang w:val="ro-RO"/>
        </w:rPr>
      </w:pPr>
      <w:r>
        <w:rPr>
          <w:rFonts w:cs="Courier New" w:ascii="Courier New" w:hAnsi="Courier New"/>
          <w:lang w:val="ro-RO"/>
        </w:rPr>
        <w:t>void Cadru_didactic::afisare().</w:t>
      </w:r>
    </w:p>
    <w:p>
      <w:pPr>
        <w:pStyle w:val="Normal"/>
        <w:ind w:start="360" w:hanging="0"/>
        <w:rPr/>
      </w:pPr>
      <w:r>
        <w:rPr>
          <w:lang w:val="ro-RO"/>
        </w:rPr>
        <w:t xml:space="preserve">Implementarea funcţiei </w:t>
      </w:r>
      <w:r>
        <w:rPr>
          <w:rFonts w:cs="Courier New" w:ascii="Courier New" w:hAnsi="Courier New"/>
          <w:lang w:val="ro-RO"/>
        </w:rPr>
        <w:t xml:space="preserve">void afisare_cu_chenar(Persoana </w:t>
      </w:r>
      <w:r>
        <w:rPr>
          <w:rFonts w:cs="Courier New" w:ascii="Courier New" w:hAnsi="Courier New"/>
        </w:rPr>
        <w:t>*</w:t>
      </w:r>
      <w:r>
        <w:rPr>
          <w:rFonts w:cs="Courier New" w:ascii="Courier New" w:hAnsi="Courier New"/>
          <w:lang w:val="ro-RO"/>
        </w:rPr>
        <w:t xml:space="preserve">) </w:t>
      </w:r>
      <w:r>
        <w:rPr>
          <w:lang w:val="ro-RO"/>
        </w:rPr>
        <w:t xml:space="preserve">nu se va modifica în nici un fel iar instrucţiunea </w:t>
      </w:r>
      <w:r>
        <w:rPr>
          <w:rFonts w:cs="Courier New" w:ascii="Courier New" w:hAnsi="Courier New"/>
          <w:lang w:val="ro-RO"/>
        </w:rPr>
        <w:t>pp-&gt;afisare_cu_chenar(pp);</w:t>
      </w:r>
      <w:r>
        <w:rPr>
          <w:rFonts w:cs="Courier New" w:ascii="Courier New" w:hAnsi="Courier New"/>
          <w:sz w:val="20"/>
          <w:szCs w:val="20"/>
          <w:lang w:val="ro-RO"/>
        </w:rPr>
        <w:t xml:space="preserve"> </w:t>
      </w:r>
      <w:r>
        <w:rPr>
          <w:lang w:val="ro-RO"/>
        </w:rPr>
        <w:t>din programul client anterior are caracter general şi nu necesită nici un fel de schimbare pentru a a fi utilizată la afişarea cu chenar a datelor despre un cadru didactic. Programul client anterior are deci părţi cu formă fixată, cu rol major ăn adaptarea sa la condiţii noi de funcţionare şi care, în mod paradoxal,  nu necesită intervenţii pentru adaptare la aceste condiţii.</w:t>
      </w:r>
    </w:p>
    <w:p>
      <w:pPr>
        <w:pStyle w:val="Normal"/>
        <w:ind w:start="360" w:hanging="0"/>
        <w:rPr>
          <w:lang w:val="ro-RO"/>
        </w:rPr>
      </w:pPr>
      <w:r>
        <w:rPr>
          <w:lang w:val="ro-RO"/>
        </w:rPr>
        <w:t xml:space="preserve">Iată un exemplu de program adaptat., unde modificările sunt subliniate. De remarcat că partea fixată nu a fost afectată. </w:t>
      </w:r>
    </w:p>
    <w:p>
      <w:pPr>
        <w:pStyle w:val="Normal"/>
        <w:ind w:start="360" w:hanging="0"/>
        <w:rPr>
          <w:rFonts w:ascii="Courier New" w:hAnsi="Courier New" w:cs="Courier New"/>
          <w:sz w:val="20"/>
          <w:szCs w:val="20"/>
          <w:lang w:val="ro-RO"/>
        </w:rPr>
      </w:pPr>
      <w:r>
        <w:rPr>
          <w:rFonts w:cs="Courier New" w:ascii="Courier New" w:hAnsi="Courier New"/>
          <w:sz w:val="20"/>
          <w:szCs w:val="20"/>
          <w:lang w:val="ro-RO"/>
        </w:rPr>
        <w:t>int i;</w:t>
      </w:r>
    </w:p>
    <w:p>
      <w:pPr>
        <w:pStyle w:val="Normal"/>
        <w:ind w:start="360" w:hanging="0"/>
        <w:rPr>
          <w:rFonts w:ascii="Courier New" w:hAnsi="Courier New" w:cs="Courier New"/>
          <w:sz w:val="20"/>
          <w:szCs w:val="20"/>
          <w:lang w:val="ro-RO"/>
        </w:rPr>
      </w:pPr>
      <w:r>
        <w:rPr>
          <w:rFonts w:cs="Courier New" w:ascii="Courier New" w:hAnsi="Courier New"/>
          <w:sz w:val="20"/>
          <w:szCs w:val="20"/>
          <w:lang w:val="ro-RO"/>
        </w:rPr>
        <w:t>Persoana *pp;</w:t>
      </w:r>
    </w:p>
    <w:p>
      <w:pPr>
        <w:pStyle w:val="Normal"/>
        <w:ind w:start="360" w:hanging="0"/>
        <w:rPr/>
      </w:pPr>
      <w:r>
        <w:rPr>
          <w:rFonts w:cs="Courier New" w:ascii="Courier New" w:hAnsi="Courier New"/>
          <w:sz w:val="20"/>
          <w:szCs w:val="20"/>
          <w:lang w:val="ro-RO"/>
        </w:rPr>
        <w:t>cin</w:t>
      </w:r>
      <w:r>
        <w:rPr>
          <w:rFonts w:cs="Courier New" w:ascii="Courier New" w:hAnsi="Courier New"/>
          <w:sz w:val="20"/>
          <w:szCs w:val="20"/>
        </w:rPr>
        <w:t>&gt;&gt;i;</w:t>
      </w:r>
    </w:p>
    <w:p>
      <w:pPr>
        <w:pStyle w:val="Normal"/>
        <w:ind w:start="360" w:hanging="0"/>
        <w:rPr/>
      </w:pPr>
      <w:r>
        <w:rPr>
          <w:rFonts w:cs="Courier New" w:ascii="Courier New" w:hAnsi="Courier New"/>
          <w:sz w:val="20"/>
          <w:szCs w:val="20"/>
          <w:lang w:val="ro-RO"/>
        </w:rPr>
        <w:t>if( i</w:t>
      </w:r>
      <w:r>
        <w:rPr>
          <w:rFonts w:cs="Courier New" w:ascii="Courier New" w:hAnsi="Courier New"/>
          <w:sz w:val="20"/>
          <w:szCs w:val="20"/>
        </w:rPr>
        <w:t>==1</w:t>
      </w:r>
      <w:r>
        <w:rPr>
          <w:rFonts w:cs="Courier New" w:ascii="Courier New" w:hAnsi="Courier New"/>
          <w:sz w:val="20"/>
          <w:szCs w:val="20"/>
          <w:lang w:val="ro-RO"/>
        </w:rPr>
        <w:t>)pp= new Persoana(</w:t>
      </w:r>
      <w:r>
        <w:rPr>
          <w:rFonts w:cs="Courier New" w:ascii="Courier New" w:hAnsi="Courier New"/>
          <w:sz w:val="20"/>
          <w:szCs w:val="20"/>
        </w:rPr>
        <w:t>“Ionescu”, “Ion”, 1947</w:t>
      </w:r>
      <w:r>
        <w:rPr>
          <w:rFonts w:cs="Courier New" w:ascii="Courier New" w:hAnsi="Courier New"/>
          <w:sz w:val="20"/>
          <w:szCs w:val="20"/>
          <w:lang w:val="ro-RO"/>
        </w:rPr>
        <w:t>);</w:t>
      </w:r>
    </w:p>
    <w:p>
      <w:pPr>
        <w:pStyle w:val="Normal"/>
        <w:ind w:start="360" w:hanging="0"/>
        <w:rPr/>
      </w:pPr>
      <w:r>
        <w:rPr>
          <w:rFonts w:cs="Courier New" w:ascii="Courier New" w:hAnsi="Courier New"/>
          <w:sz w:val="20"/>
          <w:szCs w:val="20"/>
          <w:lang w:val="ro-RO"/>
        </w:rPr>
        <w:t xml:space="preserve">else </w:t>
      </w:r>
      <w:r>
        <w:rPr>
          <w:rFonts w:cs="Courier New" w:ascii="Courier New" w:hAnsi="Courier New"/>
          <w:sz w:val="20"/>
          <w:szCs w:val="20"/>
          <w:u w:val="single"/>
          <w:lang w:val="ro-RO"/>
        </w:rPr>
        <w:t>if(i</w:t>
      </w:r>
      <w:r>
        <w:rPr>
          <w:rFonts w:cs="Courier New" w:ascii="Courier New" w:hAnsi="Courier New"/>
          <w:sz w:val="20"/>
          <w:szCs w:val="20"/>
          <w:u w:val="single"/>
        </w:rPr>
        <w:t>==2</w:t>
      </w:r>
      <w:r>
        <w:rPr>
          <w:rFonts w:cs="Courier New" w:ascii="Courier New" w:hAnsi="Courier New"/>
          <w:sz w:val="20"/>
          <w:szCs w:val="20"/>
          <w:u w:val="single"/>
          <w:lang w:val="ro-RO"/>
        </w:rPr>
        <w:t>)</w:t>
      </w:r>
      <w:r>
        <w:rPr>
          <w:rFonts w:cs="Courier New" w:ascii="Courier New" w:hAnsi="Courier New"/>
          <w:sz w:val="20"/>
          <w:szCs w:val="20"/>
          <w:lang w:val="ro-RO"/>
        </w:rPr>
        <w:t xml:space="preserve"> pp= new Student(”Petrescu”, ”Petre”, ”Spiru Haret”, 1986);</w:t>
      </w:r>
    </w:p>
    <w:p>
      <w:pPr>
        <w:pStyle w:val="Normal"/>
        <w:ind w:start="360" w:hanging="0"/>
        <w:rPr/>
      </w:pPr>
      <w:r>
        <w:rPr>
          <w:rFonts w:cs="Courier New" w:ascii="Courier New" w:hAnsi="Courier New"/>
          <w:sz w:val="20"/>
          <w:szCs w:val="20"/>
          <w:u w:val="single"/>
          <w:lang w:val="ro-RO"/>
        </w:rPr>
        <w:t>else  pp= new Cadru_didactic(”Balanescu”, ”Tudor”, ”Spiru Haret”, 1947,”profesor”);</w:t>
      </w:r>
    </w:p>
    <w:p>
      <w:pPr>
        <w:pStyle w:val="Normal"/>
        <w:ind w:start="360" w:hanging="0"/>
        <w:rPr>
          <w:rFonts w:ascii="Courier New" w:hAnsi="Courier New" w:cs="Courier New"/>
          <w:sz w:val="20"/>
          <w:szCs w:val="20"/>
          <w:u w:val="single"/>
          <w:lang w:val="ro-RO"/>
        </w:rPr>
      </w:pPr>
      <w:r>
        <w:rPr>
          <w:rFonts w:cs="Courier New" w:ascii="Courier New" w:hAnsi="Courier New"/>
          <w:sz w:val="20"/>
          <w:szCs w:val="20"/>
          <w:u w:val="single"/>
          <w:lang w:val="ro-RO"/>
        </w:rPr>
      </w:r>
    </w:p>
    <w:p>
      <w:pPr>
        <w:pStyle w:val="Normal"/>
        <w:ind w:start="360" w:hanging="0"/>
        <w:rPr>
          <w:rFonts w:ascii="Courier New" w:hAnsi="Courier New" w:cs="Courier New"/>
          <w:sz w:val="20"/>
          <w:szCs w:val="20"/>
          <w:u w:val="single"/>
          <w:lang w:val="ro-RO"/>
        </w:rPr>
      </w:pPr>
      <w:r>
        <w:rPr>
          <w:rFonts w:cs="Courier New" w:ascii="Courier New" w:hAnsi="Courier New"/>
          <w:sz w:val="20"/>
          <w:szCs w:val="20"/>
          <w:u w:val="single"/>
          <w:lang w:val="ro-RO"/>
        </w:rPr>
      </w:r>
    </w:p>
    <w:p>
      <w:pPr>
        <w:pStyle w:val="Normal"/>
        <w:ind w:start="360" w:hanging="0"/>
        <w:rPr>
          <w:rFonts w:ascii="Courier New" w:hAnsi="Courier New" w:cs="Courier New"/>
          <w:sz w:val="20"/>
          <w:szCs w:val="20"/>
          <w:lang w:val="ro-RO"/>
        </w:rPr>
      </w:pPr>
      <w:r>
        <w:rPr>
          <w:rFonts w:cs="Courier New" w:ascii="Courier New" w:hAnsi="Courier New"/>
          <w:sz w:val="20"/>
          <w:szCs w:val="20"/>
          <w:lang w:val="ro-RO"/>
        </w:rPr>
        <w:t>// urmeaza o instructiune cu caracter general</w:t>
      </w:r>
    </w:p>
    <w:p>
      <w:pPr>
        <w:pStyle w:val="Normal"/>
        <w:ind w:start="360" w:hanging="0"/>
        <w:rPr>
          <w:rFonts w:ascii="Courier New" w:hAnsi="Courier New" w:cs="Courier New"/>
          <w:lang w:val="ro-RO"/>
        </w:rPr>
      </w:pPr>
      <w:r>
        <w:rPr>
          <w:rFonts w:cs="Courier New" w:ascii="Courier New" w:hAnsi="Courier New"/>
          <w:sz w:val="20"/>
          <w:szCs w:val="20"/>
          <w:lang w:val="ro-RO"/>
        </w:rPr>
        <w:t xml:space="preserve">pp-&gt;afisare_cu_chenar(pp); </w:t>
      </w:r>
    </w:p>
    <w:p>
      <w:pPr>
        <w:pStyle w:val="Normal"/>
        <w:ind w:start="360" w:hanging="0"/>
        <w:rPr>
          <w:rFonts w:ascii="Courier New" w:hAnsi="Courier New" w:cs="Courier New"/>
          <w:lang w:val="ro-RO"/>
        </w:rPr>
      </w:pPr>
      <w:r>
        <w:rPr>
          <w:rFonts w:cs="Courier New" w:ascii="Courier New" w:hAnsi="Courier New"/>
          <w:lang w:val="ro-RO"/>
        </w:rPr>
      </w:r>
    </w:p>
    <w:p>
      <w:pPr>
        <w:pStyle w:val="Normal"/>
        <w:ind w:start="360" w:hanging="0"/>
        <w:rPr>
          <w:rFonts w:ascii="Courier New" w:hAnsi="Courier New" w:cs="Courier New"/>
          <w:lang w:val="ro-RO"/>
        </w:rPr>
      </w:pPr>
      <w:r>
        <w:rPr>
          <w:rFonts w:cs="Courier New" w:ascii="Courier New" w:hAnsi="Courier New"/>
          <w:lang w:val="ro-RO"/>
        </w:rPr>
      </w:r>
    </w:p>
    <w:p>
      <w:pPr>
        <w:pStyle w:val="Normal"/>
        <w:numPr>
          <w:ilvl w:val="0"/>
          <w:numId w:val="3"/>
        </w:numPr>
        <w:rPr>
          <w:b/>
          <w:b/>
          <w:lang w:val="ro-RO"/>
        </w:rPr>
      </w:pPr>
      <w:r>
        <w:rPr>
          <w:lang w:val="ro-RO"/>
        </w:rPr>
        <w:t xml:space="preserve">Programarea polimorfă (posibilă datorită metodelor virtuale) elimină prezenţa repetată a structurilor de control de tip </w:t>
      </w:r>
      <w:r>
        <w:rPr>
          <w:b/>
          <w:lang w:val="ro-RO"/>
        </w:rPr>
        <w:t xml:space="preserve">switch </w:t>
      </w:r>
      <w:r>
        <w:rPr>
          <w:lang w:val="ro-RO"/>
        </w:rPr>
        <w:t>necesare pentru a distinge tipul obiectelor prelucrate.</w:t>
      </w:r>
    </w:p>
    <w:p>
      <w:pPr>
        <w:pStyle w:val="Normal"/>
        <w:numPr>
          <w:ilvl w:val="0"/>
          <w:numId w:val="3"/>
        </w:numPr>
        <w:rPr>
          <w:b/>
          <w:b/>
          <w:lang w:val="ro-RO"/>
        </w:rPr>
      </w:pPr>
      <w:r>
        <w:rPr>
          <w:lang w:val="ro-RO"/>
        </w:rPr>
        <w:t>Clasele specializate pot furniza implementării proprii metodelor virtuale din clasa de bază, dar acest lucru nu este obligatoriu.</w:t>
      </w:r>
    </w:p>
    <w:p>
      <w:pPr>
        <w:pStyle w:val="Normal"/>
        <w:numPr>
          <w:ilvl w:val="0"/>
          <w:numId w:val="3"/>
        </w:numPr>
        <w:rPr/>
      </w:pPr>
      <w:r>
        <w:rPr>
          <w:lang w:val="ro-RO"/>
        </w:rPr>
        <w:t xml:space="preserve">Efectul transmiterii unui mesaj reprezentat de o metodă virtuală către un obiect depinde de clasa din care face parte obiectul respectiv. Dacă o metodă virtuală dispune de mai multe implementări, la transmiterea mesajului este activată implementarea ce corespunde clasei din care face parte obiectul destinatar. Acest mod de legare al unei implementări la un mesaj, realizat la momentul executării  programului,  poartă numele de </w:t>
      </w:r>
      <w:r>
        <w:rPr>
          <w:i/>
          <w:lang w:val="ro-RO"/>
        </w:rPr>
        <w:t>legare întârziată (late binding)</w:t>
      </w:r>
      <w:r>
        <w:rPr>
          <w:lang w:val="ro-RO"/>
        </w:rPr>
        <w:t xml:space="preserve"> sau </w:t>
      </w:r>
      <w:r>
        <w:rPr>
          <w:i/>
          <w:lang w:val="ro-RO"/>
        </w:rPr>
        <w:t xml:space="preserve">legare dinamică (dynamic binding) </w:t>
      </w:r>
      <w:r>
        <w:rPr>
          <w:lang w:val="ro-RO"/>
        </w:rPr>
        <w:t xml:space="preserve">şi este un concept contrapus modului de legare clasic, realizat la momentul compilării </w:t>
      </w:r>
      <w:r>
        <w:rPr>
          <w:i/>
          <w:lang w:val="ro-RO"/>
        </w:rPr>
        <w:t>(legare statică).</w:t>
      </w:r>
    </w:p>
    <w:p>
      <w:pPr>
        <w:pStyle w:val="Normal"/>
        <w:numPr>
          <w:ilvl w:val="0"/>
          <w:numId w:val="3"/>
        </w:numPr>
        <w:rPr>
          <w:lang w:val="ro-RO"/>
        </w:rPr>
      </w:pPr>
      <w:r>
        <w:rPr>
          <w:lang w:val="ro-RO"/>
        </w:rPr>
        <w:t xml:space="preserve">Legarea întârziată permite firmelor ce furnizează software independent (independent software vendors, ISV) să distribuie programe fără a face cunoscute secretele de proiectare. Aceste firme distribuie doar fişiere antet  şi fişiere cu cod obiect. Depistarea secretelor de proiectare din fişierul cu cod obiect este practic imposibilă deoarece efortul pentru  decriptarea  unui fişier cod obiect, în scopul de a depista algoritmii şi structurile de date utilizate la implementare  este comparabil cu efortul de realizare a unei cercetării proprii. Furnizorii de software independent nu livrează textul sursă al implementărilor.  Clienţii pot specializa clasele furnizate de vânzători pentru a  crea clase noi prin care specializează funcţionalitatea claselor obţinute de la furnizor. Programele care funcţionau cu clasele furnizorului vor continua să funcţioneze, fără nici un fel de intervenţie asupra lor, cu clasele specializate producând efectele dorite prin operaţia de specializare. </w:t>
      </w:r>
    </w:p>
    <w:p>
      <w:pPr>
        <w:pStyle w:val="Titlu2"/>
        <w:rPr>
          <w:lang w:val="ro-RO"/>
        </w:rPr>
      </w:pPr>
      <w:r>
        <w:rPr/>
        <w:t>Observaţii asupra modului de transmitere a argumentelor şi rezultatelor</w:t>
      </w:r>
    </w:p>
    <w:p>
      <w:pPr>
        <w:pStyle w:val="Normal"/>
        <w:numPr>
          <w:ilvl w:val="0"/>
          <w:numId w:val="30"/>
        </w:numPr>
        <w:rPr/>
      </w:pPr>
      <w:r>
        <w:rPr/>
        <w:t>Este recomandat</w:t>
      </w:r>
      <w:r>
        <w:rPr>
          <w:lang w:val="ro-RO"/>
        </w:rPr>
        <w:t>ă evitarea transmiterii argumentelor şi a rezultatului  prin valoare; pentru a împiedica  modificarea lor, argumentele pot fi  transmitese prin referinţă, cu utilizarea modificatorului const; rezultatul se transmite de asemenea prin referinţă, cu condiţia ca obiectul referit să existe şi după terminarea funcţiei (de exemplu poate fi un argument transmis prin referinţă, un obiect creat dinamic  cu operatorul new sau un obiect global)</w:t>
      </w:r>
    </w:p>
    <w:p>
      <w:pPr>
        <w:pStyle w:val="Normal"/>
        <w:numPr>
          <w:ilvl w:val="0"/>
          <w:numId w:val="30"/>
        </w:numPr>
        <w:rPr>
          <w:lang w:val="ro-RO"/>
        </w:rPr>
      </w:pPr>
      <w:r>
        <w:rPr>
          <w:lang w:val="ro-RO"/>
        </w:rPr>
        <w:t>La transmiterea prin valoare a rezultatului, utilizarea directă a unui constructor in instrucţiunea return este mai eficientă decât returnarea unui obiect local:</w:t>
      </w:r>
    </w:p>
    <w:p>
      <w:pPr>
        <w:pStyle w:val="Normal"/>
        <w:rPr>
          <w:lang w:val="ro-RO"/>
        </w:rPr>
      </w:pPr>
      <w:r>
        <w:rPr>
          <w:lang w:val="ro-RO"/>
        </w:rPr>
      </w:r>
    </w:p>
    <w:p>
      <w:pPr>
        <w:pStyle w:val="Normal"/>
        <w:ind w:start="2160" w:hanging="0"/>
        <w:rPr/>
      </w:pPr>
      <w:r>
        <w:rPr>
          <w:lang w:val="ro-RO"/>
        </w:rPr>
        <w:t>C m()</w:t>
      </w:r>
      <w:r>
        <w:rPr/>
        <w:t>{ // transmitere rezultat prin contruire</w:t>
      </w:r>
    </w:p>
    <w:p>
      <w:pPr>
        <w:pStyle w:val="Normal"/>
        <w:ind w:start="2160" w:hanging="0"/>
        <w:rPr/>
      </w:pPr>
      <w:r>
        <w:rPr/>
      </w:r>
    </w:p>
    <w:p>
      <w:pPr>
        <w:pStyle w:val="Normal"/>
        <w:ind w:start="2160" w:hanging="0"/>
        <w:rPr/>
      </w:pPr>
      <w:r>
        <w:rPr/>
        <w:tab/>
        <w:t xml:space="preserve">return  C();  </w:t>
        <w:tab/>
        <w:tab/>
        <w:t xml:space="preserve"> // apel constructor </w:t>
      </w:r>
    </w:p>
    <w:p>
      <w:pPr>
        <w:pStyle w:val="Normal"/>
        <w:ind w:start="2160" w:hanging="0"/>
        <w:rPr/>
      </w:pPr>
      <w:r>
        <w:rPr/>
        <w:t>};</w:t>
      </w:r>
    </w:p>
    <w:p>
      <w:pPr>
        <w:pStyle w:val="Normal"/>
        <w:rPr>
          <w:lang w:val="ro-RO"/>
        </w:rPr>
      </w:pPr>
      <w:r>
        <w:rPr>
          <w:lang w:val="ro-RO"/>
        </w:rPr>
        <w:tab/>
        <w:t>în loc de</w:t>
      </w:r>
    </w:p>
    <w:p>
      <w:pPr>
        <w:pStyle w:val="Normal"/>
        <w:ind w:start="2160" w:hanging="0"/>
        <w:rPr/>
      </w:pPr>
      <w:r>
        <w:rPr>
          <w:lang w:val="ro-RO"/>
        </w:rPr>
        <w:t>C m()</w:t>
      </w:r>
      <w:r>
        <w:rPr/>
        <w:t>{ // transmitere rezultat prin construire + copiere</w:t>
      </w:r>
    </w:p>
    <w:p>
      <w:pPr>
        <w:pStyle w:val="Normal"/>
        <w:ind w:start="2160" w:hanging="0"/>
        <w:rPr/>
      </w:pPr>
      <w:r>
        <w:rPr/>
      </w:r>
    </w:p>
    <w:p>
      <w:pPr>
        <w:pStyle w:val="Normal"/>
        <w:ind w:start="2160" w:hanging="0"/>
        <w:rPr/>
      </w:pPr>
      <w:r>
        <w:rPr/>
        <w:tab/>
        <w:t>C obiect_local;</w:t>
        <w:tab/>
        <w:t>// apel constructor</w:t>
      </w:r>
    </w:p>
    <w:p>
      <w:pPr>
        <w:pStyle w:val="Normal"/>
        <w:ind w:start="2160" w:hanging="0"/>
        <w:rPr/>
      </w:pPr>
      <w:r>
        <w:rPr/>
        <w:tab/>
        <w:t>return  obiect_local;   // apel constructor de copiere</w:t>
      </w:r>
    </w:p>
    <w:p>
      <w:pPr>
        <w:pStyle w:val="Normal"/>
        <w:ind w:start="2160" w:hanging="0"/>
        <w:rPr/>
      </w:pPr>
      <w:r>
        <w:rPr/>
        <w:t>};</w:t>
      </w:r>
    </w:p>
    <w:p>
      <w:pPr>
        <w:pStyle w:val="Normal"/>
        <w:numPr>
          <w:ilvl w:val="0"/>
          <w:numId w:val="33"/>
        </w:numPr>
        <w:rPr>
          <w:rFonts w:eastAsia="MS Mincho;ＭＳ 明朝"/>
        </w:rPr>
      </w:pPr>
      <w:r>
        <w:rPr/>
        <w:t>Se poate interzice transmiterea prin valoare a obiectelor în programele client prin declararea unui constructor de copiere inaccesibil (nu e nevoie să fie implementat)</w:t>
        <w:br/>
      </w:r>
    </w:p>
    <w:p>
      <w:pPr>
        <w:pStyle w:val="PlainText"/>
        <w:ind w:start="720" w:hanging="0"/>
        <w:rPr/>
      </w:pPr>
      <w:r>
        <w:rPr>
          <w:rFonts w:eastAsia="Courier New"/>
        </w:rPr>
        <w:t xml:space="preserve">   </w:t>
      </w:r>
      <w:r>
        <w:rPr>
          <w:rFonts w:eastAsia="MS Mincho;ＭＳ 明朝"/>
        </w:rPr>
        <w:t>class R{</w:t>
      </w:r>
    </w:p>
    <w:p>
      <w:pPr>
        <w:pStyle w:val="PlainText"/>
        <w:ind w:start="720" w:hanging="0"/>
        <w:rPr/>
      </w:pPr>
      <w:r>
        <w:rPr>
          <w:rFonts w:eastAsia="Courier New"/>
        </w:rPr>
        <w:t xml:space="preserve">   </w:t>
      </w:r>
      <w:r>
        <w:rPr>
          <w:rFonts w:eastAsia="MS Mincho;ＭＳ 明朝"/>
        </w:rPr>
        <w:t>private:</w:t>
      </w:r>
    </w:p>
    <w:p>
      <w:pPr>
        <w:pStyle w:val="PlainText"/>
        <w:ind w:start="720" w:hanging="0"/>
        <w:rPr>
          <w:rFonts w:eastAsia="MS Mincho;ＭＳ 明朝"/>
        </w:rPr>
      </w:pPr>
      <w:r>
        <w:rPr>
          <w:rFonts w:eastAsia="MS Mincho;ＭＳ 明朝"/>
        </w:rPr>
        <w:tab/>
        <w:t>long n,d;</w:t>
      </w:r>
    </w:p>
    <w:p>
      <w:pPr>
        <w:pStyle w:val="PlainText"/>
        <w:ind w:start="1440" w:hanging="0"/>
        <w:rPr>
          <w:rFonts w:eastAsia="MS Mincho;ＭＳ 明朝"/>
        </w:rPr>
      </w:pPr>
      <w:r>
        <w:rPr>
          <w:rFonts w:eastAsia="MS Mincho;ＭＳ 明朝"/>
        </w:rPr>
        <w:t xml:space="preserve">R(R &amp;r);   // constructor de copiere inaccesibil public: </w:t>
      </w:r>
    </w:p>
    <w:p>
      <w:pPr>
        <w:pStyle w:val="PlainText"/>
        <w:ind w:start="720" w:firstLine="720"/>
        <w:rPr>
          <w:rFonts w:eastAsia="MS Mincho;ＭＳ 明朝"/>
        </w:rPr>
      </w:pPr>
      <w:r>
        <w:rPr>
          <w:rFonts w:eastAsia="MS Mincho;ＭＳ 明朝"/>
        </w:rPr>
        <w:t>// constructor de conversie</w:t>
      </w:r>
    </w:p>
    <w:p>
      <w:pPr>
        <w:pStyle w:val="PlainText"/>
        <w:ind w:start="720" w:hanging="0"/>
        <w:rPr>
          <w:rFonts w:eastAsia="MS Mincho;ＭＳ 明朝"/>
        </w:rPr>
      </w:pPr>
      <w:r>
        <w:rPr>
          <w:rFonts w:eastAsia="MS Mincho;ＭＳ 明朝"/>
        </w:rPr>
        <w:tab/>
        <w:t xml:space="preserve">R(long n=0, long d=1):n(n),d(d){} </w:t>
      </w:r>
    </w:p>
    <w:p>
      <w:pPr>
        <w:pStyle w:val="PlainText"/>
        <w:ind w:start="720" w:hanging="0"/>
        <w:rPr>
          <w:rFonts w:eastAsia="MS Mincho;ＭＳ 明朝"/>
        </w:rPr>
      </w:pPr>
      <w:r>
        <w:rPr>
          <w:rFonts w:eastAsia="MS Mincho;ＭＳ 明朝"/>
        </w:rPr>
        <w:tab/>
        <w:t>friend R operator+(R x, R y){</w:t>
      </w:r>
    </w:p>
    <w:p>
      <w:pPr>
        <w:pStyle w:val="PlainText"/>
        <w:ind w:start="720" w:hanging="0"/>
        <w:rPr/>
      </w:pPr>
      <w:r>
        <w:rPr>
          <w:rFonts w:eastAsia="MS Mincho;ＭＳ 明朝"/>
        </w:rPr>
        <w:tab/>
        <w:tab/>
        <w:t>return R(x.n*y.d+y.n*x.d, x.d*y.d);</w:t>
      </w:r>
    </w:p>
    <w:p>
      <w:pPr>
        <w:pStyle w:val="PlainText"/>
        <w:ind w:start="720" w:hanging="0"/>
        <w:rPr>
          <w:rFonts w:eastAsia="MS Mincho;ＭＳ 明朝"/>
        </w:rPr>
      </w:pPr>
      <w:r>
        <w:rPr>
          <w:rFonts w:eastAsia="MS Mincho;ＭＳ 明朝"/>
        </w:rPr>
        <w:tab/>
        <w:t>}</w:t>
      </w:r>
    </w:p>
    <w:p>
      <w:pPr>
        <w:pStyle w:val="PlainText"/>
        <w:ind w:start="720" w:hanging="0"/>
        <w:rPr>
          <w:rFonts w:eastAsia="MS Mincho;ＭＳ 明朝"/>
        </w:rPr>
      </w:pPr>
      <w:r>
        <w:rPr>
          <w:rFonts w:eastAsia="MS Mincho;ＭＳ 明朝"/>
        </w:rPr>
      </w:r>
    </w:p>
    <w:p>
      <w:pPr>
        <w:pStyle w:val="PlainText"/>
        <w:ind w:start="720" w:hanging="0"/>
        <w:rPr/>
      </w:pPr>
      <w:r>
        <w:rPr>
          <w:rFonts w:eastAsia="Courier New"/>
        </w:rPr>
        <w:t xml:space="preserve">   </w:t>
      </w:r>
      <w:r>
        <w:rPr>
          <w:rFonts w:eastAsia="MS Mincho;ＭＳ 明朝"/>
        </w:rPr>
        <w:t>};</w:t>
      </w:r>
    </w:p>
    <w:p>
      <w:pPr>
        <w:pStyle w:val="PlainText"/>
        <w:ind w:start="720" w:hanging="0"/>
        <w:rPr/>
      </w:pPr>
      <w:r>
        <w:rPr>
          <w:rFonts w:eastAsia="Courier New"/>
        </w:rPr>
        <w:t xml:space="preserve">   </w:t>
      </w:r>
      <w:r>
        <w:rPr>
          <w:rFonts w:eastAsia="MS Mincho;ＭＳ 明朝"/>
        </w:rPr>
        <w:t>void main(){</w:t>
      </w:r>
    </w:p>
    <w:p>
      <w:pPr>
        <w:pStyle w:val="PlainText"/>
        <w:ind w:start="720" w:hanging="0"/>
        <w:rPr>
          <w:rFonts w:eastAsia="MS Mincho;ＭＳ 明朝"/>
        </w:rPr>
      </w:pPr>
      <w:r>
        <w:rPr>
          <w:rFonts w:eastAsia="MS Mincho;ＭＳ 明朝"/>
        </w:rPr>
        <w:tab/>
        <w:t>R a=1,b=2,c;</w:t>
      </w:r>
    </w:p>
    <w:p>
      <w:pPr>
        <w:pStyle w:val="PlainText"/>
        <w:ind w:start="720" w:hanging="0"/>
        <w:rPr>
          <w:rFonts w:eastAsia="MS Mincho;ＭＳ 明朝"/>
        </w:rPr>
      </w:pPr>
      <w:r>
        <w:rPr>
          <w:rFonts w:eastAsia="MS Mincho;ＭＳ 明朝"/>
        </w:rPr>
        <w:tab/>
        <w:t>c=a+b; // eroare, constructor de copiere inaccesibil</w:t>
      </w:r>
    </w:p>
    <w:p>
      <w:pPr>
        <w:pStyle w:val="PlainText"/>
        <w:ind w:start="360" w:hanging="0"/>
        <w:rPr/>
      </w:pPr>
      <w:r>
        <w:rPr>
          <w:rFonts w:eastAsia="Courier New"/>
        </w:rPr>
        <w:t xml:space="preserve">    </w:t>
      </w:r>
      <w:r>
        <w:rPr>
          <w:rFonts w:eastAsia="MS Mincho;ＭＳ 明朝"/>
        </w:rPr>
        <w:t>}</w:t>
        <w:br/>
      </w:r>
    </w:p>
    <w:p>
      <w:pPr>
        <w:pStyle w:val="PlainText"/>
        <w:ind w:start="360" w:hanging="0"/>
        <w:rPr>
          <w:rFonts w:eastAsia="MS Mincho;ＭＳ 明朝"/>
        </w:rPr>
      </w:pPr>
      <w:r>
        <w:rPr>
          <w:rStyle w:val="Heading3Char"/>
          <w:rFonts w:eastAsia="MS Mincho;ＭＳ 明朝"/>
        </w:rPr>
        <w:t>Distrugerea obiectelor cu memorie alocată dinamic</w:t>
      </w:r>
    </w:p>
    <w:p>
      <w:pPr>
        <w:pStyle w:val="PlainText"/>
        <w:ind w:start="360" w:hanging="0"/>
        <w:rPr>
          <w:rFonts w:ascii="Times New Roman" w:hAnsi="Times New Roman" w:eastAsia="MS Mincho;ＭＳ 明朝" w:cs="Times New Roman"/>
        </w:rPr>
      </w:pPr>
      <w:r>
        <w:rPr>
          <w:rFonts w:eastAsia="MS Mincho;ＭＳ 明朝" w:cs="Times New Roman" w:ascii="Times New Roman" w:hAnsi="Times New Roman"/>
        </w:rPr>
      </w:r>
    </w:p>
    <w:p>
      <w:pPr>
        <w:pStyle w:val="PlainText"/>
        <w:numPr>
          <w:ilvl w:val="0"/>
          <w:numId w:val="33"/>
        </w:numPr>
        <w:rPr/>
      </w:pPr>
      <w:r>
        <w:rPr>
          <w:rFonts w:cs="Times New Roman" w:ascii="Times New Roman" w:hAnsi="Times New Roman"/>
          <w:sz w:val="24"/>
        </w:rPr>
        <w:t>Dac</w:t>
      </w:r>
      <w:r>
        <w:rPr>
          <w:rFonts w:cs="Times New Roman" w:ascii="Times New Roman" w:hAnsi="Times New Roman"/>
          <w:sz w:val="24"/>
          <w:lang w:val="ro-RO"/>
        </w:rPr>
        <w:t>ă obiectele au atribute cu memorie alocată dinamic, clasa va fi prevăzută cu  destructori pentru eliberarea spaţiului alocat. Este recomandată legarea dinamică a destructorilor deoarece legarea statică conduce la irosirea spaţiului de memorie.</w:t>
        <w:br/>
        <w:t>Exemplu.</w:t>
        <w:br/>
      </w:r>
      <w:r>
        <w:rPr>
          <w:rFonts w:eastAsia="MS Mincho;ＭＳ 明朝"/>
        </w:rPr>
        <w:t>// destructor static, destructor virtual</w:t>
      </w:r>
    </w:p>
    <w:p>
      <w:pPr>
        <w:pStyle w:val="PlainText"/>
        <w:ind w:start="720" w:hanging="0"/>
        <w:rPr/>
      </w:pPr>
      <w:r>
        <w:rPr>
          <w:rFonts w:eastAsia="MS Mincho;ＭＳ 明朝"/>
        </w:rPr>
        <w:t>// a se evita stergerea explicita a obiectelor alocate pe stiva</w:t>
      </w:r>
    </w:p>
    <w:p>
      <w:pPr>
        <w:pStyle w:val="PlainText"/>
        <w:ind w:firstLine="720"/>
        <w:rPr>
          <w:rFonts w:eastAsia="MS Mincho;ＭＳ 明朝"/>
        </w:rPr>
      </w:pPr>
      <w:r>
        <w:rPr>
          <w:rFonts w:eastAsia="MS Mincho;ＭＳ 明朝"/>
        </w:rPr>
        <w:t>#include &lt;iostream.h&gt;</w:t>
      </w:r>
    </w:p>
    <w:p>
      <w:pPr>
        <w:pStyle w:val="PlainText"/>
        <w:ind w:firstLine="720"/>
        <w:rPr>
          <w:rFonts w:eastAsia="MS Mincho;ＭＳ 明朝"/>
        </w:rPr>
      </w:pPr>
      <w:r>
        <w:rPr>
          <w:rFonts w:eastAsia="MS Mincho;ＭＳ 明朝"/>
        </w:rPr>
        <w:t>#include &lt;conio.h&gt;</w:t>
      </w:r>
    </w:p>
    <w:p>
      <w:pPr>
        <w:pStyle w:val="PlainText"/>
        <w:ind w:firstLine="720"/>
        <w:rPr>
          <w:rFonts w:eastAsia="MS Mincho;ＭＳ 明朝"/>
        </w:rPr>
      </w:pPr>
      <w:r>
        <w:rPr>
          <w:rFonts w:eastAsia="MS Mincho;ＭＳ 明朝"/>
        </w:rPr>
        <w:t>class B{</w:t>
      </w:r>
    </w:p>
    <w:p>
      <w:pPr>
        <w:pStyle w:val="PlainText"/>
        <w:ind w:firstLine="720"/>
        <w:rPr>
          <w:rFonts w:eastAsia="MS Mincho;ＭＳ 明朝"/>
        </w:rPr>
      </w:pPr>
      <w:r>
        <w:rPr>
          <w:rFonts w:eastAsia="MS Mincho;ＭＳ 明朝"/>
        </w:rPr>
        <w:t>public:</w:t>
      </w:r>
    </w:p>
    <w:p>
      <w:pPr>
        <w:pStyle w:val="PlainText"/>
        <w:ind w:firstLine="720"/>
        <w:rPr>
          <w:rFonts w:eastAsia="MS Mincho;ＭＳ 明朝"/>
        </w:rPr>
      </w:pPr>
      <w:r>
        <w:rPr>
          <w:rFonts w:eastAsia="MS Mincho;ＭＳ 明朝"/>
        </w:rPr>
        <w:tab/>
        <w:t>B(){cout&lt;&lt;"B()"&lt;&lt;endl;}</w:t>
      </w:r>
    </w:p>
    <w:p>
      <w:pPr>
        <w:pStyle w:val="PlainText"/>
        <w:ind w:firstLine="720"/>
        <w:rPr>
          <w:rFonts w:eastAsia="MS Mincho;ＭＳ 明朝"/>
        </w:rPr>
      </w:pPr>
      <w:r>
        <w:rPr>
          <w:rFonts w:eastAsia="MS Mincho;ＭＳ 明朝"/>
        </w:rPr>
        <w:t>// destructor cu legare dinamica</w:t>
      </w:r>
    </w:p>
    <w:p>
      <w:pPr>
        <w:pStyle w:val="PlainText"/>
        <w:ind w:firstLine="720"/>
        <w:rPr>
          <w:rFonts w:eastAsia="MS Mincho;ＭＳ 明朝"/>
        </w:rPr>
      </w:pPr>
      <w:r>
        <w:rPr>
          <w:rFonts w:eastAsia="MS Mincho;ＭＳ 明朝"/>
        </w:rPr>
        <w:tab/>
        <w:t xml:space="preserve">virtual ~B(){cout&lt;&lt;"~B()"&lt;&lt;endl;} </w:t>
      </w:r>
    </w:p>
    <w:p>
      <w:pPr>
        <w:pStyle w:val="PlainText"/>
        <w:ind w:firstLine="720"/>
        <w:rPr>
          <w:rFonts w:eastAsia="MS Mincho;ＭＳ 明朝"/>
        </w:rPr>
      </w:pPr>
      <w:r>
        <w:rPr>
          <w:rFonts w:eastAsia="MS Mincho;ＭＳ 明朝"/>
        </w:rPr>
        <w:t>};</w:t>
      </w:r>
    </w:p>
    <w:p>
      <w:pPr>
        <w:pStyle w:val="PlainText"/>
        <w:ind w:firstLine="720"/>
        <w:rPr>
          <w:rFonts w:eastAsia="MS Mincho;ＭＳ 明朝"/>
        </w:rPr>
      </w:pPr>
      <w:r>
        <w:rPr>
          <w:rFonts w:eastAsia="MS Mincho;ＭＳ 明朝"/>
        </w:rPr>
        <w:t>class D: public B{</w:t>
      </w:r>
    </w:p>
    <w:p>
      <w:pPr>
        <w:pStyle w:val="PlainText"/>
        <w:ind w:firstLine="720"/>
        <w:rPr>
          <w:rFonts w:eastAsia="MS Mincho;ＭＳ 明朝"/>
        </w:rPr>
      </w:pPr>
      <w:r>
        <w:rPr>
          <w:rFonts w:eastAsia="MS Mincho;ＭＳ 明朝"/>
        </w:rPr>
        <w:t>public:</w:t>
      </w:r>
    </w:p>
    <w:p>
      <w:pPr>
        <w:pStyle w:val="PlainText"/>
        <w:ind w:firstLine="720"/>
        <w:rPr>
          <w:rFonts w:eastAsia="MS Mincho;ＭＳ 明朝"/>
        </w:rPr>
      </w:pPr>
      <w:r>
        <w:rPr>
          <w:rFonts w:eastAsia="MS Mincho;ＭＳ 明朝"/>
        </w:rPr>
        <w:tab/>
        <w:t>D(){cout&lt;&lt;"D()"&lt;&lt;endl;}</w:t>
      </w:r>
    </w:p>
    <w:p>
      <w:pPr>
        <w:pStyle w:val="PlainText"/>
        <w:ind w:firstLine="720"/>
        <w:rPr>
          <w:rFonts w:eastAsia="MS Mincho;ＭＳ 明朝"/>
        </w:rPr>
      </w:pPr>
      <w:r>
        <w:rPr>
          <w:rFonts w:eastAsia="MS Mincho;ＭＳ 明朝"/>
        </w:rPr>
        <w:tab/>
        <w:t>virtual ~D(){cout&lt;&lt;"~D()"&lt;&lt;endl;}</w:t>
      </w:r>
    </w:p>
    <w:p>
      <w:pPr>
        <w:pStyle w:val="PlainText"/>
        <w:ind w:firstLine="720"/>
        <w:rPr>
          <w:rFonts w:eastAsia="MS Mincho;ＭＳ 明朝"/>
        </w:rPr>
      </w:pPr>
      <w:r>
        <w:rPr>
          <w:rFonts w:eastAsia="MS Mincho;ＭＳ 明朝"/>
        </w:rPr>
        <w:t>};</w:t>
      </w:r>
    </w:p>
    <w:p>
      <w:pPr>
        <w:pStyle w:val="PlainText"/>
        <w:ind w:firstLine="720"/>
        <w:rPr>
          <w:rFonts w:eastAsia="MS Mincho;ＭＳ 明朝"/>
        </w:rPr>
      </w:pPr>
      <w:r>
        <w:rPr>
          <w:rFonts w:eastAsia="MS Mincho;ＭＳ 明朝"/>
        </w:rPr>
        <w:t>void main(){</w:t>
      </w:r>
    </w:p>
    <w:p>
      <w:pPr>
        <w:pStyle w:val="PlainText"/>
        <w:rPr>
          <w:rFonts w:eastAsia="MS Mincho;ＭＳ 明朝"/>
        </w:rPr>
      </w:pPr>
      <w:r>
        <w:rPr>
          <w:rFonts w:eastAsia="MS Mincho;ＭＳ 明朝"/>
        </w:rPr>
        <w:tab/>
        <w:tab/>
        <w:t>clrscr();</w:t>
      </w:r>
    </w:p>
    <w:p>
      <w:pPr>
        <w:pStyle w:val="PlainText"/>
        <w:rPr>
          <w:rFonts w:eastAsia="MS Mincho;ＭＳ 明朝"/>
        </w:rPr>
      </w:pPr>
      <w:r>
        <w:rPr>
          <w:rFonts w:eastAsia="MS Mincho;ＭＳ 明朝"/>
        </w:rPr>
        <w:tab/>
        <w:tab/>
        <w:t>B b, *pb;  // apel B()</w:t>
      </w:r>
    </w:p>
    <w:p>
      <w:pPr>
        <w:pStyle w:val="PlainText"/>
        <w:rPr>
          <w:rFonts w:eastAsia="MS Mincho;ＭＳ 明朝"/>
        </w:rPr>
      </w:pPr>
      <w:r>
        <w:rPr>
          <w:rFonts w:eastAsia="MS Mincho;ＭＳ 明朝"/>
        </w:rPr>
        <w:tab/>
        <w:tab/>
        <w:t>D d,  *pd; // apel B();D()</w:t>
      </w:r>
    </w:p>
    <w:p>
      <w:pPr>
        <w:pStyle w:val="PlainText"/>
        <w:rPr>
          <w:rFonts w:eastAsia="MS Mincho;ＭＳ 明朝"/>
        </w:rPr>
      </w:pPr>
      <w:r>
        <w:rPr>
          <w:rFonts w:eastAsia="MS Mincho;ＭＳ 明朝"/>
        </w:rPr>
        <w:tab/>
        <w:tab/>
        <w:t>pd=&amp;d;</w:t>
      </w:r>
    </w:p>
    <w:p>
      <w:pPr>
        <w:pStyle w:val="PlainText"/>
        <w:rPr>
          <w:rFonts w:eastAsia="MS Mincho;ＭＳ 明朝"/>
        </w:rPr>
      </w:pPr>
      <w:r>
        <w:rPr>
          <w:rFonts w:eastAsia="MS Mincho;ＭＳ 明朝"/>
        </w:rPr>
        <w:tab/>
        <w:tab/>
        <w:t xml:space="preserve">delete pd; </w:t>
        <w:tab/>
        <w:t>// incorrect, stergere obiect alocat pe stiva</w:t>
      </w:r>
    </w:p>
    <w:p>
      <w:pPr>
        <w:pStyle w:val="PlainText"/>
        <w:rPr>
          <w:rFonts w:eastAsia="MS Mincho;ＭＳ 明朝"/>
        </w:rPr>
      </w:pPr>
      <w:r>
        <w:rPr>
          <w:rFonts w:eastAsia="MS Mincho;ＭＳ 明朝"/>
        </w:rPr>
        <w:tab/>
        <w:tab/>
        <w:t>pd= new D();// apel B();D()</w:t>
      </w:r>
    </w:p>
    <w:p>
      <w:pPr>
        <w:pStyle w:val="PlainText"/>
        <w:rPr>
          <w:rFonts w:eastAsia="MS Mincho;ＭＳ 明朝"/>
        </w:rPr>
      </w:pPr>
      <w:r>
        <w:rPr>
          <w:rFonts w:eastAsia="MS Mincho;ＭＳ 明朝"/>
        </w:rPr>
        <w:tab/>
        <w:tab/>
        <w:t>pb=new D(); // apel B();D()</w:t>
      </w:r>
    </w:p>
    <w:p>
      <w:pPr>
        <w:pStyle w:val="PlainText"/>
        <w:rPr/>
      </w:pPr>
      <w:r>
        <w:rPr>
          <w:rFonts w:eastAsia="MS Mincho;ＭＳ 明朝"/>
        </w:rPr>
        <w:tab/>
        <w:tab/>
        <w:t xml:space="preserve">delete pb;  // apel ~B();~D() datorata legarii dinamice </w:t>
      </w:r>
    </w:p>
    <w:p>
      <w:pPr>
        <w:pStyle w:val="PlainText"/>
        <w:rPr>
          <w:rFonts w:eastAsia="MS Mincho;ＭＳ 明朝"/>
        </w:rPr>
      </w:pPr>
      <w:r>
        <w:rPr>
          <w:rFonts w:eastAsia="MS Mincho;ＭＳ 明朝"/>
        </w:rPr>
        <w:tab/>
        <w:tab/>
        <w:t>delete pd;  // apel ~B();~D()</w:t>
      </w:r>
    </w:p>
    <w:p>
      <w:pPr>
        <w:pStyle w:val="PlainText"/>
        <w:rPr>
          <w:rFonts w:ascii="Times New Roman" w:hAnsi="Times New Roman" w:eastAsia="MS Mincho;ＭＳ 明朝" w:cs="Times New Roman"/>
          <w:sz w:val="24"/>
        </w:rPr>
      </w:pPr>
      <w:r>
        <w:rPr>
          <w:rFonts w:eastAsia="MS Mincho;ＭＳ 明朝"/>
        </w:rPr>
        <w:tab/>
        <w:t>}</w:t>
        <w:br/>
        <w:tab/>
      </w:r>
    </w:p>
    <w:p>
      <w:pPr>
        <w:pStyle w:val="Normal"/>
        <w:ind w:start="360" w:hanging="0"/>
        <w:rPr/>
      </w:pPr>
      <w:r>
        <w:rPr/>
        <w:t xml:space="preserve">În absenţa specificatorului virtual din declaraţia </w:t>
      </w:r>
      <w:r>
        <w:rPr>
          <w:rFonts w:eastAsia="MS Mincho;ＭＳ 明朝" w:cs="Courier New" w:ascii="Courier New" w:hAnsi="Courier New"/>
        </w:rPr>
        <w:t>virtual ~B()</w:t>
      </w:r>
      <w:r>
        <w:rPr>
          <w:rFonts w:eastAsia="MS Mincho;ＭＳ 明朝"/>
        </w:rPr>
        <w:t xml:space="preserve"> a destructorului clasei </w:t>
      </w:r>
      <w:r>
        <w:rPr>
          <w:rFonts w:eastAsia="MS Mincho;ＭＳ 明朝" w:cs="Courier New" w:ascii="Courier New" w:hAnsi="Courier New"/>
        </w:rPr>
        <w:t xml:space="preserve">B, </w:t>
      </w:r>
      <w:r>
        <w:rPr>
          <w:rFonts w:eastAsia="MS Mincho;ＭＳ 明朝"/>
        </w:rPr>
        <w:t xml:space="preserve">operatorul </w:t>
      </w:r>
      <w:r>
        <w:rPr>
          <w:rFonts w:eastAsia="MS Mincho;ＭＳ 明朝" w:cs="Courier New" w:ascii="Courier New" w:hAnsi="Courier New"/>
        </w:rPr>
        <w:t>delete pb</w:t>
      </w:r>
      <w:r>
        <w:rPr>
          <w:rFonts w:eastAsia="MS Mincho;ＭＳ 明朝"/>
        </w:rPr>
        <w:t xml:space="preserve"> activează doar destructorul </w:t>
      </w:r>
      <w:r>
        <w:rPr>
          <w:rFonts w:eastAsia="MS Mincho;ＭＳ 明朝" w:cs="Courier New" w:ascii="Courier New" w:hAnsi="Courier New"/>
        </w:rPr>
        <w:t xml:space="preserve">~B() </w:t>
      </w:r>
      <w:r>
        <w:rPr>
          <w:rFonts w:eastAsia="MS Mincho;ＭＳ 明朝"/>
        </w:rPr>
        <w:t xml:space="preserve">iar memoria alocată dinamic pentru atributele obiectului de clasă </w:t>
      </w:r>
      <w:r>
        <w:rPr>
          <w:rFonts w:eastAsia="MS Mincho;ＭＳ 明朝" w:cs="Courier New" w:ascii="Courier New" w:hAnsi="Courier New"/>
        </w:rPr>
        <w:t>D</w:t>
      </w:r>
      <w:r>
        <w:rPr>
          <w:rFonts w:eastAsia="MS Mincho;ＭＳ 明朝"/>
        </w:rPr>
        <w:t xml:space="preserve"> referit de </w:t>
      </w:r>
      <w:r>
        <w:rPr>
          <w:rFonts w:eastAsia="MS Mincho;ＭＳ 明朝" w:cs="Courier New" w:ascii="Courier New" w:hAnsi="Courier New"/>
        </w:rPr>
        <w:t xml:space="preserve">pb </w:t>
      </w:r>
      <w:r>
        <w:rPr>
          <w:rFonts w:eastAsia="MS Mincho;ＭＳ 明朝"/>
        </w:rPr>
        <w:t>nu este eliberată.</w:t>
      </w:r>
    </w:p>
    <w:p>
      <w:pPr>
        <w:pStyle w:val="Normal"/>
        <w:ind w:start="360" w:hanging="0"/>
        <w:rPr>
          <w:rFonts w:eastAsia="MS Mincho;ＭＳ 明朝"/>
        </w:rPr>
      </w:pPr>
      <w:r>
        <w:rPr>
          <w:rFonts w:eastAsia="MS Mincho;ＭＳ 明朝"/>
        </w:rPr>
        <w:t xml:space="preserve">Nu se va utiliza operatorul delete decât pentru obiecte allocate dinamic de programator; ştergerea obiectelor alocate pe stiva se face automat la terminarea funcţiei. </w:t>
      </w:r>
    </w:p>
    <w:p>
      <w:pPr>
        <w:pStyle w:val="Normal"/>
        <w:ind w:start="360" w:hanging="0"/>
        <w:rPr>
          <w:rFonts w:eastAsia="MS Mincho;ＭＳ 明朝"/>
        </w:rPr>
      </w:pPr>
      <w:r>
        <w:rPr>
          <w:rFonts w:eastAsia="MS Mincho;ＭＳ 明朝"/>
        </w:rPr>
      </w:r>
    </w:p>
    <w:p>
      <w:pPr>
        <w:pStyle w:val="Titlu3"/>
        <w:rPr>
          <w:rFonts w:eastAsia="MS Mincho;ＭＳ 明朝"/>
        </w:rPr>
      </w:pPr>
      <w:r>
        <w:rPr>
          <w:rFonts w:eastAsia="MS Mincho;ＭＳ 明朝"/>
        </w:rPr>
        <w:t>Iniţializare, atribuire, conversie</w:t>
      </w:r>
    </w:p>
    <w:p>
      <w:pPr>
        <w:pStyle w:val="Normal"/>
        <w:rPr>
          <w:rFonts w:eastAsia="MS Mincho;ＭＳ 明朝"/>
          <w:lang w:val="ro-RO"/>
        </w:rPr>
      </w:pPr>
      <w:r>
        <w:rPr>
          <w:rFonts w:eastAsia="MS Mincho;ＭＳ 明朝"/>
          <w:lang w:val="ro-RO"/>
        </w:rPr>
      </w:r>
    </w:p>
    <w:p>
      <w:pPr>
        <w:pStyle w:val="Indentarecorptext"/>
        <w:numPr>
          <w:ilvl w:val="0"/>
          <w:numId w:val="33"/>
        </w:numPr>
        <w:rPr>
          <w:rFonts w:ascii="Courier New" w:hAnsi="Courier New" w:cs="Courier New"/>
          <w:sz w:val="20"/>
        </w:rPr>
      </w:pPr>
      <w:r>
        <w:rPr/>
        <w:t>Dacă obiectele vor fi utilizate pentru iniţializarea altor obiecte, clasa va fi prevăzută cu constructor de copiere ce implementează semantica prin valoare. Sematica prin referinţă favorizează  apariţia „obiectelor fantomă”</w:t>
        <w:br/>
        <w:t>Exemplu.</w:t>
      </w:r>
    </w:p>
    <w:p>
      <w:pPr>
        <w:pStyle w:val="Normal"/>
        <w:tabs>
          <w:tab w:val="clear" w:pos="288"/>
          <w:tab w:val="left" w:pos="360" w:leader="none"/>
        </w:tabs>
        <w:ind w:start="360" w:hanging="360"/>
        <w:rPr/>
      </w:pPr>
      <w:r>
        <w:rPr>
          <w:rFonts w:cs="Courier New" w:ascii="Courier New" w:hAnsi="Courier New"/>
          <w:sz w:val="20"/>
          <w:lang w:val="ro-RO"/>
        </w:rPr>
        <w:t>class String</w:t>
      </w:r>
      <w:r>
        <w:rPr>
          <w:rFonts w:cs="Courier New" w:ascii="Courier New" w:hAnsi="Courier New"/>
          <w:sz w:val="20"/>
        </w:rPr>
        <w:t>{</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 xml:space="preserve">public: </w:t>
      </w:r>
    </w:p>
    <w:p>
      <w:pPr>
        <w:pStyle w:val="Normal"/>
        <w:tabs>
          <w:tab w:val="clear" w:pos="288"/>
          <w:tab w:val="left" w:pos="360" w:leader="none"/>
        </w:tabs>
        <w:ind w:start="360" w:hanging="360"/>
        <w:rPr/>
      </w:pPr>
      <w:r>
        <w:rPr>
          <w:rFonts w:cs="Courier New" w:ascii="Courier New" w:hAnsi="Courier New"/>
          <w:sz w:val="20"/>
        </w:rPr>
        <w:t>// constructor de conversie si costructor implicit</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ab/>
        <w:t>String (int len=0);</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 constructor de conversie</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ab/>
        <w:t>String(const char*);</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ab/>
        <w:t>// constructor de copiere, semantica prin valoare</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ab/>
        <w:t>String(const String &amp; s){</w:t>
        <w:br/>
        <w:t>len=s.len;</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ab/>
        <w:t>str=new char[len+1];</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ab/>
        <w:t>if(str==NULL) exit(1);</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ab/>
        <w:t>strcpy(str,s.str};</w:t>
        <w:br/>
        <w:t>}</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ab/>
        <w:t>// destructor</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ab/>
        <w:tab/>
        <w:t>~String(){delete str;}</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ab/>
        <w:t>// operator atribuire, prima suprainarcare</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ab/>
        <w:t>String &amp; operator=(const String &amp;d){</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ab/>
        <w:tab/>
        <w:t>if (&amp;d==this) return *this;</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ab/>
        <w:tab/>
        <w:t>delete str;//nu in constructorul de copiere!</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ab/>
        <w:tab/>
        <w:t>len=d.len;</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ab/>
        <w:tab/>
        <w:t>str=new char[len+1];</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ab/>
        <w:tab/>
        <w:t>if(str==NULL)exit(1);</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ab/>
        <w:tab/>
        <w:t>strcpy(str,d.str);</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ab/>
        <w:tab/>
        <w:t>return *this;</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ab/>
        <w:t>}</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 operator atribuire, a doua suprainarcare</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ab/>
        <w:t>String&amp; operator=(const char d){</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ab/>
        <w:tab/>
        <w:t>delete str;//nu in constructorul de copiere!</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ab/>
        <w:tab/>
        <w:t>len=strlen(d);</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ab/>
        <w:tab/>
        <w:t>str=new char[len+1];</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ab/>
        <w:tab/>
        <w:t>if(str==NULL)exit(1);</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ab/>
        <w:tab/>
        <w:t>strcpy(str,d);</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ab/>
        <w:tab/>
        <w:t>return *this;</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ab/>
        <w:t>}</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private:</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ab/>
        <w:t>int len;</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ab/>
        <w:t>char *str;</w:t>
      </w:r>
    </w:p>
    <w:p>
      <w:pPr>
        <w:pStyle w:val="Normal"/>
        <w:tabs>
          <w:tab w:val="clear" w:pos="288"/>
          <w:tab w:val="left" w:pos="360" w:leader="none"/>
        </w:tabs>
        <w:ind w:start="360" w:hanging="360"/>
        <w:rPr>
          <w:rFonts w:ascii="Courier New" w:hAnsi="Courier New" w:cs="Courier New"/>
          <w:sz w:val="20"/>
        </w:rPr>
      </w:pPr>
      <w:r>
        <w:rPr>
          <w:rFonts w:cs="Courier New" w:ascii="Courier New" w:hAnsi="Courier New"/>
          <w:sz w:val="20"/>
        </w:rPr>
        <w:t>};</w:t>
      </w:r>
    </w:p>
    <w:p>
      <w:pPr>
        <w:pStyle w:val="Normal"/>
        <w:tabs>
          <w:tab w:val="clear" w:pos="288"/>
          <w:tab w:val="left" w:pos="360" w:leader="none"/>
        </w:tabs>
        <w:ind w:start="360" w:hanging="360"/>
        <w:rPr>
          <w:rFonts w:ascii="Courier New" w:hAnsi="Courier New" w:cs="Courier New"/>
          <w:sz w:val="20"/>
          <w:lang w:val="ro-RO"/>
        </w:rPr>
      </w:pPr>
      <w:r>
        <w:rPr>
          <w:rFonts w:cs="Courier New" w:ascii="Courier New" w:hAnsi="Courier New"/>
          <w:sz w:val="20"/>
          <w:lang w:val="ro-RO"/>
        </w:rPr>
      </w:r>
    </w:p>
    <w:p>
      <w:pPr>
        <w:pStyle w:val="Normal"/>
        <w:rPr/>
      </w:pPr>
      <w:r>
        <w:rPr>
          <w:lang w:val="ro-RO"/>
        </w:rPr>
        <w:t xml:space="preserve">În absenţa constructorului </w:t>
      </w:r>
      <w:r>
        <w:rPr>
          <w:rFonts w:cs="Courier New" w:ascii="Courier New" w:hAnsi="Courier New"/>
          <w:lang w:val="ro-RO"/>
        </w:rPr>
        <w:t xml:space="preserve">String(String </w:t>
      </w:r>
      <w:r>
        <w:rPr>
          <w:rFonts w:cs="Courier New" w:ascii="Courier New" w:hAnsi="Courier New"/>
        </w:rPr>
        <w:t>&amp;</w:t>
      </w:r>
      <w:r>
        <w:rPr>
          <w:rFonts w:cs="Courier New" w:ascii="Courier New" w:hAnsi="Courier New"/>
          <w:lang w:val="ro-RO"/>
        </w:rPr>
        <w:t>)</w:t>
      </w:r>
      <w:r>
        <w:rPr>
          <w:lang w:val="ro-RO"/>
        </w:rPr>
        <w:t xml:space="preserve">cu semantica prin valoare din clasa </w:t>
      </w:r>
      <w:r>
        <w:rPr>
          <w:rFonts w:cs="Courier New" w:ascii="Courier New" w:hAnsi="Courier New"/>
          <w:lang w:val="ro-RO"/>
        </w:rPr>
        <w:t xml:space="preserve">String, </w:t>
      </w:r>
      <w:r>
        <w:rPr>
          <w:lang w:val="ro-RO"/>
        </w:rPr>
        <w:t xml:space="preserve">se utilizează constructorul de copiere predefinit care are semantica prin referinţă. În prezenţa  destructorului  </w:t>
      </w:r>
      <w:r>
        <w:rPr/>
        <w:t>~</w:t>
      </w:r>
      <w:r>
        <w:rPr>
          <w:rFonts w:cs="Courier New" w:ascii="Courier New" w:hAnsi="Courier New"/>
        </w:rPr>
        <w:t>String(){delete str;},</w:t>
      </w:r>
      <w:r>
        <w:rPr>
          <w:lang w:val="ro-RO"/>
        </w:rPr>
        <w:t xml:space="preserve"> obiecte fantomă pot apărea:</w:t>
      </w:r>
    </w:p>
    <w:p>
      <w:pPr>
        <w:pStyle w:val="Normal"/>
        <w:numPr>
          <w:ilvl w:val="0"/>
          <w:numId w:val="8"/>
        </w:numPr>
        <w:rPr>
          <w:lang w:val="ro-RO"/>
        </w:rPr>
      </w:pPr>
      <w:r>
        <w:rPr>
          <w:lang w:val="ro-RO"/>
        </w:rPr>
        <w:t>după apelul unor funcţii cu argumente transmise prin valoare.</w:t>
      </w:r>
    </w:p>
    <w:p>
      <w:pPr>
        <w:pStyle w:val="Normal"/>
        <w:ind w:start="427" w:hanging="0"/>
        <w:rPr>
          <w:lang w:val="ro-RO"/>
        </w:rPr>
      </w:pPr>
      <w:r>
        <w:rPr>
          <w:rFonts w:cs="Courier New" w:ascii="Courier New" w:hAnsi="Courier New"/>
          <w:sz w:val="20"/>
          <w:lang w:val="ro-RO"/>
        </w:rPr>
        <w:t>void f(String s)</w:t>
      </w:r>
      <w:r>
        <w:rPr>
          <w:rFonts w:cs="Courier New" w:ascii="Courier New" w:hAnsi="Courier New"/>
          <w:sz w:val="20"/>
        </w:rPr>
        <w:t xml:space="preserve">{// transmitere argument prin valoare         </w:t>
        <w:br/>
        <w:t>}</w:t>
        <w:br/>
        <w:t>String x=”abcd”;</w:t>
        <w:br/>
        <w:t>f(x);</w:t>
        <w:br/>
        <w:t xml:space="preserve">     // x a fost  copiat de constructorul de copiere implicit, </w:t>
        <w:br/>
        <w:t xml:space="preserve">     // care are semantica prin referinta</w:t>
        <w:br/>
        <w:t xml:space="preserve">     // la terminarea lui f, este apelat ~String()       </w:t>
        <w:br/>
        <w:t xml:space="preserve">     // care elibereaza zona alocata pentru ”abcd” </w:t>
        <w:br/>
        <w:t xml:space="preserve">     // x este acum obiect fantoma!</w:t>
        <w:br/>
        <w:t>f(x);</w:t>
      </w:r>
      <w:r>
        <w:rPr>
          <w:rFonts w:cs="Courier New" w:ascii="Courier New" w:hAnsi="Courier New"/>
        </w:rPr>
        <w:t xml:space="preserve"> </w:t>
        <w:br/>
        <w:t>x</w:t>
      </w:r>
      <w:r>
        <w:rPr/>
        <w:t xml:space="preserve"> a fost modificat la primul apel al lui </w:t>
      </w:r>
      <w:r>
        <w:rPr>
          <w:rFonts w:cs="Courier New" w:ascii="Courier New" w:hAnsi="Courier New"/>
        </w:rPr>
        <w:t>f,</w:t>
      </w:r>
      <w:r>
        <w:rPr/>
        <w:t xml:space="preserve"> chiar daca nici-o instruc</w:t>
      </w:r>
      <w:r>
        <w:rPr>
          <w:lang w:val="ro-RO"/>
        </w:rPr>
        <w:t>ţ</w:t>
      </w:r>
      <w:r>
        <w:rPr/>
        <w:t>iune nu apare în corpul ei.</w:t>
      </w:r>
    </w:p>
    <w:p>
      <w:pPr>
        <w:pStyle w:val="Normal"/>
        <w:numPr>
          <w:ilvl w:val="0"/>
          <w:numId w:val="8"/>
        </w:numPr>
        <w:rPr/>
      </w:pPr>
      <w:r>
        <w:rPr>
          <w:lang w:val="ro-RO"/>
        </w:rPr>
        <w:t>la iesirea din blocuri de instrucţiuni</w:t>
        <w:br/>
      </w:r>
      <w:r>
        <w:rPr>
          <w:rFonts w:cs="Courier New" w:ascii="Courier New" w:hAnsi="Courier New"/>
          <w:sz w:val="20"/>
          <w:lang w:val="ro-RO"/>
        </w:rPr>
        <w:t>String v</w:t>
      </w:r>
      <w:r>
        <w:rPr>
          <w:rFonts w:cs="Courier New" w:ascii="Courier New" w:hAnsi="Courier New"/>
          <w:sz w:val="20"/>
        </w:rPr>
        <w:t>=”abcd”;</w:t>
        <w:br/>
        <w:t>{  String t=v;</w:t>
        <w:br/>
        <w:t xml:space="preserve">   // constructorul predefinit, semantica prin referin</w:t>
      </w:r>
      <w:r>
        <w:rPr>
          <w:rFonts w:cs="Courier New" w:ascii="Courier New" w:hAnsi="Courier New"/>
          <w:sz w:val="20"/>
          <w:lang w:val="ro-RO"/>
        </w:rPr>
        <w:t>ţă</w:t>
      </w:r>
      <w:r>
        <w:rPr>
          <w:rFonts w:cs="Courier New" w:ascii="Courier New" w:hAnsi="Courier New"/>
          <w:sz w:val="20"/>
        </w:rPr>
        <w:br/>
        <w:t xml:space="preserve">   t=”xx”; </w:t>
        <w:br/>
        <w:t>}</w:t>
        <w:br/>
        <w:t>// acum v are in componenta un  obiect fantoma!</w:t>
        <w:br/>
      </w:r>
    </w:p>
    <w:p>
      <w:pPr>
        <w:pStyle w:val="Normal"/>
        <w:numPr>
          <w:ilvl w:val="0"/>
          <w:numId w:val="33"/>
        </w:numPr>
        <w:rPr/>
      </w:pPr>
      <w:r>
        <w:rPr>
          <w:lang w:val="ro-RO"/>
        </w:rPr>
        <w:t xml:space="preserve">Dacă  obiectele sunt utilizate în operaţii de atribuire </w:t>
      </w:r>
      <w:r>
        <w:rPr>
          <w:rFonts w:cs="Courier New" w:ascii="Courier New" w:hAnsi="Courier New"/>
          <w:lang w:val="ro-RO"/>
        </w:rPr>
        <w:t>s</w:t>
      </w:r>
      <w:r>
        <w:rPr>
          <w:rFonts w:cs="Courier New" w:ascii="Courier New" w:hAnsi="Courier New"/>
        </w:rPr>
        <w:t>=</w:t>
      </w:r>
      <w:r>
        <w:rPr>
          <w:rFonts w:cs="Courier New" w:ascii="Courier New" w:hAnsi="Courier New"/>
          <w:lang w:val="ro-RO"/>
        </w:rPr>
        <w:t>d,</w:t>
      </w:r>
      <w:r>
        <w:rPr>
          <w:lang w:val="ro-RO"/>
        </w:rPr>
        <w:t xml:space="preserve"> operatorul de atribuire trebuie supraîncărcat şi implementat prin semantica prin valoare; se va avea în vedere:</w:t>
      </w:r>
    </w:p>
    <w:p>
      <w:pPr>
        <w:pStyle w:val="Normal"/>
        <w:numPr>
          <w:ilvl w:val="2"/>
          <w:numId w:val="13"/>
        </w:numPr>
        <w:tabs>
          <w:tab w:val="clear" w:pos="288"/>
        </w:tabs>
        <w:ind w:start="2160" w:hanging="1980"/>
        <w:rPr/>
      </w:pPr>
      <w:r>
        <w:rPr>
          <w:lang w:val="ro-RO"/>
        </w:rPr>
        <w:t xml:space="preserve">înainte  de atribuire, eliberarea spaţiului de memorie alocat dinamic obiectului </w:t>
      </w:r>
      <w:r>
        <w:rPr>
          <w:rFonts w:cs="Courier New" w:ascii="Courier New" w:hAnsi="Courier New"/>
          <w:lang w:val="ro-RO"/>
        </w:rPr>
        <w:t>s</w:t>
      </w:r>
      <w:r>
        <w:rPr>
          <w:lang w:val="ro-RO"/>
        </w:rPr>
        <w:t xml:space="preserve">  </w:t>
      </w:r>
    </w:p>
    <w:p>
      <w:pPr>
        <w:pStyle w:val="Normal"/>
        <w:numPr>
          <w:ilvl w:val="2"/>
          <w:numId w:val="13"/>
        </w:numPr>
        <w:tabs>
          <w:tab w:val="clear" w:pos="288"/>
        </w:tabs>
        <w:ind w:start="2160" w:hanging="1980"/>
        <w:rPr/>
      </w:pPr>
      <w:r>
        <w:rPr>
          <w:lang w:val="ro-RO"/>
        </w:rPr>
        <w:t xml:space="preserve">verificarea cazului de autoatribuire </w:t>
      </w:r>
      <w:r>
        <w:rPr>
          <w:rFonts w:cs="Courier New" w:ascii="Courier New" w:hAnsi="Courier New"/>
          <w:lang w:val="ro-RO"/>
        </w:rPr>
        <w:t>s</w:t>
      </w:r>
      <w:r>
        <w:rPr>
          <w:rFonts w:cs="Courier New" w:ascii="Courier New" w:hAnsi="Courier New"/>
        </w:rPr>
        <w:t>=</w:t>
      </w:r>
      <w:r>
        <w:rPr>
          <w:rFonts w:cs="Courier New" w:ascii="Courier New" w:hAnsi="Courier New"/>
          <w:lang w:val="ro-RO"/>
        </w:rPr>
        <w:t>s,</w:t>
      </w:r>
      <w:r>
        <w:rPr>
          <w:lang w:val="ro-RO"/>
        </w:rPr>
        <w:t xml:space="preserve"> pentru a evita pierderea informaţiilor prin acţiunea de la punctul 1.</w:t>
      </w:r>
    </w:p>
    <w:p>
      <w:pPr>
        <w:pStyle w:val="Normal"/>
        <w:numPr>
          <w:ilvl w:val="2"/>
          <w:numId w:val="13"/>
        </w:numPr>
        <w:tabs>
          <w:tab w:val="clear" w:pos="288"/>
        </w:tabs>
        <w:ind w:start="2160" w:hanging="1980"/>
        <w:rPr/>
      </w:pPr>
      <w:r>
        <w:rPr>
          <w:lang w:val="ro-RO"/>
        </w:rPr>
        <w:t xml:space="preserve">rezultatul returnat prin referinţă, pentru ca efectul expresiei </w:t>
      </w:r>
      <w:r>
        <w:rPr>
          <w:rFonts w:cs="Courier New" w:ascii="Courier New" w:hAnsi="Courier New"/>
          <w:lang w:val="ro-RO"/>
        </w:rPr>
        <w:t>(a</w:t>
      </w:r>
      <w:r>
        <w:rPr>
          <w:rFonts w:cs="Courier New" w:ascii="Courier New" w:hAnsi="Courier New"/>
        </w:rPr>
        <w:t>=b</w:t>
      </w:r>
      <w:r>
        <w:rPr>
          <w:rFonts w:cs="Courier New" w:ascii="Courier New" w:hAnsi="Courier New"/>
          <w:lang w:val="ro-RO"/>
        </w:rPr>
        <w:t>)=c</w:t>
      </w:r>
      <w:r>
        <w:rPr>
          <w:lang w:val="ro-RO"/>
        </w:rPr>
        <w:t xml:space="preserve"> să fie echivalent cu  </w:t>
      </w:r>
      <w:r>
        <w:rPr>
          <w:rFonts w:cs="Courier New" w:ascii="Courier New" w:hAnsi="Courier New"/>
          <w:lang w:val="ro-RO"/>
        </w:rPr>
        <w:t>a</w:t>
      </w:r>
      <w:r>
        <w:rPr>
          <w:rFonts w:cs="Courier New" w:ascii="Courier New" w:hAnsi="Courier New"/>
        </w:rPr>
        <w:t>=c</w:t>
      </w:r>
    </w:p>
    <w:p>
      <w:pPr>
        <w:pStyle w:val="Normal"/>
        <w:numPr>
          <w:ilvl w:val="2"/>
          <w:numId w:val="13"/>
        </w:numPr>
        <w:tabs>
          <w:tab w:val="clear" w:pos="288"/>
        </w:tabs>
        <w:ind w:start="2160" w:hanging="1980"/>
        <w:rPr/>
      </w:pPr>
      <w:r>
        <w:rPr/>
        <w:t>supra</w:t>
      </w:r>
      <w:r>
        <w:rPr>
          <w:lang w:val="ro-RO"/>
        </w:rPr>
        <w:t xml:space="preserve">încărcare multiplă a operatorului de atribuire, pentru a evita conversiile implicite. În absenţa celei de adoua variante de supraîncărcare din exemplul următor,  în evaluarea  expresiei </w:t>
      </w:r>
      <w:r>
        <w:rPr>
          <w:rFonts w:cs="Courier New" w:ascii="Courier New" w:hAnsi="Courier New"/>
          <w:lang w:val="ro-RO"/>
        </w:rPr>
        <w:t>s=”abcd”</w:t>
      </w:r>
      <w:r>
        <w:rPr>
          <w:lang w:val="ro-RO"/>
        </w:rPr>
        <w:t xml:space="preserve"> se utilizeză constructorul de conversie înainte de aplicarea operatorului de atribuire..</w:t>
      </w:r>
    </w:p>
    <w:p>
      <w:pPr>
        <w:pStyle w:val="Normal"/>
        <w:tabs>
          <w:tab w:val="clear" w:pos="288"/>
          <w:tab w:val="left" w:pos="360" w:leader="none"/>
        </w:tabs>
        <w:ind w:start="360" w:hanging="360"/>
        <w:rPr/>
      </w:pPr>
      <w:r>
        <w:rPr/>
      </w:r>
    </w:p>
    <w:p>
      <w:pPr>
        <w:pStyle w:val="Normal"/>
        <w:numPr>
          <w:ilvl w:val="0"/>
          <w:numId w:val="3"/>
        </w:numPr>
        <w:rPr/>
      </w:pPr>
      <w:r>
        <w:rPr>
          <w:lang w:val="ro-RO"/>
        </w:rPr>
        <w:t xml:space="preserve">Un constructor ce poate fi utilizat cu un singur argument care nu este din clasaconstructorului se numeşte constructor de conversie. De exemplu, </w:t>
      </w:r>
      <w:r>
        <w:rPr>
          <w:rFonts w:eastAsia="MS Mincho;ＭＳ 明朝" w:cs="Courier New" w:ascii="Courier New" w:hAnsi="Courier New"/>
        </w:rPr>
        <w:t xml:space="preserve">R(long n=0, long d=1) </w:t>
      </w:r>
      <w:r>
        <w:rPr>
          <w:rFonts w:eastAsia="MS Mincho;ＭＳ 明朝"/>
        </w:rPr>
        <w:t xml:space="preserve">este un astfel de constructor. </w:t>
      </w:r>
      <w:r>
        <w:rPr>
          <w:lang w:val="ro-RO"/>
        </w:rPr>
        <w:t>Constructorii de conversie permit relaxarea regulillor de verificare tare a tipurilor din C++ prin conversia implicită:</w:t>
      </w:r>
    </w:p>
    <w:p>
      <w:pPr>
        <w:pStyle w:val="Normal"/>
        <w:numPr>
          <w:ilvl w:val="2"/>
          <w:numId w:val="5"/>
        </w:numPr>
        <w:rPr>
          <w:rFonts w:ascii="Courier New" w:hAnsi="Courier New" w:cs="Courier New"/>
        </w:rPr>
      </w:pPr>
      <w:r>
        <w:rPr>
          <w:lang w:val="ro-RO"/>
        </w:rPr>
        <w:t xml:space="preserve">a argumentelor: </w:t>
      </w:r>
      <w:r>
        <w:rPr>
          <w:rFonts w:cs="Courier New" w:ascii="Courier New" w:hAnsi="Courier New"/>
          <w:lang w:val="ro-RO"/>
        </w:rPr>
        <w:t>f(1)</w:t>
      </w:r>
      <w:r>
        <w:rPr>
          <w:lang w:val="ro-RO"/>
        </w:rPr>
        <w:t xml:space="preserve"> dacă </w:t>
      </w:r>
      <w:r>
        <w:rPr>
          <w:rFonts w:cs="Courier New" w:ascii="Courier New" w:hAnsi="Courier New"/>
          <w:lang w:val="ro-RO"/>
        </w:rPr>
        <w:t xml:space="preserve">f </w:t>
      </w:r>
      <w:r>
        <w:rPr>
          <w:lang w:val="ro-RO"/>
        </w:rPr>
        <w:t xml:space="preserve">este declarată prin </w:t>
      </w:r>
      <w:r>
        <w:rPr>
          <w:rFonts w:cs="Courier New" w:ascii="Courier New" w:hAnsi="Courier New"/>
          <w:lang w:val="ro-RO"/>
        </w:rPr>
        <w:t>f(R r)</w:t>
      </w:r>
    </w:p>
    <w:p>
      <w:pPr>
        <w:pStyle w:val="Normal"/>
        <w:numPr>
          <w:ilvl w:val="2"/>
          <w:numId w:val="5"/>
        </w:numPr>
        <w:rPr/>
      </w:pPr>
      <w:r>
        <w:rPr>
          <w:lang w:val="ro-RO"/>
        </w:rPr>
        <w:t xml:space="preserve">a rezultatelor returnate:  </w:t>
      </w:r>
      <w:r>
        <w:rPr>
          <w:rFonts w:cs="Courier New" w:ascii="Courier New" w:hAnsi="Courier New"/>
          <w:lang w:val="ro-RO"/>
        </w:rPr>
        <w:t>R g()</w:t>
      </w:r>
      <w:r>
        <w:rPr>
          <w:rFonts w:cs="Courier New" w:ascii="Courier New" w:hAnsi="Courier New"/>
        </w:rPr>
        <w:t>{return 1;}</w:t>
      </w:r>
    </w:p>
    <w:p>
      <w:pPr>
        <w:pStyle w:val="Normal"/>
        <w:numPr>
          <w:ilvl w:val="2"/>
          <w:numId w:val="5"/>
        </w:numPr>
        <w:rPr/>
      </w:pPr>
      <w:r>
        <w:rPr>
          <w:lang w:val="ro-RO"/>
        </w:rPr>
        <w:t xml:space="preserve">a operandului din dreapta operatorului de atribuire: </w:t>
      </w:r>
      <w:r>
        <w:rPr>
          <w:rFonts w:eastAsia="MS Mincho;ＭＳ 明朝" w:cs="Courier New" w:ascii="Courier New" w:hAnsi="Courier New"/>
          <w:lang w:val="ro-RO"/>
        </w:rPr>
        <w:t>r</w:t>
      </w:r>
      <w:r>
        <w:rPr>
          <w:rFonts w:eastAsia="MS Mincho;ＭＳ 明朝" w:cs="Courier New" w:ascii="Courier New" w:hAnsi="Courier New"/>
        </w:rPr>
        <w:t>=1</w:t>
      </w:r>
    </w:p>
    <w:p>
      <w:pPr>
        <w:pStyle w:val="Normal"/>
        <w:numPr>
          <w:ilvl w:val="2"/>
          <w:numId w:val="5"/>
        </w:numPr>
        <w:rPr/>
      </w:pPr>
      <w:r>
        <w:rPr>
          <w:lang w:val="ro-RO"/>
        </w:rPr>
        <w:t xml:space="preserve">a expresiei de iniţializare: </w:t>
      </w:r>
      <w:r>
        <w:rPr>
          <w:rFonts w:eastAsia="MS Mincho;ＭＳ 明朝" w:cs="Courier New" w:ascii="Courier New" w:hAnsi="Courier New"/>
        </w:rPr>
        <w:t>R r=1;</w:t>
      </w:r>
    </w:p>
    <w:p>
      <w:pPr>
        <w:pStyle w:val="Normal"/>
        <w:tabs>
          <w:tab w:val="clear" w:pos="288"/>
          <w:tab w:val="left" w:pos="360" w:leader="none"/>
        </w:tabs>
        <w:ind w:start="360" w:hanging="360"/>
        <w:rPr/>
      </w:pPr>
      <w:r>
        <w:rPr>
          <w:lang w:val="ro-RO"/>
        </w:rPr>
        <w:t>Tehnica trebuie utilizată cu prudenţă deoarece poate afecta eficienţa, mai ales în cazul semanticii prin  valoare.</w:t>
      </w:r>
    </w:p>
    <w:p>
      <w:pPr>
        <w:pStyle w:val="Normal"/>
        <w:numPr>
          <w:ilvl w:val="0"/>
          <w:numId w:val="17"/>
        </w:numPr>
        <w:rPr/>
      </w:pPr>
      <w:r>
        <w:rPr/>
        <w:t xml:space="preserve">Nu se face conversie implicită în cazul transmiterii prin adresă, dar conversia explicită este posibilă (în acest caz constructorul de conversie nu joacă nici un rol şi poate să lipsească). </w:t>
        <w:br/>
        <w:t>Exemplu.</w:t>
        <w:br/>
      </w:r>
      <w:r>
        <w:rPr>
          <w:rFonts w:cs="Courier New" w:ascii="Courier New" w:hAnsi="Courier New"/>
          <w:sz w:val="20"/>
        </w:rPr>
        <w:t>R f(R *p){return *p + *p;}</w:t>
        <w:br/>
        <w:t>int x;</w:t>
        <w:br/>
        <w:t>f(&amp;x); // eroare</w:t>
        <w:br/>
        <w:t xml:space="preserve">f((R*)&amp;x); </w:t>
      </w:r>
      <w:r>
        <w:rPr>
          <w:sz w:val="20"/>
        </w:rPr>
        <w:br/>
      </w:r>
      <w:r>
        <w:rPr>
          <w:rFonts w:cs="Courier New" w:ascii="Courier New" w:hAnsi="Courier New"/>
          <w:sz w:val="20"/>
        </w:rPr>
        <w:t xml:space="preserve">// correct, dar operator+ va lucra pe o zona de memorie improprie; </w:t>
        <w:br/>
        <w:t xml:space="preserve">// de efectele acestui  tip de conversie </w:t>
        <w:br/>
        <w:t xml:space="preserve">// este responsabil programatorul.  </w:t>
        <w:br/>
        <w:t>String s;</w:t>
      </w:r>
      <w:r>
        <w:rPr/>
        <w:br/>
      </w:r>
      <w:r>
        <w:rPr>
          <w:rFonts w:cs="Courier New" w:ascii="Courier New" w:hAnsi="Courier New"/>
          <w:sz w:val="20"/>
        </w:rPr>
        <w:t xml:space="preserve">f((R*)s);// sintactic correct, chiar daca nu exista </w:t>
      </w:r>
      <w:r>
        <w:rPr/>
        <w:br/>
      </w:r>
      <w:r>
        <w:rPr>
          <w:rFonts w:cs="Courier New" w:ascii="Courier New" w:hAnsi="Courier New"/>
          <w:sz w:val="20"/>
        </w:rPr>
        <w:t xml:space="preserve">         // constructor de conversie de la String la R</w:t>
      </w:r>
    </w:p>
    <w:p>
      <w:pPr>
        <w:pStyle w:val="Normal"/>
        <w:rPr/>
      </w:pPr>
      <w:r>
        <w:rPr>
          <w:lang w:val="ro-RO"/>
        </w:rPr>
        <w:t>În cazul transmiterii prin referinţă, se face conversie implicită dar programatorul este avertizat că se utilizează o variabilă temporară</w:t>
      </w:r>
      <w:r>
        <w:rPr/>
        <w:t xml:space="preserve"> </w:t>
        <w:br/>
        <w:t>Exemplu.</w:t>
        <w:br/>
      </w:r>
      <w:r>
        <w:rPr>
          <w:rFonts w:cs="Courier New" w:ascii="Courier New" w:hAnsi="Courier New"/>
          <w:sz w:val="20"/>
        </w:rPr>
        <w:t>void f(R &amp;r){ r=R(1,2);}</w:t>
        <w:br/>
        <w:t>int x;</w:t>
        <w:br/>
        <w:t>f(x); // correct, este modificata o variabila temporara</w:t>
      </w:r>
    </w:p>
    <w:p>
      <w:pPr>
        <w:pStyle w:val="PlainText"/>
        <w:jc w:val="both"/>
        <w:rPr>
          <w:rFonts w:ascii="Courier New" w:hAnsi="Courier New" w:cs="Courier New"/>
          <w:sz w:val="20"/>
        </w:rPr>
      </w:pPr>
      <w:r>
        <w:rPr>
          <w:rFonts w:cs="Courier New"/>
          <w:sz w:val="20"/>
        </w:rPr>
      </w:r>
    </w:p>
    <w:p>
      <w:pPr>
        <w:pStyle w:val="PlainText"/>
        <w:jc w:val="both"/>
        <w:rPr/>
      </w:pPr>
      <w:r>
        <w:rPr/>
      </w:r>
    </w:p>
    <w:p>
      <w:pPr>
        <w:pStyle w:val="PlainText"/>
        <w:jc w:val="both"/>
        <w:rPr>
          <w:rFonts w:ascii="Arial" w:hAnsi="Arial" w:cs="Arial"/>
          <w:b/>
          <w:b/>
          <w:sz w:val="28"/>
          <w:szCs w:val="28"/>
        </w:rPr>
      </w:pPr>
      <w:r>
        <w:rPr>
          <w:rFonts w:cs="Arial" w:ascii="Arial" w:hAnsi="Arial"/>
          <w:b/>
          <w:sz w:val="28"/>
          <w:szCs w:val="28"/>
        </w:rPr>
        <w:t>Testarea claselor C++</w:t>
      </w:r>
    </w:p>
    <w:p>
      <w:pPr>
        <w:pStyle w:val="PlainText"/>
        <w:jc w:val="both"/>
        <w:rPr/>
      </w:pPr>
      <w:r>
        <w:rPr>
          <w:rFonts w:cs="Arial" w:ascii="Arial" w:hAnsi="Arial"/>
          <w:sz w:val="24"/>
          <w:szCs w:val="24"/>
        </w:rPr>
        <w:t>Este recomandabil ca specificare şi implementarea unei clase să fie însoţită de realizarea unui program de test (test driver) prin care să se execute cazurile de test şi să se înregistreze rezultatele. Relaţia dintre clasa testată CUT (Class Under Test) şi programul de test  poate avea mai multe forme:</w:t>
      </w:r>
    </w:p>
    <w:p>
      <w:pPr>
        <w:pStyle w:val="PlainText"/>
        <w:numPr>
          <w:ilvl w:val="0"/>
          <w:numId w:val="34"/>
        </w:numPr>
        <w:rPr>
          <w:sz w:val="24"/>
          <w:szCs w:val="24"/>
          <w:lang w:val="ro-RO"/>
        </w:rPr>
      </w:pPr>
      <w:r>
        <w:rPr>
          <w:rFonts w:cs="Arial" w:ascii="Arial" w:hAnsi="Arial"/>
          <w:sz w:val="24"/>
          <w:szCs w:val="24"/>
          <w:lang w:val="ro-RO"/>
        </w:rPr>
        <w:t xml:space="preserve">Testarea se face printr-o funcţie </w:t>
      </w:r>
      <w:r>
        <w:rPr>
          <w:rFonts w:cs="Arial"/>
          <w:sz w:val="24"/>
          <w:szCs w:val="24"/>
          <w:lang w:val="ro-RO"/>
        </w:rPr>
        <w:t>main()</w:t>
      </w:r>
      <w:r>
        <w:rPr>
          <w:rFonts w:cs="Arial" w:ascii="Arial" w:hAnsi="Arial"/>
          <w:sz w:val="24"/>
          <w:szCs w:val="24"/>
          <w:lang w:val="ro-RO"/>
        </w:rPr>
        <w:t xml:space="preserve"> inclusă în fişierul de   implementare a clasei şi care poate fi compilată condiţionat cu directiva #define, după următoarea schemă:</w:t>
        <w:br/>
      </w:r>
      <w:r>
        <w:rPr>
          <w:sz w:val="24"/>
          <w:szCs w:val="24"/>
          <w:lang w:val="ro-RO"/>
        </w:rPr>
        <w:t>// fisier de specificare CUT.h</w:t>
        <w:br/>
        <w:t>#ifndef CUT_H</w:t>
        <w:br/>
        <w:t>#define CUT_H</w:t>
        <w:br/>
        <w:t>class CUT{</w:t>
        <w:br/>
        <w:t>public: // interfata de functionaliate</w:t>
        <w:br/>
        <w:t xml:space="preserve">      void  m();</w:t>
        <w:br/>
        <w:t>};</w:t>
        <w:br/>
        <w:t>#endif</w:t>
        <w:br/>
      </w:r>
      <w:r>
        <w:rPr>
          <w:rFonts w:cs="Arial" w:ascii="Arial" w:hAnsi="Arial"/>
          <w:sz w:val="24"/>
          <w:szCs w:val="24"/>
          <w:lang w:val="ro-RO"/>
        </w:rPr>
        <w:br/>
        <w:t xml:space="preserve"> </w:t>
      </w:r>
      <w:r>
        <w:rPr>
          <w:sz w:val="24"/>
          <w:szCs w:val="24"/>
          <w:lang w:val="ro-RO"/>
        </w:rPr>
        <w:t>// fisier de implementare CUT.cpp</w:t>
        <w:br/>
        <w:t>#include ”CUT.h”</w:t>
        <w:br/>
        <w:t>#define CUT_TEST</w:t>
        <w:br/>
        <w:t xml:space="preserve">void CUT::m(){ </w:t>
      </w:r>
      <w:r>
        <w:rPr>
          <w:rFonts w:cs="Arial" w:ascii="Arial" w:hAnsi="Arial"/>
          <w:sz w:val="24"/>
          <w:szCs w:val="24"/>
          <w:lang w:val="ro-RO"/>
        </w:rPr>
        <w:br/>
        <w:t xml:space="preserve">         </w:t>
      </w:r>
      <w:r>
        <w:rPr>
          <w:sz w:val="24"/>
          <w:szCs w:val="24"/>
          <w:lang w:val="ro-RO"/>
        </w:rPr>
        <w:t>// implementare metoda m()</w:t>
      </w:r>
      <w:r>
        <w:rPr>
          <w:rFonts w:cs="Arial" w:ascii="Arial" w:hAnsi="Arial"/>
          <w:sz w:val="24"/>
          <w:szCs w:val="24"/>
          <w:lang w:val="ro-RO"/>
        </w:rPr>
        <w:br/>
        <w:t>}</w:t>
        <w:br/>
      </w:r>
      <w:r>
        <w:rPr>
          <w:sz w:val="24"/>
          <w:szCs w:val="24"/>
          <w:lang w:val="ro-RO"/>
        </w:rPr>
        <w:br/>
        <w:t>#ifdef  CUT_TEST</w:t>
        <w:br/>
        <w:t xml:space="preserve">// urmeaza componenta test driver, </w:t>
        <w:br/>
        <w:t>// compilata conditionat</w:t>
        <w:br/>
        <w:t>void main(){</w:t>
        <w:br/>
        <w:t xml:space="preserve">     // executa cazurile de test </w:t>
        <w:br/>
        <w:t xml:space="preserve">     // si se raporteaza rezultatele</w:t>
        <w:br/>
        <w:t>}</w:t>
        <w:br/>
        <w:t>#endif</w:t>
        <w:br/>
        <w:br/>
      </w:r>
      <w:r>
        <w:rPr>
          <w:rFonts w:cs="Arial" w:ascii="Arial" w:hAnsi="Arial"/>
          <w:sz w:val="24"/>
          <w:szCs w:val="24"/>
          <w:lang w:val="ro-RO"/>
        </w:rPr>
        <w:t xml:space="preserve">După efectuarea testelor,   fişierul de implementare CUT.cpp se recompilează după ce a fost  eliminată directiva  </w:t>
      </w:r>
      <w:r>
        <w:rPr>
          <w:sz w:val="24"/>
          <w:szCs w:val="24"/>
          <w:lang w:val="ro-RO"/>
        </w:rPr>
        <w:t>#define C_TEST</w:t>
      </w:r>
      <w:r>
        <w:rPr>
          <w:rFonts w:cs="Arial" w:ascii="Arial" w:hAnsi="Arial"/>
          <w:sz w:val="24"/>
          <w:szCs w:val="24"/>
          <w:lang w:val="ro-RO"/>
        </w:rPr>
        <w:t>.</w:t>
      </w:r>
    </w:p>
    <w:p>
      <w:pPr>
        <w:pStyle w:val="PlainText"/>
        <w:numPr>
          <w:ilvl w:val="0"/>
          <w:numId w:val="34"/>
        </w:numPr>
        <w:rPr>
          <w:sz w:val="24"/>
          <w:szCs w:val="24"/>
          <w:lang w:val="ro-RO"/>
        </w:rPr>
      </w:pPr>
      <w:r>
        <w:rPr>
          <w:rFonts w:cs="Arial" w:ascii="Arial" w:hAnsi="Arial"/>
          <w:sz w:val="24"/>
          <w:szCs w:val="24"/>
          <w:lang w:val="ro-RO"/>
        </w:rPr>
        <w:t>Testarea se face prin metode (eventual statice) ale  clasei CUT. În acest fel interfaţa de funcţionaliate a clasei CUT este completată cu o interfaţă de testare încorporată (built-in testing iterface). Prin intermediul acestei interfeţe, orice client al clasei CUT poate realiza teste proprii, în  codiţii specifice de utilizare a clasei. O posibilă schemă de utilizare este următoarea:</w:t>
        <w:br/>
        <w:t xml:space="preserve"> </w:t>
      </w:r>
      <w:r>
        <w:rPr>
          <w:sz w:val="24"/>
          <w:szCs w:val="24"/>
          <w:lang w:val="ro-RO"/>
        </w:rPr>
        <w:t>// fisier de specificare CUT.h</w:t>
        <w:br/>
        <w:t>#ifndef CUT_H</w:t>
        <w:br/>
        <w:t>#define CUT_H</w:t>
        <w:br/>
        <w:t>class CUT{</w:t>
        <w:br/>
        <w:t xml:space="preserve">public: </w:t>
        <w:br/>
        <w:t xml:space="preserve">      // interfata de functionalitate</w:t>
        <w:br/>
        <w:t xml:space="preserve">      void  m();</w:t>
        <w:br/>
        <w:t xml:space="preserve">      // interfata de testare incorporata</w:t>
        <w:br/>
        <w:t xml:space="preserve">      void static tester();</w:t>
        <w:br/>
        <w:t>};</w:t>
        <w:br/>
        <w:t>#endif</w:t>
        <w:br/>
      </w:r>
      <w:r>
        <w:rPr>
          <w:rFonts w:cs="Arial" w:ascii="Arial" w:hAnsi="Arial"/>
          <w:sz w:val="24"/>
          <w:szCs w:val="24"/>
          <w:lang w:val="ro-RO"/>
        </w:rPr>
        <w:br/>
        <w:t xml:space="preserve"> </w:t>
      </w:r>
      <w:r>
        <w:rPr>
          <w:sz w:val="24"/>
          <w:szCs w:val="24"/>
          <w:lang w:val="ro-RO"/>
        </w:rPr>
        <w:t>// fisier de implementare CUT.cpp</w:t>
        <w:br/>
        <w:t xml:space="preserve">#include ”CUT.h” </w:t>
        <w:br/>
        <w:t xml:space="preserve">void CUT::m(){ </w:t>
      </w:r>
      <w:r>
        <w:rPr>
          <w:rFonts w:cs="Arial" w:ascii="Arial" w:hAnsi="Arial"/>
          <w:sz w:val="24"/>
          <w:szCs w:val="24"/>
          <w:lang w:val="ro-RO"/>
        </w:rPr>
        <w:br/>
        <w:t xml:space="preserve">         </w:t>
      </w:r>
      <w:r>
        <w:rPr>
          <w:sz w:val="24"/>
          <w:szCs w:val="24"/>
          <w:lang w:val="ro-RO"/>
        </w:rPr>
        <w:t>// implementare metoda m()</w:t>
      </w:r>
      <w:r>
        <w:rPr>
          <w:rFonts w:cs="Arial" w:ascii="Arial" w:hAnsi="Arial"/>
          <w:sz w:val="24"/>
          <w:szCs w:val="24"/>
          <w:lang w:val="ro-RO"/>
        </w:rPr>
        <w:br/>
        <w:t>}</w:t>
        <w:br/>
      </w:r>
      <w:r>
        <w:rPr>
          <w:sz w:val="24"/>
          <w:szCs w:val="24"/>
          <w:lang w:val="ro-RO"/>
        </w:rPr>
        <w:br/>
        <w:t>void CUT::tester(){</w:t>
        <w:br/>
        <w:t xml:space="preserve">     // executa cazurile de test </w:t>
        <w:br/>
        <w:t xml:space="preserve">     // si se raporteaza rezultatele</w:t>
        <w:br/>
        <w:t>}</w:t>
        <w:br/>
        <w:br/>
        <w:t>// client al clasei CUT</w:t>
        <w:br/>
        <w:t>#include ”CUT.h”</w:t>
        <w:br/>
        <w:t>void main(){</w:t>
        <w:br/>
        <w:t xml:space="preserve">   // se face testare, </w:t>
        <w:br/>
        <w:t xml:space="preserve">   // utilizand interfata de testare  a clasei CUT</w:t>
        <w:br/>
        <w:t xml:space="preserve">   CUT::tester(); </w:t>
        <w:br/>
        <w:t>}</w:t>
      </w:r>
    </w:p>
    <w:p>
      <w:pPr>
        <w:pStyle w:val="PlainText"/>
        <w:numPr>
          <w:ilvl w:val="0"/>
          <w:numId w:val="34"/>
        </w:numPr>
        <w:rPr>
          <w:sz w:val="24"/>
          <w:szCs w:val="24"/>
          <w:lang w:val="ro-RO"/>
        </w:rPr>
      </w:pPr>
      <w:r>
        <w:rPr>
          <w:rFonts w:cs="Arial" w:ascii="Arial" w:hAnsi="Arial"/>
          <w:sz w:val="24"/>
          <w:szCs w:val="24"/>
          <w:lang w:val="ro-RO"/>
        </w:rPr>
        <w:t xml:space="preserve">Testare prin intermediul unei componente de testare asociată. Aceasta este o altă clasă, numită CUTtester, al cărei rol este de a specifica şi implementa, separat de clasa CUT,  o interfaţă de testare asociată ce conţine atât operaţii de realizare a testelor cât şi operaţii de înregistrare şi raportare a rezultatelor.  Acţiunea de testare se bazează pe aşa numitele cazuri de testare (test cases): acestea sunt acţiuni elementare al căror scop este testarea unui anumit subansamblu al clasei CUT: constructor, metodă de setare,  metodă de afişare etc.  Cazurile de testare pot conţine la rândul lor subcazuri de testare (subcase test): cazul de testare a unui constructor ar putea de pildă  conţine drept subcazuri toate variantele de supraîncărcare existente, precum constructor fără parametri, constructor cu parametri etc. Aceste cazuri de testare se execută de regulă în înlănţuire, sub forma unor secvenţe de cazuri (test suites). Este recomandat ca aceste secvenţe de test să urmărească testarea elementelor fundamentale, testarea  funcţionalităţii, testarea aspectelor de structură şi testarea elementelor de interacţiune.  </w:t>
      </w:r>
    </w:p>
    <w:p>
      <w:pPr>
        <w:pStyle w:val="PlainText"/>
        <w:numPr>
          <w:ilvl w:val="1"/>
          <w:numId w:val="34"/>
        </w:numPr>
        <w:rPr>
          <w:sz w:val="24"/>
          <w:szCs w:val="24"/>
          <w:lang w:val="ro-RO"/>
        </w:rPr>
      </w:pPr>
      <w:r>
        <w:rPr>
          <w:rFonts w:cs="Arial" w:ascii="Arial" w:hAnsi="Arial"/>
          <w:sz w:val="24"/>
          <w:szCs w:val="24"/>
          <w:lang w:val="ro-RO"/>
        </w:rPr>
        <w:t>Se consideră elemente fundamentale metodele constructor, metodele de  setare a atributelor, metodele de acces la atribute, operatorul de atribuire (</w:t>
      </w:r>
      <w:r>
        <w:rPr>
          <w:rFonts w:cs="Arial" w:ascii="Arial" w:hAnsi="Arial"/>
          <w:sz w:val="24"/>
          <w:szCs w:val="24"/>
        </w:rPr>
        <w:t>=</w:t>
      </w:r>
      <w:r>
        <w:rPr>
          <w:rFonts w:cs="Arial" w:ascii="Arial" w:hAnsi="Arial"/>
          <w:sz w:val="24"/>
          <w:szCs w:val="24"/>
          <w:lang w:val="ro-RO"/>
        </w:rPr>
        <w:t xml:space="preserve">) şi cei relaţionali (==, &lt;, &gt; etc.). Acestea vor fi incluse în secvenţa BaseLineSuite. </w:t>
      </w:r>
      <w:del w:id="0" w:author="Tudor Bălănescu" w:date="2005-11-22T16:57:00Z">
        <w:r>
          <w:rPr>
            <w:rFonts w:cs="Arial" w:ascii="Arial" w:hAnsi="Arial"/>
            <w:sz w:val="24"/>
            <w:szCs w:val="24"/>
            <w:lang w:val="ro-RO"/>
          </w:rPr>
          <w:delText>Într-adevăr,</w:delText>
        </w:r>
      </w:del>
      <w:ins w:id="1" w:author="Tudor Bălănescu" w:date="2005-11-22T16:57:00Z">
        <w:r>
          <w:rPr>
            <w:rFonts w:cs="Arial" w:ascii="Arial" w:hAnsi="Arial"/>
            <w:sz w:val="24"/>
            <w:szCs w:val="24"/>
            <w:lang w:val="ro-RO"/>
          </w:rPr>
          <w:t>Ele sunt considerate fundamentale deoarece</w:t>
        </w:r>
      </w:ins>
      <w:r>
        <w:rPr>
          <w:rFonts w:cs="Arial" w:ascii="Arial" w:hAnsi="Arial"/>
          <w:sz w:val="24"/>
          <w:szCs w:val="24"/>
          <w:lang w:val="ro-RO"/>
        </w:rPr>
        <w:t xml:space="preserve"> dacă </w:t>
      </w:r>
      <w:del w:id="2" w:author="Tudor Bălănescu" w:date="2005-11-22T16:58:00Z">
        <w:r>
          <w:rPr>
            <w:rFonts w:cs="Arial" w:ascii="Arial" w:hAnsi="Arial"/>
            <w:sz w:val="24"/>
            <w:szCs w:val="24"/>
            <w:lang w:val="ro-RO"/>
          </w:rPr>
          <w:delText xml:space="preserve">acestea </w:delText>
        </w:r>
      </w:del>
      <w:r>
        <w:rPr>
          <w:rFonts w:cs="Arial" w:ascii="Arial" w:hAnsi="Arial"/>
          <w:sz w:val="24"/>
          <w:szCs w:val="24"/>
          <w:lang w:val="ro-RO"/>
        </w:rPr>
        <w:t xml:space="preserve">sunt incorecte, atunci şi  rezultatele raportate de alte cazuri de testare sunt nesigure. </w:t>
      </w:r>
    </w:p>
    <w:p>
      <w:pPr>
        <w:pStyle w:val="PlainText"/>
        <w:numPr>
          <w:ilvl w:val="1"/>
          <w:numId w:val="34"/>
        </w:numPr>
        <w:rPr>
          <w:sz w:val="24"/>
          <w:szCs w:val="24"/>
          <w:lang w:val="ro-RO"/>
        </w:rPr>
      </w:pPr>
      <w:r>
        <w:rPr>
          <w:rFonts w:cs="Arial" w:ascii="Arial" w:hAnsi="Arial"/>
          <w:sz w:val="24"/>
          <w:szCs w:val="24"/>
          <w:lang w:val="ro-RO"/>
        </w:rPr>
        <w:t>Secvenţele funcţionale (FunctionalSuite) conţin cazurile de test identificate din elementele de specificare a clasei şi au rolul de a verifica precondiţiile, postcondiţiile, proprietăţile  invariante etc.</w:t>
      </w:r>
      <w:ins w:id="3" w:author="Tudor Bălănescu" w:date="2005-11-22T16:59:00Z">
        <w:r>
          <w:rPr>
            <w:rFonts w:cs="Arial" w:ascii="Arial" w:hAnsi="Arial"/>
            <w:sz w:val="24"/>
            <w:szCs w:val="24"/>
            <w:lang w:val="ro-RO"/>
          </w:rPr>
          <w:t xml:space="preserve"> Un exemplu tipic de secvenţă f</w:t>
        </w:r>
      </w:ins>
      <w:ins w:id="4" w:author="Tudor Bălănescu" w:date="2005-11-22T17:00:00Z">
        <w:r>
          <w:rPr>
            <w:rFonts w:cs="Arial" w:ascii="Arial" w:hAnsi="Arial"/>
            <w:sz w:val="24"/>
            <w:szCs w:val="24"/>
            <w:lang w:val="ro-RO"/>
          </w:rPr>
          <w:t>u</w:t>
        </w:r>
      </w:ins>
      <w:ins w:id="5" w:author="Tudor Bălănescu" w:date="2005-11-22T16:59:00Z">
        <w:r>
          <w:rPr>
            <w:rFonts w:cs="Arial" w:ascii="Arial" w:hAnsi="Arial"/>
            <w:sz w:val="24"/>
            <w:szCs w:val="24"/>
            <w:lang w:val="ro-RO"/>
          </w:rPr>
          <w:t xml:space="preserve">ncţională este </w:t>
        </w:r>
      </w:ins>
      <w:ins w:id="6" w:author="Tudor Bălănescu" w:date="2005-11-22T17:01:00Z">
        <w:r>
          <w:rPr>
            <w:rFonts w:cs="Arial" w:ascii="Arial" w:hAnsi="Arial"/>
            <w:sz w:val="24"/>
            <w:szCs w:val="24"/>
            <w:lang w:val="ro-RO"/>
          </w:rPr>
          <w:t>cea prin care se verifică proprietăţile invariante ale clasei (metoda CUTinvariantsHolds()).</w:t>
        </w:r>
      </w:ins>
      <w:r>
        <w:rPr>
          <w:rFonts w:cs="Arial" w:ascii="Arial" w:hAnsi="Arial"/>
          <w:sz w:val="24"/>
          <w:szCs w:val="24"/>
          <w:lang w:val="ro-RO"/>
        </w:rPr>
        <w:t xml:space="preserve"> </w:t>
      </w:r>
    </w:p>
    <w:p>
      <w:pPr>
        <w:pStyle w:val="PlainText"/>
        <w:numPr>
          <w:ilvl w:val="1"/>
          <w:numId w:val="34"/>
        </w:numPr>
        <w:rPr>
          <w:sz w:val="24"/>
          <w:szCs w:val="24"/>
          <w:lang w:val="ro-RO"/>
        </w:rPr>
      </w:pPr>
      <w:r>
        <w:rPr>
          <w:rFonts w:cs="Arial" w:ascii="Arial" w:hAnsi="Arial"/>
          <w:sz w:val="24"/>
          <w:szCs w:val="24"/>
          <w:lang w:val="ro-RO"/>
        </w:rPr>
        <w:t xml:space="preserve">Secvenţele structurale (StructuralSuite) conţin cazuri de test identificate din elementele de implementare a clasei: structuri de date, instrucţiuni etc. </w:t>
      </w:r>
    </w:p>
    <w:p>
      <w:pPr>
        <w:pStyle w:val="PlainText"/>
        <w:numPr>
          <w:ilvl w:val="1"/>
          <w:numId w:val="34"/>
        </w:numPr>
        <w:rPr/>
      </w:pPr>
      <w:r>
        <w:rPr>
          <w:rFonts w:cs="Arial" w:ascii="Arial" w:hAnsi="Arial"/>
          <w:sz w:val="24"/>
          <w:szCs w:val="24"/>
          <w:lang w:val="ro-RO"/>
        </w:rPr>
        <w:t>Secvenţele de interacţiune (InteractionSuite) completează celelalte tipuri prin luarea în considerare a unor teste de verificarea a rezultatelor unor  secvenţe de evenimente precum operaţiile de intrare, acţiunea asupra unor elemente de interfaţă (butoane etc.)</w:t>
      </w:r>
      <w:r>
        <w:rPr>
          <w:sz w:val="24"/>
          <w:szCs w:val="24"/>
          <w:lang w:val="ro-RO"/>
        </w:rPr>
        <w:br/>
      </w:r>
    </w:p>
    <w:p>
      <w:pPr>
        <w:pStyle w:val="PlainText"/>
        <w:ind w:start="648" w:hanging="0"/>
        <w:rPr/>
      </w:pPr>
      <w:r>
        <w:rPr>
          <w:rFonts w:cs="Arial" w:ascii="Arial" w:hAnsi="Arial"/>
          <w:sz w:val="24"/>
          <w:szCs w:val="24"/>
          <w:lang w:val="ro-RO"/>
        </w:rPr>
        <w:t xml:space="preserve">Deşi graniţa între aceste categorii de secvenţe este imprecisă, este recomandat să se facă efortul de clasificare a secvenţelor de test pentru a facilita fazele ulterioare de întreţinere (maintenance). </w:t>
        <w:br/>
        <w:t>Executarea secvenţei de test BaseLineSuite se va face la crearea unui obiect CUTtester. Interfaţa de testare mai conţine de asemenea metodele runFunctionalSuite(), runStructuralSuite(), runInteractionSuite şi runAllSuites()  pentru ececutarea secvenţelor de test.</w:t>
      </w:r>
    </w:p>
    <w:p>
      <w:pPr>
        <w:pStyle w:val="PlainText"/>
        <w:ind w:start="648" w:hanging="0"/>
        <w:rPr>
          <w:rFonts w:ascii="Arial" w:hAnsi="Arial" w:cs="Arial"/>
          <w:sz w:val="24"/>
          <w:szCs w:val="24"/>
          <w:lang w:val="ro-RO"/>
        </w:rPr>
      </w:pPr>
      <w:r>
        <w:rPr>
          <w:rFonts w:cs="Arial" w:ascii="Arial" w:hAnsi="Arial"/>
          <w:sz w:val="24"/>
          <w:szCs w:val="24"/>
          <w:lang w:val="ro-RO"/>
        </w:rPr>
        <w:t>Înregistarea şi raportarea rezultatelor unui test se face intr-un fişier. Rezultatul unui test poate fi Pass (dacă testul a dat rezultatul aşteptat), Fail (dacă testul nu a furnizat rezultatul aşteptat) sau TBD (To Be Determined) în cazul în care rezultatul testului trebuie apreciat prin observare (de pildă, atunci când prin test se desenează pe monitor un anumit contur, se afişează un text într-un anumit font etc.)</w:t>
      </w:r>
    </w:p>
    <w:p>
      <w:pPr>
        <w:pStyle w:val="PlainText"/>
        <w:ind w:start="648" w:hanging="0"/>
        <w:rPr>
          <w:rFonts w:ascii="Arial" w:hAnsi="Arial" w:cs="Arial"/>
          <w:sz w:val="24"/>
          <w:szCs w:val="24"/>
          <w:lang w:val="ro-RO"/>
        </w:rPr>
      </w:pPr>
      <w:r>
        <w:rPr>
          <w:rFonts w:cs="Arial" w:ascii="Arial" w:hAnsi="Arial"/>
          <w:sz w:val="24"/>
          <w:szCs w:val="24"/>
          <w:lang w:val="ro-RO"/>
        </w:rPr>
        <w:t>Procedura pentru executarea şi înregistrarea unui caz de test constă în executarea  următoarei secvenţe de metode:</w:t>
      </w:r>
    </w:p>
    <w:p>
      <w:pPr>
        <w:pStyle w:val="PlainText"/>
        <w:ind w:start="648" w:hanging="0"/>
        <w:rPr/>
      </w:pPr>
      <w:r>
        <w:rPr>
          <w:sz w:val="24"/>
          <w:szCs w:val="24"/>
        </w:rPr>
        <w:t>// 1. in fisier se marcheaza inceputul cazului</w:t>
      </w:r>
      <w:r>
        <w:rPr>
          <w:sz w:val="24"/>
          <w:szCs w:val="24"/>
          <w:lang w:val="ro-RO"/>
        </w:rPr>
        <w:t xml:space="preserve"> logTestCaseStart(testID); </w:t>
      </w:r>
    </w:p>
    <w:p>
      <w:pPr>
        <w:pStyle w:val="PlainText"/>
        <w:ind w:start="648" w:hanging="0"/>
        <w:rPr>
          <w:sz w:val="24"/>
          <w:szCs w:val="24"/>
          <w:lang w:val="ro-RO"/>
        </w:rPr>
      </w:pPr>
      <w:r>
        <w:rPr>
          <w:sz w:val="24"/>
          <w:szCs w:val="24"/>
          <w:lang w:val="ro-RO"/>
        </w:rPr>
        <w:t xml:space="preserve">// 2. se executa cazul de test si </w:t>
      </w:r>
    </w:p>
    <w:p>
      <w:pPr>
        <w:pStyle w:val="PlainText"/>
        <w:ind w:start="648" w:hanging="0"/>
        <w:rPr>
          <w:sz w:val="24"/>
          <w:szCs w:val="24"/>
          <w:lang w:val="ro-RO"/>
        </w:rPr>
      </w:pPr>
      <w:r>
        <w:rPr>
          <w:sz w:val="24"/>
          <w:szCs w:val="24"/>
          <w:lang w:val="ro-RO"/>
        </w:rPr>
        <w:t xml:space="preserve">// 3. se analizeaza rezultatul </w:t>
      </w:r>
    </w:p>
    <w:p>
      <w:pPr>
        <w:pStyle w:val="PlainText"/>
        <w:ind w:start="648" w:hanging="0"/>
        <w:rPr>
          <w:sz w:val="24"/>
          <w:szCs w:val="24"/>
        </w:rPr>
      </w:pPr>
      <w:r>
        <w:rPr>
          <w:sz w:val="24"/>
          <w:szCs w:val="24"/>
        </w:rPr>
        <w:t>// 4. in fisier se inregistreaza rezultatul</w:t>
      </w:r>
    </w:p>
    <w:p>
      <w:pPr>
        <w:pStyle w:val="PlainText"/>
        <w:ind w:start="648" w:hanging="0"/>
        <w:rPr>
          <w:sz w:val="24"/>
          <w:szCs w:val="24"/>
          <w:lang w:val="ro-RO"/>
        </w:rPr>
      </w:pPr>
      <w:r>
        <w:rPr>
          <w:sz w:val="24"/>
          <w:szCs w:val="24"/>
          <w:lang w:val="ro-RO"/>
        </w:rPr>
        <w:t>logTestResult(result);</w:t>
      </w:r>
    </w:p>
    <w:p>
      <w:pPr>
        <w:pStyle w:val="PlainText"/>
        <w:ind w:start="648" w:hanging="0"/>
        <w:rPr>
          <w:sz w:val="24"/>
          <w:szCs w:val="24"/>
          <w:lang w:val="ro-RO"/>
        </w:rPr>
      </w:pPr>
      <w:r>
        <w:rPr>
          <w:sz w:val="24"/>
          <w:szCs w:val="24"/>
          <w:lang w:val="ro-RO"/>
        </w:rPr>
        <w:t xml:space="preserve">// 5. </w:t>
      </w:r>
      <w:r>
        <w:rPr>
          <w:sz w:val="24"/>
          <w:szCs w:val="24"/>
        </w:rPr>
        <w:t xml:space="preserve">in fisier se marcheaza </w:t>
      </w:r>
      <w:ins w:id="7" w:author="Tudor Bălănescu" w:date="2005-11-22T16:55:00Z">
        <w:r>
          <w:rPr>
            <w:sz w:val="24"/>
            <w:szCs w:val="24"/>
          </w:rPr>
          <w:t xml:space="preserve">sfarsitul </w:t>
        </w:r>
      </w:ins>
      <w:r>
        <w:rPr>
          <w:sz w:val="24"/>
          <w:szCs w:val="24"/>
        </w:rPr>
        <w:t>cazului</w:t>
      </w:r>
    </w:p>
    <w:p>
      <w:pPr>
        <w:pStyle w:val="PlainText"/>
        <w:rPr/>
      </w:pPr>
      <w:r>
        <w:rPr>
          <w:sz w:val="24"/>
          <w:szCs w:val="24"/>
          <w:lang w:val="ro-RO"/>
        </w:rPr>
        <w:t>logTestCaseEnd();</w:t>
      </w:r>
      <w:ins w:id="8" w:author="Tudor Bălănescu" w:date="2005-11-22T17:04:00Z">
        <w:r>
          <w:rPr>
            <w:sz w:val="24"/>
            <w:szCs w:val="24"/>
            <w:lang w:val="ro-RO"/>
          </w:rPr>
          <w:br/>
        </w:r>
      </w:ins>
      <w:ins w:id="9" w:author="Tudor Bălănescu" w:date="2005-11-22T17:05:00Z">
        <w:r>
          <w:rPr>
            <w:rFonts w:cs="Arial" w:ascii="Arial" w:hAnsi="Arial"/>
            <w:sz w:val="24"/>
            <w:szCs w:val="24"/>
            <w:lang w:val="ro-RO"/>
          </w:rPr>
          <w:t>La pasul 4. argumentul result se poate obţine</w:t>
        </w:r>
      </w:ins>
      <w:r>
        <w:rPr>
          <w:rFonts w:cs="Arial" w:ascii="Arial" w:hAnsi="Arial"/>
          <w:sz w:val="24"/>
          <w:szCs w:val="24"/>
          <w:lang w:val="ro-RO"/>
        </w:rPr>
        <w:t xml:space="preserve"> prin metoda </w:t>
      </w:r>
      <w:r>
        <w:rPr>
          <w:sz w:val="24"/>
          <w:szCs w:val="24"/>
          <w:lang w:val="ro-RO"/>
        </w:rPr>
        <w:t>TestResult passORfail(int condition).</w:t>
      </w:r>
      <w:r>
        <w:rPr>
          <w:rFonts w:cs="Arial" w:ascii="Arial" w:hAnsi="Arial"/>
          <w:sz w:val="24"/>
          <w:szCs w:val="24"/>
          <w:lang w:val="ro-RO"/>
        </w:rPr>
        <w:t xml:space="preserve"> Aceasta returnează rezultatul Pass în cazul când argumentul condition este true şi  Fail când argumentul este false. Spre exemplu, </w:t>
      </w:r>
      <w:r>
        <w:rPr>
          <w:sz w:val="24"/>
          <w:szCs w:val="24"/>
        </w:rPr>
        <w:t>logTestResult(passORfail(OUT-&gt;getNrmax()==1));</w:t>
      </w:r>
    </w:p>
    <w:p>
      <w:pPr>
        <w:pStyle w:val="PlainText"/>
        <w:rPr/>
      </w:pPr>
      <w:r>
        <w:rPr>
          <w:rFonts w:cs="Arial" w:ascii="Arial" w:hAnsi="Arial"/>
          <w:sz w:val="24"/>
          <w:szCs w:val="24"/>
        </w:rPr>
        <w:t xml:space="preserve">înregistrează rezultatul  Pass dacă metoda getNrmax() returnează valoarea aşteptată 1 şi înregistrează rezultatul Fail în caz contrar. Rezultatul To Be Determined se înregistrează prin </w:t>
      </w:r>
      <w:r>
        <w:rPr>
          <w:sz w:val="24"/>
          <w:szCs w:val="24"/>
        </w:rPr>
        <w:t xml:space="preserve">logTestResult(TBD). </w:t>
      </w:r>
    </w:p>
    <w:p>
      <w:pPr>
        <w:pStyle w:val="PlainText"/>
        <w:rPr/>
      </w:pPr>
      <w:r>
        <w:rPr>
          <w:rFonts w:cs="Arial" w:ascii="Arial" w:hAnsi="Arial"/>
          <w:sz w:val="24"/>
          <w:szCs w:val="24"/>
        </w:rPr>
        <w:t xml:space="preserve">Cazurile de test au ca subiect un anumit obiect al clasei CUT, numit OUT (Object Under Test), referit printr-un  pointer OUTPtr. El se constuieşte prin metoda </w:t>
      </w:r>
      <w:r>
        <w:rPr>
          <w:sz w:val="24"/>
          <w:szCs w:val="24"/>
        </w:rPr>
        <w:t>virtual CUT *newCUT ()</w:t>
      </w:r>
      <w:r>
        <w:rPr>
          <w:rFonts w:cs="Arial" w:ascii="Arial" w:hAnsi="Arial"/>
          <w:sz w:val="24"/>
          <w:szCs w:val="24"/>
        </w:rPr>
        <w:t xml:space="preserve"> (sau o variantă cu parametri), este înregistrat drept Object Under Test prin metoda  </w:t>
      </w:r>
      <w:r>
        <w:rPr>
          <w:sz w:val="24"/>
          <w:szCs w:val="24"/>
        </w:rPr>
        <w:t>void setOUT(CUT *OUTPtr)</w:t>
      </w:r>
      <w:r>
        <w:rPr>
          <w:rFonts w:cs="Arial" w:ascii="Arial" w:hAnsi="Arial"/>
          <w:sz w:val="24"/>
          <w:szCs w:val="24"/>
        </w:rPr>
        <w:t xml:space="preserve"> şi este accesat prin </w:t>
      </w:r>
      <w:r>
        <w:rPr>
          <w:sz w:val="24"/>
          <w:szCs w:val="24"/>
        </w:rPr>
        <w:t xml:space="preserve">virtual CUT *getOUT(), </w:t>
      </w:r>
      <w:r>
        <w:rPr>
          <w:rFonts w:cs="Arial" w:ascii="Arial" w:hAnsi="Arial"/>
          <w:sz w:val="24"/>
          <w:szCs w:val="24"/>
        </w:rPr>
        <w:t>ca în exemplul următor:</w:t>
        <w:br/>
      </w:r>
      <w:r>
        <w:rPr>
          <w:sz w:val="24"/>
          <w:szCs w:val="24"/>
        </w:rPr>
        <w:t>setOUT(newCUT(10));</w:t>
      </w:r>
    </w:p>
    <w:p>
      <w:pPr>
        <w:pStyle w:val="PlainText"/>
        <w:rPr>
          <w:sz w:val="24"/>
          <w:szCs w:val="24"/>
        </w:rPr>
      </w:pPr>
      <w:r>
        <w:rPr>
          <w:sz w:val="24"/>
          <w:szCs w:val="24"/>
        </w:rPr>
        <w:t>OUT=getOUT();</w:t>
      </w:r>
    </w:p>
    <w:p>
      <w:pPr>
        <w:pStyle w:val="PlainText"/>
        <w:rPr>
          <w:sz w:val="24"/>
          <w:szCs w:val="24"/>
        </w:rPr>
      </w:pPr>
      <w:r>
        <w:rPr>
          <w:sz w:val="24"/>
          <w:szCs w:val="24"/>
        </w:rPr>
        <w:t>logTestResult(passORfail(OUT-&gt;getNrmax()==10));</w:t>
      </w:r>
    </w:p>
    <w:p>
      <w:pPr>
        <w:pStyle w:val="PlainText"/>
        <w:rPr>
          <w:sz w:val="24"/>
          <w:szCs w:val="24"/>
        </w:rPr>
      </w:pPr>
      <w:r>
        <w:rPr>
          <w:rFonts w:cs="Arial" w:ascii="Arial" w:hAnsi="Arial"/>
          <w:sz w:val="24"/>
          <w:szCs w:val="24"/>
        </w:rPr>
        <w:t xml:space="preserve">Prin  metoda </w:t>
      </w:r>
      <w:r>
        <w:rPr>
          <w:sz w:val="24"/>
          <w:szCs w:val="24"/>
        </w:rPr>
        <w:t>virtual void disposeOUT()</w:t>
      </w:r>
      <w:r>
        <w:rPr>
          <w:rFonts w:cs="Arial" w:ascii="Arial" w:hAnsi="Arial"/>
          <w:sz w:val="24"/>
          <w:szCs w:val="24"/>
        </w:rPr>
        <w:t xml:space="preserve"> obiectul  OUT poate fi  şters.</w:t>
      </w:r>
      <w:r>
        <w:rPr>
          <w:sz w:val="24"/>
          <w:szCs w:val="24"/>
        </w:rPr>
        <w:t xml:space="preserve"> </w:t>
      </w:r>
    </w:p>
    <w:p>
      <w:pPr>
        <w:pStyle w:val="PlainText"/>
        <w:rPr>
          <w:sz w:val="24"/>
          <w:szCs w:val="24"/>
        </w:rPr>
      </w:pPr>
      <w:r>
        <w:rPr>
          <w:rFonts w:cs="Arial" w:ascii="Arial" w:hAnsi="Arial"/>
          <w:sz w:val="24"/>
          <w:szCs w:val="24"/>
        </w:rPr>
        <w:t xml:space="preserve">În proiectarea clasei </w:t>
      </w:r>
      <w:r>
        <w:rPr>
          <w:sz w:val="24"/>
          <w:szCs w:val="24"/>
        </w:rPr>
        <w:t xml:space="preserve">CUTtester </w:t>
      </w:r>
      <w:r>
        <w:rPr>
          <w:rFonts w:cs="Arial" w:ascii="Arial" w:hAnsi="Arial"/>
          <w:sz w:val="24"/>
          <w:szCs w:val="24"/>
        </w:rPr>
        <w:t xml:space="preserve">există o serie de aspecte de interes general, comune oricărei clase de test. Acestea sunt incluse într-o clasă abstractă  </w:t>
      </w:r>
      <w:r>
        <w:rPr>
          <w:sz w:val="24"/>
          <w:szCs w:val="24"/>
        </w:rPr>
        <w:t>Tester,</w:t>
      </w:r>
      <w:r>
        <w:rPr>
          <w:rFonts w:cs="Arial" w:ascii="Arial" w:hAnsi="Arial"/>
          <w:sz w:val="24"/>
          <w:szCs w:val="24"/>
        </w:rPr>
        <w:t xml:space="preserve">  prin specializarea căreia se obţine  clasa </w:t>
      </w:r>
      <w:r>
        <w:rPr>
          <w:sz w:val="24"/>
          <w:szCs w:val="24"/>
        </w:rPr>
        <w:t xml:space="preserve">CUTtester. </w:t>
      </w:r>
    </w:p>
    <w:p>
      <w:pPr>
        <w:pStyle w:val="PlainText"/>
        <w:rPr>
          <w:rFonts w:ascii="Arial" w:hAnsi="Arial" w:cs="Arial"/>
          <w:sz w:val="24"/>
          <w:szCs w:val="24"/>
        </w:rPr>
      </w:pPr>
      <w:r>
        <w:rPr>
          <w:rFonts w:cs="Arial" w:ascii="Arial" w:hAnsi="Arial"/>
          <w:sz w:val="24"/>
          <w:szCs w:val="24"/>
        </w:rPr>
        <w:t>În diagrama din Figura  ??? sunt pre</w:t>
      </w:r>
      <w:r>
        <w:rPr>
          <w:rFonts w:cs="Arial" w:ascii="Arial" w:hAnsi="Arial"/>
          <w:sz w:val="24"/>
          <w:szCs w:val="24"/>
          <w:lang w:val="ro-RO"/>
        </w:rPr>
        <w:t>z</w:t>
      </w:r>
      <w:r>
        <w:rPr>
          <w:rFonts w:cs="Arial" w:ascii="Arial" w:hAnsi="Arial"/>
          <w:sz w:val="24"/>
          <w:szCs w:val="24"/>
        </w:rPr>
        <w:t>entate principalele idei privind proiectul unei clase de test.</w:t>
      </w:r>
      <w:r>
        <w:br w:type="page"/>
      </w:r>
    </w:p>
    <w:p>
      <w:pPr>
        <w:pStyle w:val="PlainText"/>
        <w:rPr>
          <w:rFonts w:ascii="Arial" w:hAnsi="Arial" w:cs="Arial"/>
          <w:sz w:val="24"/>
          <w:szCs w:val="24"/>
        </w:rPr>
      </w:pPr>
      <w:r>
        <w:rPr>
          <w:rFonts w:cs="Arial" w:ascii="Arial" w:hAnsi="Arial"/>
          <w:sz w:val="24"/>
          <w:szCs w:val="24"/>
        </w:rPr>
        <w:drawing>
          <wp:inline distT="0" distB="0" distL="0" distR="0">
            <wp:extent cx="5480685" cy="5434330"/>
            <wp:effectExtent l="0" t="0" r="0" b="0"/>
            <wp:docPr id="18" name="Imagin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ine2" descr="" title=""/>
                    <pic:cNvPicPr>
                      <a:picLocks noChangeAspect="1" noChangeArrowheads="1"/>
                    </pic:cNvPicPr>
                  </pic:nvPicPr>
                  <pic:blipFill>
                    <a:blip r:embed="rId3"/>
                    <a:srcRect l="-5" t="-5" r="-5" b="-5"/>
                    <a:stretch>
                      <a:fillRect/>
                    </a:stretch>
                  </pic:blipFill>
                  <pic:spPr bwMode="auto">
                    <a:xfrm>
                      <a:off x="0" y="0"/>
                      <a:ext cx="5480685" cy="5434330"/>
                    </a:xfrm>
                    <a:prstGeom prst="rect">
                      <a:avLst/>
                    </a:prstGeom>
                  </pic:spPr>
                </pic:pic>
              </a:graphicData>
            </a:graphic>
          </wp:inline>
        </w:drawing>
      </w:r>
    </w:p>
    <w:p>
      <w:pPr>
        <w:pStyle w:val="PlainText"/>
        <w:rPr>
          <w:sz w:val="24"/>
          <w:szCs w:val="24"/>
          <w:lang w:val="ro-RO"/>
          <w:ins w:id="10" w:author="Tudor Bălănescu" w:date="2005-11-22T17:04:00Z"/>
        </w:rPr>
      </w:pPr>
      <w:r>
        <w:rPr>
          <w:rFonts w:eastAsia="Arial" w:cs="Arial" w:ascii="Arial" w:hAnsi="Arial"/>
          <w:sz w:val="24"/>
          <w:szCs w:val="24"/>
        </w:rPr>
        <w:t xml:space="preserve"> </w:t>
      </w:r>
      <w:r>
        <w:rPr>
          <w:sz w:val="24"/>
          <w:szCs w:val="24"/>
          <w:lang w:val="ro-RO"/>
        </w:rPr>
        <w:br/>
      </w:r>
    </w:p>
    <w:p>
      <w:pPr>
        <w:pStyle w:val="PlainText"/>
        <w:rPr>
          <w:sz w:val="24"/>
          <w:szCs w:val="24"/>
          <w:lang w:val="ro-RO"/>
        </w:rPr>
      </w:pPr>
      <w:r>
        <w:rPr>
          <w:sz w:val="24"/>
          <w:szCs w:val="24"/>
          <w:lang w:val="ro-RO"/>
        </w:rPr>
      </w:r>
    </w:p>
    <w:p>
      <w:pPr>
        <w:pStyle w:val="PlainText"/>
        <w:ind w:start="841" w:hanging="0"/>
        <w:jc w:val="both"/>
        <w:rPr>
          <w:sz w:val="24"/>
          <w:szCs w:val="24"/>
          <w:lang w:val="ro-RO"/>
        </w:rPr>
      </w:pPr>
      <w:r>
        <w:rPr>
          <w:rFonts w:eastAsia="Courier New"/>
          <w:sz w:val="24"/>
          <w:szCs w:val="24"/>
          <w:lang w:val="ro-RO"/>
        </w:rPr>
        <w:t xml:space="preserve"> </w:t>
      </w:r>
      <w:r>
        <w:rPr>
          <w:sz w:val="24"/>
          <w:szCs w:val="24"/>
          <w:lang w:val="ro-RO"/>
        </w:rPr>
        <w:br/>
      </w:r>
    </w:p>
    <w:p>
      <w:pPr>
        <w:pStyle w:val="PlainText"/>
        <w:jc w:val="both"/>
        <w:rPr>
          <w:rFonts w:ascii="Arial" w:hAnsi="Arial" w:cs="Arial"/>
          <w:sz w:val="24"/>
          <w:szCs w:val="24"/>
          <w:lang w:val="ro-RO"/>
        </w:rPr>
      </w:pPr>
      <w:r>
        <w:rPr>
          <w:rFonts w:cs="Arial" w:ascii="Arial" w:hAnsi="Arial"/>
          <w:sz w:val="24"/>
          <w:szCs w:val="24"/>
          <w:lang w:val="ro-RO"/>
        </w:rPr>
      </w:r>
    </w:p>
    <w:p>
      <w:pPr>
        <w:pStyle w:val="PlainText"/>
        <w:jc w:val="both"/>
        <w:rPr>
          <w:rFonts w:ascii="Arial" w:hAnsi="Arial" w:cs="Arial"/>
          <w:b/>
          <w:b/>
          <w:sz w:val="28"/>
          <w:szCs w:val="28"/>
        </w:rPr>
      </w:pPr>
      <w:r>
        <w:rPr>
          <w:rStyle w:val="CommentReference"/>
          <w:rFonts w:cs="Times New Roman" w:ascii="Times New Roman" w:hAnsi="Times New Roman"/>
          <w:vanish w:val="false"/>
        </w:rPr>
        <w:commentReference w:id="1"/>
      </w:r>
      <w:r>
        <w:rPr>
          <w:rFonts w:eastAsia="Arial" w:cs="Arial" w:ascii="Arial" w:hAnsi="Arial"/>
          <w:b/>
          <w:sz w:val="28"/>
          <w:szCs w:val="28"/>
        </w:rPr>
        <w:t xml:space="preserve"> </w:t>
      </w:r>
    </w:p>
    <w:p>
      <w:pPr>
        <w:pStyle w:val="PlainText"/>
        <w:rPr/>
      </w:pPr>
      <w:r>
        <w:rPr/>
        <w:t>// abselem.h</w:t>
      </w:r>
    </w:p>
    <w:p>
      <w:pPr>
        <w:pStyle w:val="PlainText"/>
        <w:rPr/>
      </w:pPr>
      <w:r>
        <w:rPr/>
        <w:t>#ifndef ABSTRACTELEM_H</w:t>
      </w:r>
    </w:p>
    <w:p>
      <w:pPr>
        <w:pStyle w:val="PlainText"/>
        <w:rPr/>
      </w:pPr>
      <w:r>
        <w:rPr/>
        <w:t>#define ABSTRACTELEM_H</w:t>
      </w:r>
    </w:p>
    <w:p>
      <w:pPr>
        <w:pStyle w:val="PlainText"/>
        <w:rPr/>
      </w:pPr>
      <w:r>
        <w:rPr/>
        <w:t>class AbstractElem{</w:t>
      </w:r>
    </w:p>
    <w:p>
      <w:pPr>
        <w:pStyle w:val="PlainText"/>
        <w:rPr/>
      </w:pPr>
      <w:r>
        <w:rPr/>
        <w:t>public:</w:t>
      </w:r>
    </w:p>
    <w:p>
      <w:pPr>
        <w:pStyle w:val="PlainText"/>
        <w:rPr/>
      </w:pPr>
      <w:r>
        <w:rPr/>
        <w:tab/>
        <w:t>virtual void display(){}//=0;</w:t>
      </w:r>
    </w:p>
    <w:p>
      <w:pPr>
        <w:pStyle w:val="PlainText"/>
        <w:rPr/>
      </w:pPr>
      <w:r>
        <w:rPr/>
        <w:tab/>
        <w:t>virtual void process(){}//=0;</w:t>
      </w:r>
    </w:p>
    <w:p>
      <w:pPr>
        <w:pStyle w:val="PlainText"/>
        <w:rPr/>
      </w:pPr>
      <w:r>
        <w:rPr/>
        <w:t>};</w:t>
      </w:r>
    </w:p>
    <w:p>
      <w:pPr>
        <w:pStyle w:val="PlainText"/>
        <w:rPr/>
      </w:pPr>
      <w:r>
        <w:rPr/>
        <w:t>#endif</w:t>
      </w:r>
    </w:p>
    <w:p>
      <w:pPr>
        <w:pStyle w:val="PlainText"/>
        <w:rPr/>
      </w:pPr>
      <w:r>
        <w:rPr/>
        <w:t>//elements.h</w:t>
      </w:r>
    </w:p>
    <w:p>
      <w:pPr>
        <w:pStyle w:val="PlainText"/>
        <w:rPr/>
      </w:pPr>
      <w:r>
        <w:rPr/>
        <w:t>#include "abselem.h"</w:t>
      </w:r>
    </w:p>
    <w:p>
      <w:pPr>
        <w:pStyle w:val="PlainText"/>
        <w:rPr/>
      </w:pPr>
      <w:r>
        <w:rPr/>
        <w:t>#include "iostream.h"</w:t>
      </w:r>
    </w:p>
    <w:p>
      <w:pPr>
        <w:pStyle w:val="PlainText"/>
        <w:rPr/>
      </w:pPr>
      <w:r>
        <w:rPr/>
        <w:t>class Person: public AbstractElem{</w:t>
      </w:r>
    </w:p>
    <w:p>
      <w:pPr>
        <w:pStyle w:val="PlainText"/>
        <w:rPr/>
      </w:pPr>
      <w:r>
        <w:rPr/>
        <w:t>public:</w:t>
      </w:r>
    </w:p>
    <w:p>
      <w:pPr>
        <w:pStyle w:val="PlainText"/>
        <w:rPr/>
      </w:pPr>
      <w:r>
        <w:rPr/>
        <w:tab/>
        <w:t>Person(char *name);</w:t>
      </w:r>
    </w:p>
    <w:p>
      <w:pPr>
        <w:pStyle w:val="PlainText"/>
        <w:rPr/>
      </w:pPr>
      <w:r>
        <w:rPr/>
        <w:tab/>
        <w:t>virtual void display();</w:t>
      </w:r>
    </w:p>
    <w:p>
      <w:pPr>
        <w:pStyle w:val="PlainText"/>
        <w:rPr/>
      </w:pPr>
      <w:r>
        <w:rPr/>
        <w:tab/>
        <w:t>virtual void process();</w:t>
      </w:r>
    </w:p>
    <w:p>
      <w:pPr>
        <w:pStyle w:val="PlainText"/>
        <w:rPr/>
      </w:pPr>
      <w:r>
        <w:rPr/>
        <w:t>private:</w:t>
      </w:r>
    </w:p>
    <w:p>
      <w:pPr>
        <w:pStyle w:val="PlainText"/>
        <w:rPr/>
      </w:pPr>
      <w:r>
        <w:rPr/>
        <w:tab/>
        <w:t>char *name;</w:t>
      </w:r>
    </w:p>
    <w:p>
      <w:pPr>
        <w:pStyle w:val="PlainText"/>
        <w:rPr/>
      </w:pPr>
      <w:r>
        <w:rPr/>
      </w:r>
    </w:p>
    <w:p>
      <w:pPr>
        <w:pStyle w:val="PlainText"/>
        <w:rPr/>
      </w:pPr>
      <w:r>
        <w:rPr/>
        <w:t>};</w:t>
      </w:r>
    </w:p>
    <w:p>
      <w:pPr>
        <w:pStyle w:val="PlainText"/>
        <w:rPr/>
      </w:pPr>
      <w:r>
        <w:rPr/>
        <w:t>class Car: public AbstractElem{</w:t>
      </w:r>
    </w:p>
    <w:p>
      <w:pPr>
        <w:pStyle w:val="PlainText"/>
        <w:rPr/>
      </w:pPr>
      <w:r>
        <w:rPr/>
        <w:t>public:</w:t>
      </w:r>
    </w:p>
    <w:p>
      <w:pPr>
        <w:pStyle w:val="PlainText"/>
        <w:rPr/>
      </w:pPr>
      <w:r>
        <w:rPr/>
        <w:tab/>
        <w:t>Car(char *name);</w:t>
      </w:r>
    </w:p>
    <w:p>
      <w:pPr>
        <w:pStyle w:val="PlainText"/>
        <w:rPr/>
      </w:pPr>
      <w:r>
        <w:rPr/>
        <w:tab/>
        <w:t>virtual void display();</w:t>
      </w:r>
    </w:p>
    <w:p>
      <w:pPr>
        <w:pStyle w:val="PlainText"/>
        <w:rPr/>
      </w:pPr>
      <w:r>
        <w:rPr/>
        <w:tab/>
        <w:t>virtual void process();</w:t>
      </w:r>
    </w:p>
    <w:p>
      <w:pPr>
        <w:pStyle w:val="PlainText"/>
        <w:rPr/>
      </w:pPr>
      <w:r>
        <w:rPr/>
        <w:t>private:</w:t>
      </w:r>
    </w:p>
    <w:p>
      <w:pPr>
        <w:pStyle w:val="PlainText"/>
        <w:rPr/>
      </w:pPr>
      <w:r>
        <w:rPr/>
        <w:tab/>
        <w:t>char *name;</w:t>
      </w:r>
    </w:p>
    <w:p>
      <w:pPr>
        <w:pStyle w:val="PlainText"/>
        <w:rPr/>
      </w:pPr>
      <w:r>
        <w:rPr/>
      </w:r>
    </w:p>
    <w:p>
      <w:pPr>
        <w:pStyle w:val="PlainText"/>
        <w:rPr/>
      </w:pPr>
      <w:r>
        <w:rPr/>
        <w:t>};</w:t>
      </w:r>
    </w:p>
    <w:p>
      <w:pPr>
        <w:pStyle w:val="PlainText"/>
        <w:rPr/>
      </w:pPr>
      <w:r>
        <w:rPr/>
        <w:t>//fifo.h</w:t>
      </w:r>
    </w:p>
    <w:p>
      <w:pPr>
        <w:pStyle w:val="PlainText"/>
        <w:rPr/>
      </w:pPr>
      <w:r>
        <w:rPr/>
        <w:t>#ifndef FIFO_H</w:t>
      </w:r>
    </w:p>
    <w:p>
      <w:pPr>
        <w:pStyle w:val="PlainText"/>
        <w:rPr/>
      </w:pPr>
      <w:r>
        <w:rPr/>
        <w:t>#define FIFO_H</w:t>
      </w:r>
    </w:p>
    <w:p>
      <w:pPr>
        <w:pStyle w:val="PlainText"/>
        <w:rPr/>
      </w:pPr>
      <w:r>
        <w:rPr/>
        <w:t>#include "abselem.h"</w:t>
      </w:r>
    </w:p>
    <w:p>
      <w:pPr>
        <w:pStyle w:val="PlainText"/>
        <w:rPr/>
      </w:pPr>
      <w:r>
        <w:rPr/>
      </w:r>
    </w:p>
    <w:p>
      <w:pPr>
        <w:pStyle w:val="PlainText"/>
        <w:rPr/>
      </w:pPr>
      <w:r>
        <w:rPr/>
        <w:t>class Fifo{</w:t>
      </w:r>
    </w:p>
    <w:p>
      <w:pPr>
        <w:pStyle w:val="PlainText"/>
        <w:rPr/>
      </w:pPr>
      <w:r>
        <w:rPr/>
        <w:t>public:</w:t>
      </w:r>
    </w:p>
    <w:p>
      <w:pPr>
        <w:pStyle w:val="PlainText"/>
        <w:rPr/>
      </w:pPr>
      <w:r>
        <w:rPr/>
        <w:tab/>
        <w:t>Fifo(int nrmax=1);</w:t>
      </w:r>
    </w:p>
    <w:p>
      <w:pPr>
        <w:pStyle w:val="PlainText"/>
        <w:rPr/>
      </w:pPr>
      <w:r>
        <w:rPr/>
        <w:tab/>
        <w:t>void put(AbstractElem *);</w:t>
      </w:r>
    </w:p>
    <w:p>
      <w:pPr>
        <w:pStyle w:val="PlainText"/>
        <w:rPr/>
      </w:pPr>
      <w:r>
        <w:rPr/>
        <w:tab/>
        <w:t>AbstractElem* get();</w:t>
      </w:r>
    </w:p>
    <w:p>
      <w:pPr>
        <w:pStyle w:val="PlainText"/>
        <w:rPr/>
      </w:pPr>
      <w:r>
        <w:rPr/>
        <w:tab/>
        <w:t>void remove();</w:t>
      </w:r>
    </w:p>
    <w:p>
      <w:pPr>
        <w:pStyle w:val="PlainText"/>
        <w:rPr/>
      </w:pPr>
      <w:r>
        <w:rPr/>
        <w:tab/>
        <w:t>int operator==(const Fifo &amp;);</w:t>
      </w:r>
    </w:p>
    <w:p>
      <w:pPr>
        <w:pStyle w:val="PlainText"/>
        <w:rPr/>
      </w:pPr>
      <w:r>
        <w:rPr/>
        <w:tab/>
        <w:t>Fifo &amp;operator=(const Fifo &amp;);</w:t>
      </w:r>
    </w:p>
    <w:p>
      <w:pPr>
        <w:pStyle w:val="PlainText"/>
        <w:rPr/>
      </w:pPr>
      <w:r>
        <w:rPr/>
        <w:tab/>
        <w:t>int getNrmax()const {return nrmax;}</w:t>
      </w:r>
    </w:p>
    <w:p>
      <w:pPr>
        <w:pStyle w:val="PlainText"/>
        <w:rPr/>
      </w:pPr>
      <w:r>
        <w:rPr/>
        <w:tab/>
        <w:t>int getNrelem()const {return nrelem;}</w:t>
      </w:r>
    </w:p>
    <w:p>
      <w:pPr>
        <w:pStyle w:val="PlainText"/>
        <w:rPr/>
      </w:pPr>
      <w:r>
        <w:rPr/>
        <w:tab/>
        <w:t>int getFirst()const {return first;}</w:t>
      </w:r>
    </w:p>
    <w:p>
      <w:pPr>
        <w:pStyle w:val="PlainText"/>
        <w:rPr/>
      </w:pPr>
      <w:r>
        <w:rPr/>
        <w:tab/>
        <w:t>int getFree()const {return free;}</w:t>
      </w:r>
    </w:p>
    <w:p>
      <w:pPr>
        <w:pStyle w:val="PlainText"/>
        <w:rPr/>
      </w:pPr>
      <w:r>
        <w:rPr/>
        <w:tab/>
        <w:t>int isVoid(){return (nrelem==0);}</w:t>
      </w:r>
    </w:p>
    <w:p>
      <w:pPr>
        <w:pStyle w:val="PlainText"/>
        <w:rPr/>
      </w:pPr>
      <w:r>
        <w:rPr/>
        <w:tab/>
        <w:t>int isFull(){return (nrelem==nrmax);}</w:t>
      </w:r>
    </w:p>
    <w:p>
      <w:pPr>
        <w:pStyle w:val="PlainText"/>
        <w:rPr/>
      </w:pPr>
      <w:r>
        <w:rPr/>
        <w:t>private:</w:t>
      </w:r>
    </w:p>
    <w:p>
      <w:pPr>
        <w:pStyle w:val="PlainText"/>
        <w:rPr/>
      </w:pPr>
      <w:r>
        <w:rPr/>
        <w:tab/>
        <w:t xml:space="preserve">int nrmax;  </w:t>
      </w:r>
    </w:p>
    <w:p>
      <w:pPr>
        <w:pStyle w:val="PlainText"/>
        <w:rPr/>
      </w:pPr>
      <w:r>
        <w:rPr/>
        <w:tab/>
        <w:t>int nrelem;</w:t>
      </w:r>
    </w:p>
    <w:p>
      <w:pPr>
        <w:pStyle w:val="PlainText"/>
        <w:rPr/>
      </w:pPr>
      <w:r>
        <w:rPr/>
      </w:r>
    </w:p>
    <w:p>
      <w:pPr>
        <w:pStyle w:val="PlainText"/>
        <w:rPr/>
      </w:pPr>
      <w:r>
        <w:rPr/>
        <w:tab/>
        <w:t>int first;</w:t>
      </w:r>
    </w:p>
    <w:p>
      <w:pPr>
        <w:pStyle w:val="PlainText"/>
        <w:rPr/>
      </w:pPr>
      <w:r>
        <w:rPr/>
        <w:tab/>
        <w:t>int free;</w:t>
      </w:r>
    </w:p>
    <w:p>
      <w:pPr>
        <w:pStyle w:val="PlainText"/>
        <w:rPr/>
      </w:pPr>
      <w:r>
        <w:rPr/>
        <w:tab/>
        <w:t>AbstractElem* *support;</w:t>
      </w:r>
    </w:p>
    <w:p>
      <w:pPr>
        <w:pStyle w:val="PlainText"/>
        <w:rPr/>
      </w:pPr>
      <w:r>
        <w:rPr/>
        <w:t>};</w:t>
      </w:r>
    </w:p>
    <w:p>
      <w:pPr>
        <w:pStyle w:val="PlainText"/>
        <w:rPr/>
      </w:pPr>
      <w:r>
        <w:rPr/>
        <w:t>#endif</w:t>
      </w:r>
    </w:p>
    <w:p>
      <w:pPr>
        <w:pStyle w:val="PlainText"/>
        <w:rPr/>
      </w:pPr>
      <w:r>
        <w:rPr/>
      </w:r>
    </w:p>
    <w:p>
      <w:pPr>
        <w:pStyle w:val="PlainText"/>
        <w:rPr/>
      </w:pPr>
      <w:r>
        <w:rPr/>
      </w:r>
    </w:p>
    <w:p>
      <w:pPr>
        <w:pStyle w:val="PlainText"/>
        <w:rPr/>
      </w:pPr>
      <w:r>
        <w:rPr/>
        <w:t>// file tester.h</w:t>
      </w:r>
    </w:p>
    <w:p>
      <w:pPr>
        <w:pStyle w:val="PlainText"/>
        <w:rPr/>
      </w:pPr>
      <w:r>
        <w:rPr/>
        <w:t>#include &lt;fstream.h&gt;</w:t>
      </w:r>
    </w:p>
    <w:p>
      <w:pPr>
        <w:pStyle w:val="PlainText"/>
        <w:rPr/>
      </w:pPr>
      <w:r>
        <w:rPr/>
        <w:t>#include &lt;dos.h&gt;</w:t>
      </w:r>
    </w:p>
    <w:p>
      <w:pPr>
        <w:pStyle w:val="PlainText"/>
        <w:rPr/>
      </w:pPr>
      <w:r>
        <w:rPr/>
        <w:t>#include &lt;stdlib.h&gt;</w:t>
      </w:r>
    </w:p>
    <w:p>
      <w:pPr>
        <w:pStyle w:val="PlainText"/>
        <w:rPr/>
      </w:pPr>
      <w:r>
        <w:rPr/>
        <w:t>enum TestResult{Fail,TBD,Pass};</w:t>
      </w:r>
    </w:p>
    <w:p>
      <w:pPr>
        <w:pStyle w:val="PlainText"/>
        <w:rPr/>
      </w:pPr>
      <w:r>
        <w:rPr/>
      </w:r>
    </w:p>
    <w:p>
      <w:pPr>
        <w:pStyle w:val="PlainText"/>
        <w:rPr/>
      </w:pPr>
      <w:r>
        <w:rPr/>
        <w:t>template &lt;class CUT&gt;</w:t>
      </w:r>
    </w:p>
    <w:p>
      <w:pPr>
        <w:pStyle w:val="PlainText"/>
        <w:rPr/>
      </w:pPr>
      <w:r>
        <w:rPr/>
        <w:t>class Tester {</w:t>
      </w:r>
    </w:p>
    <w:p>
      <w:pPr>
        <w:pStyle w:val="PlainText"/>
        <w:rPr/>
      </w:pPr>
      <w:r>
        <w:rPr/>
        <w:t>public:</w:t>
      </w:r>
    </w:p>
    <w:p>
      <w:pPr>
        <w:pStyle w:val="PlainText"/>
        <w:rPr/>
      </w:pPr>
      <w:r>
        <w:rPr/>
        <w:tab/>
        <w:t>Tester(char * CUTname, char *logFileName)</w:t>
      </w:r>
    </w:p>
    <w:p>
      <w:pPr>
        <w:pStyle w:val="PlainText"/>
        <w:rPr/>
      </w:pPr>
      <w:r>
        <w:rPr/>
        <w:tab/>
        <w:t>:CUTname(CUTname),OUTPtr(NULL),passed(0), failed(0), tbd(0), testCaseNumber(0){</w:t>
      </w:r>
    </w:p>
    <w:p>
      <w:pPr>
        <w:pStyle w:val="PlainText"/>
        <w:rPr/>
      </w:pPr>
      <w:r>
        <w:rPr/>
        <w:tab/>
        <w:tab/>
        <w:t>gettime(&amp;t);</w:t>
      </w:r>
    </w:p>
    <w:p>
      <w:pPr>
        <w:pStyle w:val="PlainText"/>
        <w:rPr/>
      </w:pPr>
      <w:r>
        <w:rPr/>
        <w:tab/>
        <w:tab/>
        <w:t>logStream = new ofstream(logFileName,ios::out);</w:t>
      </w:r>
    </w:p>
    <w:p>
      <w:pPr>
        <w:pStyle w:val="PlainText"/>
        <w:rPr/>
      </w:pPr>
      <w:r>
        <w:rPr/>
        <w:tab/>
        <w:tab/>
        <w:t>(*logStream) &lt;&lt;"Testing "&lt;&lt;CUTname&lt;&lt;" started at: H: "</w:t>
      </w:r>
    </w:p>
    <w:p>
      <w:pPr>
        <w:pStyle w:val="PlainText"/>
        <w:rPr/>
      </w:pPr>
      <w:r>
        <w:rPr/>
        <w:tab/>
        <w:tab/>
        <w:t>&lt;&lt;(int)t.ti_hour&lt;&lt; " M:"&lt;&lt;(int)t.ti_min&lt;&lt; " S: "&lt;&lt;(int)t.ti_sec&lt;&lt;endl;</w:t>
      </w:r>
    </w:p>
    <w:p>
      <w:pPr>
        <w:pStyle w:val="PlainText"/>
        <w:rPr/>
      </w:pPr>
      <w:r>
        <w:rPr/>
        <w:tab/>
        <w:t>}</w:t>
      </w:r>
    </w:p>
    <w:p>
      <w:pPr>
        <w:pStyle w:val="PlainText"/>
        <w:rPr/>
      </w:pPr>
      <w:r>
        <w:rPr/>
        <w:tab/>
        <w:t>virtual ~Tester(){  // sumarize results in logStream and close it</w:t>
      </w:r>
    </w:p>
    <w:p>
      <w:pPr>
        <w:pStyle w:val="PlainText"/>
        <w:rPr/>
      </w:pPr>
      <w:r>
        <w:rPr/>
        <w:tab/>
        <w:tab/>
        <w:t>sumarize();</w:t>
      </w:r>
    </w:p>
    <w:p>
      <w:pPr>
        <w:pStyle w:val="PlainText"/>
        <w:rPr/>
      </w:pPr>
      <w:r>
        <w:rPr/>
      </w:r>
    </w:p>
    <w:p>
      <w:pPr>
        <w:pStyle w:val="PlainText"/>
        <w:rPr/>
      </w:pPr>
      <w:r>
        <w:rPr/>
        <w:tab/>
        <w:t>}</w:t>
      </w:r>
    </w:p>
    <w:p>
      <w:pPr>
        <w:pStyle w:val="PlainText"/>
        <w:rPr/>
      </w:pPr>
      <w:r>
        <w:rPr/>
        <w:tab/>
        <w:t>virtual void runAllSuites(){</w:t>
      </w:r>
    </w:p>
    <w:p>
      <w:pPr>
        <w:pStyle w:val="PlainText"/>
        <w:rPr/>
      </w:pPr>
      <w:r>
        <w:rPr/>
        <w:tab/>
        <w:tab/>
        <w:t>runFunctionalSuite();</w:t>
      </w:r>
    </w:p>
    <w:p>
      <w:pPr>
        <w:pStyle w:val="PlainText"/>
        <w:rPr/>
      </w:pPr>
      <w:r>
        <w:rPr/>
        <w:tab/>
        <w:tab/>
        <w:t>runStructuralSuite();</w:t>
      </w:r>
    </w:p>
    <w:p>
      <w:pPr>
        <w:pStyle w:val="PlainText"/>
        <w:rPr/>
      </w:pPr>
      <w:r>
        <w:rPr/>
        <w:tab/>
        <w:tab/>
        <w:t>runInteractionSuite();</w:t>
      </w:r>
    </w:p>
    <w:p>
      <w:pPr>
        <w:pStyle w:val="PlainText"/>
        <w:rPr/>
      </w:pPr>
      <w:r>
        <w:rPr/>
        <w:tab/>
        <w:t>}</w:t>
      </w:r>
    </w:p>
    <w:p>
      <w:pPr>
        <w:pStyle w:val="PlainText"/>
        <w:rPr/>
      </w:pPr>
      <w:r>
        <w:rPr/>
        <w:tab/>
        <w:t xml:space="preserve">virtual void runFunctionalSuite() </w:t>
        <w:tab/>
        <w:t>=0; // abstract methods</w:t>
      </w:r>
    </w:p>
    <w:p>
      <w:pPr>
        <w:pStyle w:val="PlainText"/>
        <w:rPr/>
      </w:pPr>
      <w:r>
        <w:rPr/>
        <w:tab/>
        <w:t xml:space="preserve">virtual void runStructuralSuite() </w:t>
        <w:tab/>
        <w:t>=0;</w:t>
      </w:r>
    </w:p>
    <w:p>
      <w:pPr>
        <w:pStyle w:val="PlainText"/>
        <w:rPr/>
      </w:pPr>
      <w:r>
        <w:rPr/>
        <w:tab/>
        <w:t>virtual void runInteractionSuite()</w:t>
        <w:tab/>
        <w:t>=0;</w:t>
      </w:r>
    </w:p>
    <w:p>
      <w:pPr>
        <w:pStyle w:val="PlainText"/>
        <w:rPr/>
      </w:pPr>
      <w:r>
        <w:rPr/>
        <w:tab/>
        <w:t>virtual CUT *newCUT ()</w:t>
        <w:tab/>
        <w:tab/>
        <w:tab/>
        <w:t>=0;</w:t>
      </w:r>
    </w:p>
    <w:p>
      <w:pPr>
        <w:pStyle w:val="PlainText"/>
        <w:rPr/>
      </w:pPr>
      <w:r>
        <w:rPr/>
        <w:tab/>
        <w:t>virtual CUT *newCUT(const CUT &amp;)        =0;</w:t>
      </w:r>
    </w:p>
    <w:p>
      <w:pPr>
        <w:pStyle w:val="PlainText"/>
        <w:rPr/>
      </w:pPr>
      <w:r>
        <w:rPr/>
        <w:tab/>
        <w:t>virtual CUT *getOUT(){return OUTPtr;}</w:t>
      </w:r>
    </w:p>
    <w:p>
      <w:pPr>
        <w:pStyle w:val="PlainText"/>
        <w:rPr/>
      </w:pPr>
      <w:r>
        <w:rPr/>
        <w:tab/>
        <w:t>virtual void disposeOUT(){ // finish use of current OUT</w:t>
      </w:r>
    </w:p>
    <w:p>
      <w:pPr>
        <w:pStyle w:val="PlainText"/>
        <w:rPr/>
      </w:pPr>
      <w:r>
        <w:rPr/>
        <w:tab/>
        <w:tab/>
        <w:t>if(! OUTPtr) {delete OUTPtr; OUTPtr=NULL;}</w:t>
      </w:r>
    </w:p>
    <w:p>
      <w:pPr>
        <w:pStyle w:val="PlainText"/>
        <w:rPr/>
      </w:pPr>
      <w:r>
        <w:rPr/>
        <w:tab/>
        <w:t>}</w:t>
      </w:r>
    </w:p>
    <w:p>
      <w:pPr>
        <w:pStyle w:val="PlainText"/>
        <w:rPr/>
      </w:pPr>
      <w:r>
        <w:rPr/>
      </w:r>
    </w:p>
    <w:p>
      <w:pPr>
        <w:pStyle w:val="PlainText"/>
        <w:rPr/>
      </w:pPr>
      <w:r>
        <w:rPr/>
        <w:tab/>
        <w:t>int getPassed() const {return passed;}</w:t>
      </w:r>
    </w:p>
    <w:p>
      <w:pPr>
        <w:pStyle w:val="PlainText"/>
        <w:rPr/>
      </w:pPr>
      <w:r>
        <w:rPr/>
        <w:tab/>
        <w:t>int getFailed() const {return failed;}</w:t>
      </w:r>
    </w:p>
    <w:p>
      <w:pPr>
        <w:pStyle w:val="PlainText"/>
        <w:rPr/>
      </w:pPr>
      <w:r>
        <w:rPr/>
        <w:tab/>
        <w:t>int getTBD() const {return tbd;}</w:t>
      </w:r>
    </w:p>
    <w:p>
      <w:pPr>
        <w:pStyle w:val="PlainText"/>
        <w:rPr/>
      </w:pPr>
      <w:r>
        <w:rPr/>
        <w:tab/>
        <w:t>int getTotal() const {return passed+failed+tbd;}</w:t>
      </w:r>
    </w:p>
    <w:p>
      <w:pPr>
        <w:pStyle w:val="PlainText"/>
        <w:rPr/>
      </w:pPr>
      <w:r>
        <w:rPr/>
        <w:t>protected:</w:t>
      </w:r>
    </w:p>
    <w:p>
      <w:pPr>
        <w:pStyle w:val="PlainText"/>
        <w:rPr/>
      </w:pPr>
      <w:r>
        <w:rPr/>
        <w:tab/>
        <w:t xml:space="preserve">virtual int runBaseLineSuite() </w:t>
        <w:tab/>
        <w:t>=0;</w:t>
      </w:r>
    </w:p>
    <w:p>
      <w:pPr>
        <w:pStyle w:val="PlainText"/>
        <w:rPr/>
      </w:pPr>
      <w:r>
        <w:rPr/>
        <w:tab/>
        <w:t>virtual int CUTinvariantHolds()</w:t>
        <w:tab/>
        <w:t>=0;</w:t>
      </w:r>
    </w:p>
    <w:p>
      <w:pPr>
        <w:pStyle w:val="PlainText"/>
        <w:rPr/>
      </w:pPr>
      <w:r>
        <w:rPr/>
        <w:tab/>
        <w:t>void setOUT(CUT *OUTPtr){this-&gt;OUTPtr=OUTPtr;} // used by factory methods</w:t>
      </w:r>
    </w:p>
    <w:p>
      <w:pPr>
        <w:pStyle w:val="PlainText"/>
        <w:rPr/>
      </w:pPr>
      <w:r>
        <w:rPr/>
        <w:tab/>
        <w:t>// 3 methods to log test cases</w:t>
      </w:r>
    </w:p>
    <w:p>
      <w:pPr>
        <w:pStyle w:val="PlainText"/>
        <w:rPr/>
      </w:pPr>
      <w:r>
        <w:rPr/>
        <w:tab/>
        <w:t>void logTestCaseStart(char *testID){</w:t>
      </w:r>
    </w:p>
    <w:p>
      <w:pPr>
        <w:pStyle w:val="PlainText"/>
        <w:rPr/>
      </w:pPr>
      <w:r>
        <w:rPr/>
        <w:tab/>
        <w:tab/>
        <w:t>this-&gt;testID=testID;  testSubCaseNumber=0;</w:t>
      </w:r>
    </w:p>
    <w:p>
      <w:pPr>
        <w:pStyle w:val="PlainText"/>
        <w:rPr/>
      </w:pPr>
      <w:r>
        <w:rPr/>
        <w:tab/>
        <w:tab/>
        <w:t>(*logStream)&lt;&lt;++testCaseNumber&lt;&lt;" Start test case: "&lt;&lt;testID&lt;&lt;endl;</w:t>
      </w:r>
    </w:p>
    <w:p>
      <w:pPr>
        <w:pStyle w:val="PlainText"/>
        <w:rPr/>
      </w:pPr>
      <w:r>
        <w:rPr/>
        <w:tab/>
        <w:t>}</w:t>
      </w:r>
    </w:p>
    <w:p>
      <w:pPr>
        <w:pStyle w:val="PlainText"/>
        <w:rPr/>
      </w:pPr>
      <w:r>
        <w:rPr/>
        <w:tab/>
        <w:t>void logTestResult(TestResult result);</w:t>
      </w:r>
    </w:p>
    <w:p>
      <w:pPr>
        <w:pStyle w:val="PlainText"/>
        <w:rPr/>
      </w:pPr>
      <w:r>
        <w:rPr/>
        <w:tab/>
        <w:t>void logTestCaseEnd(){</w:t>
      </w:r>
    </w:p>
    <w:p>
      <w:pPr>
        <w:pStyle w:val="PlainText"/>
        <w:rPr/>
      </w:pPr>
      <w:r>
        <w:rPr/>
      </w:r>
    </w:p>
    <w:p>
      <w:pPr>
        <w:pStyle w:val="PlainText"/>
        <w:rPr/>
      </w:pPr>
      <w:r>
        <w:rPr/>
        <w:tab/>
        <w:tab/>
        <w:t>(*logStream)&lt;&lt;testCaseNumber&lt;&lt;" End"&lt;&lt;endl;</w:t>
      </w:r>
    </w:p>
    <w:p>
      <w:pPr>
        <w:pStyle w:val="PlainText"/>
        <w:rPr/>
      </w:pPr>
      <w:r>
        <w:rPr/>
        <w:tab/>
        <w:t>}</w:t>
      </w:r>
    </w:p>
    <w:p>
      <w:pPr>
        <w:pStyle w:val="PlainText"/>
        <w:rPr/>
      </w:pPr>
      <w:r>
        <w:rPr/>
        <w:tab/>
        <w:t>// 3 methods to log test subcases</w:t>
      </w:r>
    </w:p>
    <w:p>
      <w:pPr>
        <w:pStyle w:val="PlainText"/>
        <w:rPr/>
      </w:pPr>
      <w:r>
        <w:rPr/>
        <w:tab/>
        <w:t>void logTestSubCaseStart(char *subCaseID=NULL){</w:t>
      </w:r>
    </w:p>
    <w:p>
      <w:pPr>
        <w:pStyle w:val="PlainText"/>
        <w:rPr/>
      </w:pPr>
      <w:r>
        <w:rPr/>
        <w:tab/>
        <w:tab/>
        <w:t>this-&gt;subCaseID=subCaseID;</w:t>
      </w:r>
    </w:p>
    <w:p>
      <w:pPr>
        <w:pStyle w:val="PlainText"/>
        <w:rPr/>
      </w:pPr>
      <w:r>
        <w:rPr/>
        <w:tab/>
        <w:tab/>
        <w:t>(*logStream)&lt;&lt;"\t"&lt;&lt;testCaseNumber&lt;&lt;"."&lt;&lt;++testSubCaseNumber&lt;&lt;" Start test subcase: ";</w:t>
      </w:r>
    </w:p>
    <w:p>
      <w:pPr>
        <w:pStyle w:val="PlainText"/>
        <w:rPr/>
      </w:pPr>
      <w:r>
        <w:rPr/>
        <w:tab/>
        <w:tab/>
        <w:t>if(!(subCaseID==NULL))(*logStream)&lt;&lt;subCaseID;</w:t>
      </w:r>
    </w:p>
    <w:p>
      <w:pPr>
        <w:pStyle w:val="PlainText"/>
        <w:rPr/>
      </w:pPr>
      <w:r>
        <w:rPr/>
        <w:tab/>
        <w:tab/>
        <w:t>(*logStream)&lt;&lt;endl;</w:t>
      </w:r>
    </w:p>
    <w:p>
      <w:pPr>
        <w:pStyle w:val="PlainText"/>
        <w:rPr/>
      </w:pPr>
      <w:r>
        <w:rPr/>
        <w:tab/>
        <w:t>}</w:t>
      </w:r>
    </w:p>
    <w:p>
      <w:pPr>
        <w:pStyle w:val="PlainText"/>
        <w:rPr/>
      </w:pPr>
      <w:r>
        <w:rPr/>
        <w:tab/>
        <w:t>// use  logTestResult(TestResult result) for loging the result of the subcase</w:t>
      </w:r>
    </w:p>
    <w:p>
      <w:pPr>
        <w:pStyle w:val="PlainText"/>
        <w:rPr/>
      </w:pPr>
      <w:r>
        <w:rPr/>
      </w:r>
    </w:p>
    <w:p>
      <w:pPr>
        <w:pStyle w:val="PlainText"/>
        <w:rPr/>
      </w:pPr>
      <w:r>
        <w:rPr/>
        <w:tab/>
        <w:t>void logTestSubCaseEnd(){</w:t>
      </w:r>
    </w:p>
    <w:p>
      <w:pPr>
        <w:pStyle w:val="PlainText"/>
        <w:rPr/>
      </w:pPr>
      <w:r>
        <w:rPr/>
        <w:tab/>
        <w:tab/>
        <w:t>(*logStream)&lt;&lt;"\t"&lt;&lt;testCaseNumber&lt;&lt;"."&lt;&lt;testSubCaseNumber&lt;&lt;" End";</w:t>
      </w:r>
    </w:p>
    <w:p>
      <w:pPr>
        <w:pStyle w:val="PlainText"/>
        <w:rPr/>
      </w:pPr>
      <w:r>
        <w:rPr/>
        <w:tab/>
        <w:tab/>
        <w:t>//if(!(subCaseID==NULL))(*logStream)&lt;&lt;subCaseID;</w:t>
      </w:r>
    </w:p>
    <w:p>
      <w:pPr>
        <w:pStyle w:val="PlainText"/>
        <w:rPr/>
      </w:pPr>
      <w:r>
        <w:rPr/>
        <w:tab/>
        <w:tab/>
        <w:t>(*logStream)&lt;&lt;endl;</w:t>
      </w:r>
    </w:p>
    <w:p>
      <w:pPr>
        <w:pStyle w:val="PlainText"/>
        <w:rPr/>
      </w:pPr>
      <w:r>
        <w:rPr/>
        <w:tab/>
        <w:t>}</w:t>
      </w:r>
    </w:p>
    <w:p>
      <w:pPr>
        <w:pStyle w:val="PlainText"/>
        <w:rPr/>
      </w:pPr>
      <w:r>
        <w:rPr/>
      </w:r>
    </w:p>
    <w:p>
      <w:pPr>
        <w:pStyle w:val="PlainText"/>
        <w:rPr/>
      </w:pPr>
      <w:r>
        <w:rPr/>
        <w:tab/>
        <w:t>void logComment(char *comment){(*logStream)&lt;&lt;"\t*"&lt;&lt;comment&lt;&lt;endl;}</w:t>
      </w:r>
    </w:p>
    <w:p>
      <w:pPr>
        <w:pStyle w:val="PlainText"/>
        <w:rPr/>
      </w:pPr>
      <w:r>
        <w:rPr/>
      </w:r>
    </w:p>
    <w:p>
      <w:pPr>
        <w:pStyle w:val="PlainText"/>
        <w:rPr/>
      </w:pPr>
      <w:r>
        <w:rPr/>
        <w:tab/>
        <w:t>TestResult passORfail(int condition){// utility for not TBD</w:t>
      </w:r>
    </w:p>
    <w:p>
      <w:pPr>
        <w:pStyle w:val="PlainText"/>
        <w:rPr/>
      </w:pPr>
      <w:r>
        <w:rPr/>
        <w:tab/>
        <w:tab/>
        <w:t>if(condition &amp;&amp; CUTinvariantHolds()) return Pass;</w:t>
      </w:r>
    </w:p>
    <w:p>
      <w:pPr>
        <w:pStyle w:val="PlainText"/>
        <w:rPr/>
      </w:pPr>
      <w:r>
        <w:rPr/>
        <w:tab/>
        <w:tab/>
        <w:t>else return Fail;</w:t>
      </w:r>
    </w:p>
    <w:p>
      <w:pPr>
        <w:pStyle w:val="PlainText"/>
        <w:rPr/>
      </w:pPr>
      <w:r>
        <w:rPr/>
        <w:tab/>
        <w:t>}</w:t>
      </w:r>
    </w:p>
    <w:p>
      <w:pPr>
        <w:pStyle w:val="PlainText"/>
        <w:rPr/>
      </w:pPr>
      <w:r>
        <w:rPr/>
        <w:tab/>
        <w:t>void sumarize(){// sumarize results in logStream and close it; use by ~Tester()</w:t>
      </w:r>
    </w:p>
    <w:p>
      <w:pPr>
        <w:pStyle w:val="PlainText"/>
        <w:rPr/>
      </w:pPr>
      <w:r>
        <w:rPr/>
        <w:tab/>
        <w:tab/>
        <w:t>(*logStream)</w:t>
      </w:r>
    </w:p>
    <w:p>
      <w:pPr>
        <w:pStyle w:val="PlainText"/>
        <w:rPr/>
      </w:pPr>
      <w:r>
        <w:rPr/>
        <w:tab/>
        <w:tab/>
        <w:tab/>
        <w:t>&lt;&lt;endl&lt;&lt;"Summary of results:"&lt;&lt;endl</w:t>
      </w:r>
    </w:p>
    <w:p>
      <w:pPr>
        <w:pStyle w:val="PlainText"/>
        <w:rPr/>
      </w:pPr>
      <w:r>
        <w:rPr/>
        <w:tab/>
        <w:tab/>
        <w:tab/>
        <w:t>&lt;&lt;"Total:"&lt;&lt;getTotal()&lt;&lt;endl</w:t>
      </w:r>
    </w:p>
    <w:p>
      <w:pPr>
        <w:pStyle w:val="PlainText"/>
        <w:rPr/>
      </w:pPr>
      <w:r>
        <w:rPr/>
        <w:tab/>
        <w:tab/>
        <w:tab/>
        <w:t>&lt;&lt;"Passed: " &lt;&lt;getPassed()&lt;&lt;endl</w:t>
      </w:r>
    </w:p>
    <w:p>
      <w:pPr>
        <w:pStyle w:val="PlainText"/>
        <w:rPr/>
      </w:pPr>
      <w:r>
        <w:rPr/>
        <w:tab/>
        <w:tab/>
        <w:tab/>
        <w:t>&lt;&lt;"Failed: " &lt;&lt;getFailed()&lt;&lt;endl</w:t>
      </w:r>
    </w:p>
    <w:p>
      <w:pPr>
        <w:pStyle w:val="PlainText"/>
        <w:rPr/>
      </w:pPr>
      <w:r>
        <w:rPr/>
        <w:tab/>
        <w:tab/>
        <w:tab/>
        <w:t>&lt;&lt;"To be determined (TBD): "&lt;&lt;getTBD()&lt;&lt;endl;</w:t>
      </w:r>
    </w:p>
    <w:p>
      <w:pPr>
        <w:pStyle w:val="PlainText"/>
        <w:rPr/>
      </w:pPr>
      <w:r>
        <w:rPr/>
        <w:tab/>
        <w:tab/>
        <w:t>logStream-&gt;close();</w:t>
      </w:r>
    </w:p>
    <w:p>
      <w:pPr>
        <w:pStyle w:val="PlainText"/>
        <w:rPr/>
      </w:pPr>
      <w:r>
        <w:rPr/>
        <w:tab/>
        <w:t>}</w:t>
      </w:r>
    </w:p>
    <w:p>
      <w:pPr>
        <w:pStyle w:val="PlainText"/>
        <w:rPr/>
      </w:pPr>
      <w:r>
        <w:rPr/>
        <w:t>private:</w:t>
      </w:r>
    </w:p>
    <w:p>
      <w:pPr>
        <w:pStyle w:val="PlainText"/>
        <w:rPr/>
      </w:pPr>
      <w:r>
        <w:rPr/>
        <w:tab/>
        <w:t>char *CUTname;</w:t>
      </w:r>
    </w:p>
    <w:p>
      <w:pPr>
        <w:pStyle w:val="PlainText"/>
        <w:rPr/>
      </w:pPr>
      <w:r>
        <w:rPr/>
        <w:tab/>
        <w:t>CUT  *OUTPtr;</w:t>
      </w:r>
    </w:p>
    <w:p>
      <w:pPr>
        <w:pStyle w:val="PlainText"/>
        <w:rPr/>
      </w:pPr>
      <w:r>
        <w:rPr/>
        <w:tab/>
        <w:t>char *logFileName;</w:t>
      </w:r>
    </w:p>
    <w:p>
      <w:pPr>
        <w:pStyle w:val="PlainText"/>
        <w:rPr/>
      </w:pPr>
      <w:r>
        <w:rPr/>
        <w:tab/>
        <w:t>ofstream *logStream;</w:t>
      </w:r>
    </w:p>
    <w:p>
      <w:pPr>
        <w:pStyle w:val="PlainText"/>
        <w:rPr/>
      </w:pPr>
      <w:r>
        <w:rPr/>
        <w:tab/>
        <w:t>int passed, failed, tbd;</w:t>
      </w:r>
    </w:p>
    <w:p>
      <w:pPr>
        <w:pStyle w:val="PlainText"/>
        <w:rPr/>
      </w:pPr>
      <w:r>
        <w:rPr/>
        <w:tab/>
        <w:t>int testCaseNumber,testSubCaseNumber;</w:t>
      </w:r>
    </w:p>
    <w:p>
      <w:pPr>
        <w:pStyle w:val="PlainText"/>
        <w:rPr/>
      </w:pPr>
      <w:r>
        <w:rPr/>
        <w:tab/>
        <w:t>char *testID, *subCaseID;</w:t>
      </w:r>
    </w:p>
    <w:p>
      <w:pPr>
        <w:pStyle w:val="PlainText"/>
        <w:rPr/>
      </w:pPr>
      <w:r>
        <w:rPr/>
        <w:tab/>
        <w:t>struct time  t;  // time Tester has been created</w:t>
      </w:r>
    </w:p>
    <w:p>
      <w:pPr>
        <w:pStyle w:val="PlainText"/>
        <w:rPr/>
      </w:pPr>
      <w:r>
        <w:rPr/>
        <w:t>};</w:t>
      </w:r>
    </w:p>
    <w:p>
      <w:pPr>
        <w:pStyle w:val="PlainText"/>
        <w:rPr/>
      </w:pPr>
      <w:r>
        <w:rPr/>
        <w:t>// functions containing switch can not be in-line expanded</w:t>
      </w:r>
    </w:p>
    <w:p>
      <w:pPr>
        <w:pStyle w:val="PlainText"/>
        <w:rPr/>
      </w:pPr>
      <w:r>
        <w:rPr/>
        <w:t>template &lt;class CUT&gt;</w:t>
      </w:r>
    </w:p>
    <w:p>
      <w:pPr>
        <w:pStyle w:val="PlainText"/>
        <w:rPr/>
      </w:pPr>
      <w:r>
        <w:rPr/>
        <w:t>void Tester&lt;CUT&gt;::logTestResult(TestResult result){</w:t>
      </w:r>
    </w:p>
    <w:p>
      <w:pPr>
        <w:pStyle w:val="PlainText"/>
        <w:rPr/>
      </w:pPr>
      <w:r>
        <w:rPr/>
        <w:tab/>
        <w:t>(*logStream)&lt;&lt;"  RESULT: ";</w:t>
      </w:r>
    </w:p>
    <w:p>
      <w:pPr>
        <w:pStyle w:val="PlainText"/>
        <w:rPr/>
      </w:pPr>
      <w:r>
        <w:rPr/>
        <w:tab/>
        <w:t>switch (result){</w:t>
      </w:r>
    </w:p>
    <w:p>
      <w:pPr>
        <w:pStyle w:val="PlainText"/>
        <w:rPr/>
      </w:pPr>
      <w:r>
        <w:rPr/>
        <w:tab/>
        <w:tab/>
        <w:t>case Fail: ++failed; (*logStream)&lt;&lt;"FAIL "; break;</w:t>
      </w:r>
    </w:p>
    <w:p>
      <w:pPr>
        <w:pStyle w:val="PlainText"/>
        <w:rPr/>
      </w:pPr>
      <w:r>
        <w:rPr/>
        <w:tab/>
        <w:tab/>
        <w:t>case Pass: ++passed; (*logStream)&lt;&lt;"PASS "; break;</w:t>
      </w:r>
    </w:p>
    <w:p>
      <w:pPr>
        <w:pStyle w:val="PlainText"/>
        <w:rPr/>
      </w:pPr>
      <w:r>
        <w:rPr/>
        <w:tab/>
        <w:tab/>
        <w:t>case TBD: ++tbd; (*logStream)&lt;&lt;"TBD (To be determined, see the next comment) "; break;</w:t>
      </w:r>
    </w:p>
    <w:p>
      <w:pPr>
        <w:pStyle w:val="PlainText"/>
        <w:rPr/>
      </w:pPr>
      <w:r>
        <w:rPr/>
        <w:tab/>
        <w:tab/>
        <w:t>default:(*logStream)&lt;&lt;"BAD RESULT ("&lt;&lt;int(result)&lt;&lt;")"; break;</w:t>
      </w:r>
    </w:p>
    <w:p>
      <w:pPr>
        <w:pStyle w:val="PlainText"/>
        <w:rPr/>
      </w:pPr>
      <w:r>
        <w:rPr/>
        <w:tab/>
        <w:t>}</w:t>
      </w:r>
    </w:p>
    <w:p>
      <w:pPr>
        <w:pStyle w:val="PlainText"/>
        <w:rPr/>
      </w:pPr>
      <w:r>
        <w:rPr/>
        <w:tab/>
        <w:t>(*logStream)&lt;&lt;endl;</w:t>
      </w:r>
    </w:p>
    <w:p>
      <w:pPr>
        <w:pStyle w:val="PlainText"/>
        <w:rPr/>
      </w:pPr>
      <w:r>
        <w:rPr/>
        <w:t>}</w:t>
      </w:r>
    </w:p>
    <w:p>
      <w:pPr>
        <w:pStyle w:val="PlainText"/>
        <w:rPr/>
      </w:pPr>
      <w:r>
        <w:rPr/>
      </w:r>
    </w:p>
    <w:p>
      <w:pPr>
        <w:pStyle w:val="PlainText"/>
        <w:rPr/>
      </w:pPr>
      <w:r>
        <w:rPr/>
        <w:t>//file fifotest.h</w:t>
      </w:r>
    </w:p>
    <w:p>
      <w:pPr>
        <w:pStyle w:val="PlainText"/>
        <w:rPr/>
      </w:pPr>
      <w:r>
        <w:rPr/>
        <w:t>#include "Tester.h"</w:t>
      </w:r>
    </w:p>
    <w:p>
      <w:pPr>
        <w:pStyle w:val="PlainText"/>
        <w:rPr/>
      </w:pPr>
      <w:r>
        <w:rPr/>
        <w:t>#include "fifo.h"</w:t>
      </w:r>
    </w:p>
    <w:p>
      <w:pPr>
        <w:pStyle w:val="PlainText"/>
        <w:rPr/>
      </w:pPr>
      <w:r>
        <w:rPr/>
        <w:t>#include "elements.h"</w:t>
      </w:r>
    </w:p>
    <w:p>
      <w:pPr>
        <w:pStyle w:val="PlainText"/>
        <w:rPr/>
      </w:pPr>
      <w:r>
        <w:rPr/>
        <w:t>class FifoTester: public Tester&lt;Fifo&gt;{</w:t>
      </w:r>
    </w:p>
    <w:p>
      <w:pPr>
        <w:pStyle w:val="PlainText"/>
        <w:rPr/>
      </w:pPr>
      <w:r>
        <w:rPr/>
        <w:t>public:</w:t>
      </w:r>
    </w:p>
    <w:p>
      <w:pPr>
        <w:pStyle w:val="PlainText"/>
        <w:rPr/>
      </w:pPr>
      <w:r>
        <w:rPr/>
        <w:tab/>
        <w:t>FifoTester(char *logFileName)</w:t>
      </w:r>
    </w:p>
    <w:p>
      <w:pPr>
        <w:pStyle w:val="PlainText"/>
        <w:rPr/>
      </w:pPr>
      <w:r>
        <w:rPr/>
        <w:tab/>
        <w:t>:Tester&lt;Fifo&gt;("Fifo",logFileName){</w:t>
      </w:r>
    </w:p>
    <w:p>
      <w:pPr>
        <w:pStyle w:val="PlainText"/>
        <w:rPr/>
      </w:pPr>
      <w:r>
        <w:rPr/>
        <w:tab/>
        <w:tab/>
        <w:t>//set, get, =, etc. Exit on FAIL!</w:t>
      </w:r>
    </w:p>
    <w:p>
      <w:pPr>
        <w:pStyle w:val="PlainText"/>
        <w:rPr/>
      </w:pPr>
      <w:r>
        <w:rPr/>
        <w:tab/>
        <w:tab/>
        <w:t>logTestCaseStart("BaseLineSuite test case");</w:t>
      </w:r>
    </w:p>
    <w:p>
      <w:pPr>
        <w:pStyle w:val="PlainText"/>
        <w:rPr/>
      </w:pPr>
      <w:r>
        <w:rPr/>
        <w:tab/>
        <w:tab/>
        <w:t>//set, get, =, etc. Exit on FAIL!</w:t>
      </w:r>
    </w:p>
    <w:p>
      <w:pPr>
        <w:pStyle w:val="PlainText"/>
        <w:rPr/>
      </w:pPr>
      <w:r>
        <w:rPr/>
        <w:tab/>
        <w:tab/>
        <w:t>setOUT(new Fifo(10));</w:t>
      </w:r>
    </w:p>
    <w:p>
      <w:pPr>
        <w:pStyle w:val="PlainText"/>
        <w:rPr/>
      </w:pPr>
      <w:r>
        <w:rPr/>
        <w:tab/>
        <w:tab/>
        <w:t>int success=</w:t>
      </w:r>
    </w:p>
    <w:p>
      <w:pPr>
        <w:pStyle w:val="PlainText"/>
        <w:rPr/>
      </w:pPr>
      <w:r>
        <w:rPr/>
        <w:tab/>
        <w:tab/>
        <w:t>runBaseLineSuite();</w:t>
      </w:r>
    </w:p>
    <w:p>
      <w:pPr>
        <w:pStyle w:val="PlainText"/>
        <w:rPr/>
      </w:pPr>
      <w:r>
        <w:rPr/>
        <w:tab/>
        <w:tab/>
        <w:t>logTestCaseEnd();</w:t>
      </w:r>
    </w:p>
    <w:p>
      <w:pPr>
        <w:pStyle w:val="PlainText"/>
        <w:rPr/>
      </w:pPr>
      <w:r>
        <w:rPr/>
        <w:tab/>
        <w:tab/>
        <w:t>if (!success){sumarize(); exit(EXIT_FAILURE);}</w:t>
      </w:r>
    </w:p>
    <w:p>
      <w:pPr>
        <w:pStyle w:val="PlainText"/>
        <w:rPr/>
      </w:pPr>
      <w:r>
        <w:rPr/>
        <w:tab/>
        <w:t>}</w:t>
      </w:r>
    </w:p>
    <w:p>
      <w:pPr>
        <w:pStyle w:val="PlainText"/>
        <w:rPr/>
      </w:pPr>
      <w:r>
        <w:rPr/>
        <w:tab/>
        <w:t>virtual void runFunctionalSuite(){</w:t>
      </w:r>
    </w:p>
    <w:p>
      <w:pPr>
        <w:pStyle w:val="PlainText"/>
        <w:rPr/>
      </w:pPr>
      <w:r>
        <w:rPr/>
        <w:tab/>
        <w:tab/>
        <w:t>//  construction test</w:t>
      </w:r>
    </w:p>
    <w:p>
      <w:pPr>
        <w:pStyle w:val="PlainText"/>
        <w:rPr/>
      </w:pPr>
      <w:r>
        <w:rPr/>
        <w:tab/>
        <w:tab/>
        <w:t>testConstructors();</w:t>
      </w:r>
    </w:p>
    <w:p>
      <w:pPr>
        <w:pStyle w:val="PlainText"/>
        <w:rPr/>
      </w:pPr>
      <w:r>
        <w:rPr/>
        <w:tab/>
        <w:tab/>
        <w:t>testFifoStrategy();</w:t>
      </w:r>
    </w:p>
    <w:p>
      <w:pPr>
        <w:pStyle w:val="PlainText"/>
        <w:rPr/>
      </w:pPr>
      <w:r>
        <w:rPr/>
      </w:r>
    </w:p>
    <w:p>
      <w:pPr>
        <w:pStyle w:val="PlainText"/>
        <w:rPr/>
      </w:pPr>
      <w:r>
        <w:rPr/>
        <w:tab/>
        <w:t>}</w:t>
      </w:r>
    </w:p>
    <w:p>
      <w:pPr>
        <w:pStyle w:val="PlainText"/>
        <w:rPr/>
      </w:pPr>
      <w:r>
        <w:rPr/>
        <w:tab/>
        <w:t>virtual void runStructuralSuite(){</w:t>
      </w:r>
    </w:p>
    <w:p>
      <w:pPr>
        <w:pStyle w:val="PlainText"/>
        <w:rPr/>
      </w:pPr>
      <w:r>
        <w:rPr/>
      </w:r>
    </w:p>
    <w:p>
      <w:pPr>
        <w:pStyle w:val="PlainText"/>
        <w:rPr/>
      </w:pPr>
      <w:r>
        <w:rPr/>
        <w:tab/>
        <w:t>}</w:t>
      </w:r>
    </w:p>
    <w:p>
      <w:pPr>
        <w:pStyle w:val="PlainText"/>
        <w:rPr/>
      </w:pPr>
      <w:r>
        <w:rPr/>
        <w:tab/>
        <w:t>virtual void runInteractionSuite(){}</w:t>
      </w:r>
    </w:p>
    <w:p>
      <w:pPr>
        <w:pStyle w:val="PlainText"/>
        <w:rPr/>
      </w:pPr>
      <w:r>
        <w:rPr/>
        <w:tab/>
        <w:t>virtual Fifo *newCUT (){return new Fifo();}</w:t>
      </w:r>
    </w:p>
    <w:p>
      <w:pPr>
        <w:pStyle w:val="PlainText"/>
        <w:rPr/>
      </w:pPr>
      <w:r>
        <w:rPr/>
        <w:tab/>
        <w:t>virtual Fifo *newCUT(const Fifo &amp;obj){return new Fifo(obj);}</w:t>
      </w:r>
    </w:p>
    <w:p>
      <w:pPr>
        <w:pStyle w:val="PlainText"/>
        <w:rPr/>
      </w:pPr>
      <w:r>
        <w:rPr/>
      </w:r>
    </w:p>
    <w:p>
      <w:pPr>
        <w:pStyle w:val="PlainText"/>
        <w:rPr/>
      </w:pPr>
      <w:r>
        <w:rPr/>
        <w:t>protected:</w:t>
      </w:r>
    </w:p>
    <w:p>
      <w:pPr>
        <w:pStyle w:val="PlainText"/>
        <w:rPr/>
      </w:pPr>
      <w:r>
        <w:rPr/>
        <w:tab/>
        <w:t>virtual int runBaseLineSuite(){ // verify that accessor are consistent</w:t>
      </w:r>
    </w:p>
    <w:p>
      <w:pPr>
        <w:pStyle w:val="PlainText"/>
        <w:rPr/>
      </w:pPr>
      <w:r>
        <w:rPr/>
        <w:tab/>
        <w:tab/>
        <w:t>Fifo *out=getOUT();</w:t>
      </w:r>
    </w:p>
    <w:p>
      <w:pPr>
        <w:pStyle w:val="PlainText"/>
        <w:rPr/>
      </w:pPr>
      <w:r>
        <w:rPr/>
        <w:tab/>
        <w:tab/>
        <w:t>// a subcase</w:t>
      </w:r>
    </w:p>
    <w:p>
      <w:pPr>
        <w:pStyle w:val="PlainText"/>
        <w:rPr/>
      </w:pPr>
      <w:r>
        <w:rPr/>
        <w:tab/>
        <w:tab/>
        <w:t>logTestSubCaseStart("Checking nrmax");</w:t>
      </w:r>
    </w:p>
    <w:p>
      <w:pPr>
        <w:pStyle w:val="PlainText"/>
        <w:rPr/>
      </w:pPr>
      <w:r>
        <w:rPr/>
        <w:tab/>
        <w:tab/>
        <w:t>int success=(out-&gt;getNrmax()==10);</w:t>
      </w:r>
    </w:p>
    <w:p>
      <w:pPr>
        <w:pStyle w:val="PlainText"/>
        <w:rPr/>
      </w:pPr>
      <w:r>
        <w:rPr/>
        <w:tab/>
        <w:tab/>
        <w:t>logTestResult(passORfail(success));</w:t>
      </w:r>
    </w:p>
    <w:p>
      <w:pPr>
        <w:pStyle w:val="PlainText"/>
        <w:rPr/>
      </w:pPr>
      <w:r>
        <w:rPr/>
        <w:tab/>
        <w:tab/>
        <w:t>logTestSubCaseEnd();</w:t>
      </w:r>
    </w:p>
    <w:p>
      <w:pPr>
        <w:pStyle w:val="PlainText"/>
        <w:rPr/>
      </w:pPr>
      <w:r>
        <w:rPr/>
        <w:tab/>
        <w:tab/>
        <w:t>// end of subcase</w:t>
      </w:r>
    </w:p>
    <w:p>
      <w:pPr>
        <w:pStyle w:val="PlainText"/>
        <w:rPr/>
      </w:pPr>
      <w:r>
        <w:rPr/>
        <w:tab/>
        <w:tab/>
        <w:t>return success;</w:t>
      </w:r>
    </w:p>
    <w:p>
      <w:pPr>
        <w:pStyle w:val="PlainText"/>
        <w:rPr/>
      </w:pPr>
      <w:r>
        <w:rPr/>
        <w:tab/>
        <w:t>}</w:t>
      </w:r>
    </w:p>
    <w:p>
      <w:pPr>
        <w:pStyle w:val="PlainText"/>
        <w:rPr/>
      </w:pPr>
      <w:r>
        <w:rPr/>
      </w:r>
    </w:p>
    <w:p>
      <w:pPr>
        <w:pStyle w:val="PlainText"/>
        <w:rPr/>
      </w:pPr>
      <w:r>
        <w:rPr/>
        <w:tab/>
        <w:t>virtual int CUTinvariantHolds(){</w:t>
      </w:r>
    </w:p>
    <w:p>
      <w:pPr>
        <w:pStyle w:val="PlainText"/>
        <w:rPr/>
      </w:pPr>
      <w:r>
        <w:rPr/>
        <w:tab/>
        <w:tab/>
        <w:t>const Fifo OUT=*getOUT();</w:t>
      </w:r>
    </w:p>
    <w:p>
      <w:pPr>
        <w:pStyle w:val="PlainText"/>
        <w:rPr/>
      </w:pPr>
      <w:r>
        <w:rPr/>
        <w:tab/>
        <w:tab/>
        <w:t>const nrmax=OUT.getNrmax();</w:t>
      </w:r>
    </w:p>
    <w:p>
      <w:pPr>
        <w:pStyle w:val="PlainText"/>
        <w:rPr/>
      </w:pPr>
      <w:r>
        <w:rPr/>
        <w:tab/>
        <w:tab/>
        <w:t>const first=OUT.getFirst();</w:t>
      </w:r>
    </w:p>
    <w:p>
      <w:pPr>
        <w:pStyle w:val="PlainText"/>
        <w:rPr/>
      </w:pPr>
      <w:r>
        <w:rPr/>
        <w:tab/>
        <w:tab/>
        <w:t>const free=OUT.getFree();</w:t>
      </w:r>
    </w:p>
    <w:p>
      <w:pPr>
        <w:pStyle w:val="PlainText"/>
        <w:rPr/>
      </w:pPr>
      <w:r>
        <w:rPr/>
        <w:tab/>
        <w:tab/>
        <w:t>int result=(1&lt;=nrmax)</w:t>
      </w:r>
    </w:p>
    <w:p>
      <w:pPr>
        <w:pStyle w:val="PlainText"/>
        <w:rPr/>
      </w:pPr>
      <w:r>
        <w:rPr/>
        <w:tab/>
        <w:tab/>
        <w:tab/>
        <w:t>&amp;&amp;(first&lt;= (nrmax-1))</w:t>
      </w:r>
    </w:p>
    <w:p>
      <w:pPr>
        <w:pStyle w:val="PlainText"/>
        <w:rPr/>
      </w:pPr>
      <w:r>
        <w:rPr/>
        <w:tab/>
        <w:tab/>
        <w:tab/>
        <w:t>&amp;&amp;(free&lt;= (nrmax-1))</w:t>
      </w:r>
    </w:p>
    <w:p>
      <w:pPr>
        <w:pStyle w:val="PlainText"/>
        <w:rPr/>
      </w:pPr>
      <w:r>
        <w:rPr/>
        <w:tab/>
        <w:tab/>
        <w:tab/>
        <w:t>&amp;&amp;(first&gt;=0)</w:t>
      </w:r>
    </w:p>
    <w:p>
      <w:pPr>
        <w:pStyle w:val="PlainText"/>
        <w:rPr/>
      </w:pPr>
      <w:r>
        <w:rPr/>
        <w:tab/>
        <w:tab/>
        <w:tab/>
        <w:t>&amp;&amp;(free&gt;=0);</w:t>
      </w:r>
    </w:p>
    <w:p>
      <w:pPr>
        <w:pStyle w:val="PlainText"/>
        <w:rPr/>
      </w:pPr>
      <w:r>
        <w:rPr/>
        <w:tab/>
        <w:tab/>
        <w:t>if(! result) logComment("Invariant does not hold");</w:t>
      </w:r>
    </w:p>
    <w:p>
      <w:pPr>
        <w:pStyle w:val="PlainText"/>
        <w:rPr/>
      </w:pPr>
      <w:r>
        <w:rPr/>
        <w:tab/>
        <w:tab/>
        <w:t>return result;</w:t>
      </w:r>
    </w:p>
    <w:p>
      <w:pPr>
        <w:pStyle w:val="PlainText"/>
        <w:rPr/>
      </w:pPr>
      <w:r>
        <w:rPr/>
        <w:tab/>
        <w:t>}</w:t>
      </w:r>
    </w:p>
    <w:p>
      <w:pPr>
        <w:pStyle w:val="PlainText"/>
        <w:rPr/>
      </w:pPr>
      <w:r>
        <w:rPr/>
        <w:tab/>
        <w:t>void testConstructors(){</w:t>
      </w:r>
    </w:p>
    <w:p>
      <w:pPr>
        <w:pStyle w:val="PlainText"/>
        <w:rPr/>
      </w:pPr>
      <w:r>
        <w:rPr/>
        <w:tab/>
        <w:tab/>
        <w:t>Fifo *OUT;</w:t>
      </w:r>
    </w:p>
    <w:p>
      <w:pPr>
        <w:pStyle w:val="PlainText"/>
        <w:rPr/>
      </w:pPr>
      <w:r>
        <w:rPr/>
        <w:tab/>
        <w:t xml:space="preserve">     logTestCaseStart("Constructors");</w:t>
      </w:r>
    </w:p>
    <w:p>
      <w:pPr>
        <w:pStyle w:val="PlainText"/>
        <w:rPr/>
      </w:pPr>
      <w:r>
        <w:rPr/>
        <w:tab/>
        <w:tab/>
        <w:t>// subcase, no args constructor</w:t>
      </w:r>
    </w:p>
    <w:p>
      <w:pPr>
        <w:pStyle w:val="PlainText"/>
        <w:rPr/>
      </w:pPr>
      <w:r>
        <w:rPr/>
        <w:tab/>
        <w:tab/>
        <w:t>logTestSubCaseStart("Fifo()");</w:t>
      </w:r>
    </w:p>
    <w:p>
      <w:pPr>
        <w:pStyle w:val="PlainText"/>
        <w:rPr/>
      </w:pPr>
      <w:r>
        <w:rPr/>
        <w:tab/>
        <w:tab/>
        <w:tab/>
        <w:t>setOUT(newCUT());</w:t>
      </w:r>
    </w:p>
    <w:p>
      <w:pPr>
        <w:pStyle w:val="PlainText"/>
        <w:rPr/>
      </w:pPr>
      <w:r>
        <w:rPr/>
        <w:tab/>
        <w:tab/>
        <w:tab/>
        <w:t>OUT=getOUT();</w:t>
      </w:r>
    </w:p>
    <w:p>
      <w:pPr>
        <w:pStyle w:val="PlainText"/>
        <w:rPr/>
      </w:pPr>
      <w:r>
        <w:rPr/>
      </w:r>
    </w:p>
    <w:p>
      <w:pPr>
        <w:pStyle w:val="PlainText"/>
        <w:rPr/>
      </w:pPr>
      <w:r>
        <w:rPr/>
        <w:tab/>
        <w:tab/>
        <w:t>logTestResult(passORfail(OUT-&gt;getNrmax()==1));</w:t>
      </w:r>
    </w:p>
    <w:p>
      <w:pPr>
        <w:pStyle w:val="PlainText"/>
        <w:rPr/>
      </w:pPr>
      <w:r>
        <w:rPr/>
        <w:tab/>
        <w:tab/>
        <w:tab/>
        <w:t>disposeOUT();</w:t>
      </w:r>
    </w:p>
    <w:p>
      <w:pPr>
        <w:pStyle w:val="PlainText"/>
        <w:rPr/>
      </w:pPr>
      <w:r>
        <w:rPr/>
        <w:tab/>
        <w:tab/>
        <w:t>logTestSubCaseEnd();</w:t>
      </w:r>
    </w:p>
    <w:p>
      <w:pPr>
        <w:pStyle w:val="PlainText"/>
        <w:rPr/>
      </w:pPr>
      <w:r>
        <w:rPr/>
      </w:r>
    </w:p>
    <w:p>
      <w:pPr>
        <w:pStyle w:val="PlainText"/>
        <w:rPr/>
      </w:pPr>
      <w:r>
        <w:rPr/>
        <w:tab/>
        <w:tab/>
        <w:t>// subcase, constructor with args</w:t>
      </w:r>
    </w:p>
    <w:p>
      <w:pPr>
        <w:pStyle w:val="PlainText"/>
        <w:rPr/>
      </w:pPr>
      <w:r>
        <w:rPr/>
        <w:tab/>
        <w:tab/>
        <w:t>logTestSubCaseStart("Fifo(nrmax)");</w:t>
      </w:r>
    </w:p>
    <w:p>
      <w:pPr>
        <w:pStyle w:val="PlainText"/>
        <w:rPr/>
      </w:pPr>
      <w:r>
        <w:rPr/>
        <w:tab/>
        <w:tab/>
        <w:tab/>
        <w:t>setOUT(newCUT(10));</w:t>
      </w:r>
    </w:p>
    <w:p>
      <w:pPr>
        <w:pStyle w:val="PlainText"/>
        <w:rPr/>
      </w:pPr>
      <w:r>
        <w:rPr/>
        <w:tab/>
        <w:tab/>
        <w:tab/>
        <w:t>OUT=getOUT();</w:t>
      </w:r>
    </w:p>
    <w:p>
      <w:pPr>
        <w:pStyle w:val="PlainText"/>
        <w:rPr/>
      </w:pPr>
      <w:r>
        <w:rPr/>
      </w:r>
    </w:p>
    <w:p>
      <w:pPr>
        <w:pStyle w:val="PlainText"/>
        <w:rPr/>
      </w:pPr>
      <w:r>
        <w:rPr/>
        <w:tab/>
        <w:tab/>
        <w:t>logTestResult(passORfail(OUT-&gt;getNrmax()==10));</w:t>
      </w:r>
    </w:p>
    <w:p>
      <w:pPr>
        <w:pStyle w:val="PlainText"/>
        <w:rPr/>
      </w:pPr>
      <w:r>
        <w:rPr/>
        <w:tab/>
        <w:tab/>
        <w:tab/>
        <w:t>disposeOUT();</w:t>
      </w:r>
    </w:p>
    <w:p>
      <w:pPr>
        <w:pStyle w:val="PlainText"/>
        <w:rPr/>
      </w:pPr>
      <w:r>
        <w:rPr/>
        <w:tab/>
        <w:tab/>
        <w:t>logTestSubCaseEnd();</w:t>
      </w:r>
    </w:p>
    <w:p>
      <w:pPr>
        <w:pStyle w:val="PlainText"/>
        <w:rPr/>
      </w:pPr>
      <w:r>
        <w:rPr/>
      </w:r>
    </w:p>
    <w:p>
      <w:pPr>
        <w:pStyle w:val="PlainText"/>
        <w:rPr/>
      </w:pPr>
      <w:r>
        <w:rPr/>
        <w:tab/>
        <w:t xml:space="preserve">     logTestCaseEnd();</w:t>
      </w:r>
    </w:p>
    <w:p>
      <w:pPr>
        <w:pStyle w:val="PlainText"/>
        <w:rPr/>
      </w:pPr>
      <w:r>
        <w:rPr/>
        <w:tab/>
        <w:t>}</w:t>
      </w:r>
    </w:p>
    <w:p>
      <w:pPr>
        <w:pStyle w:val="PlainText"/>
        <w:rPr/>
      </w:pPr>
      <w:r>
        <w:rPr/>
        <w:tab/>
        <w:t>void testFifoStrategy(){</w:t>
      </w:r>
    </w:p>
    <w:p>
      <w:pPr>
        <w:pStyle w:val="PlainText"/>
        <w:rPr/>
      </w:pPr>
      <w:r>
        <w:rPr/>
        <w:tab/>
        <w:t xml:space="preserve">    setOUT(newCUT(2));</w:t>
      </w:r>
    </w:p>
    <w:p>
      <w:pPr>
        <w:pStyle w:val="PlainText"/>
        <w:rPr/>
      </w:pPr>
      <w:r>
        <w:rPr/>
        <w:tab/>
        <w:t xml:space="preserve">    Fifo *OUT=getOUT();</w:t>
      </w:r>
    </w:p>
    <w:p>
      <w:pPr>
        <w:pStyle w:val="PlainText"/>
        <w:rPr/>
      </w:pPr>
      <w:r>
        <w:rPr/>
        <w:tab/>
        <w:t xml:space="preserve">    logTestCaseStart("FIFO Strategy");</w:t>
      </w:r>
    </w:p>
    <w:p>
      <w:pPr>
        <w:pStyle w:val="PlainText"/>
        <w:rPr/>
      </w:pPr>
      <w:r>
        <w:rPr/>
        <w:tab/>
        <w:tab/>
        <w:t>// subcase 1</w:t>
      </w:r>
    </w:p>
    <w:p>
      <w:pPr>
        <w:pStyle w:val="PlainText"/>
        <w:rPr/>
      </w:pPr>
      <w:r>
        <w:rPr/>
        <w:tab/>
        <w:tab/>
        <w:t>logTestSubCaseStart("It is really a FIFO?");</w:t>
      </w:r>
    </w:p>
    <w:p>
      <w:pPr>
        <w:pStyle w:val="PlainText"/>
        <w:rPr/>
      </w:pPr>
      <w:r>
        <w:rPr/>
        <w:tab/>
        <w:tab/>
        <w:tab/>
        <w:t>OUT-&gt;put(new Person("Tudor"));</w:t>
      </w:r>
    </w:p>
    <w:p>
      <w:pPr>
        <w:pStyle w:val="PlainText"/>
        <w:rPr/>
      </w:pPr>
      <w:r>
        <w:rPr/>
        <w:tab/>
        <w:tab/>
        <w:tab/>
        <w:t>OUT-&gt;put(new Car("B-39-TDR"));</w:t>
      </w:r>
    </w:p>
    <w:p>
      <w:pPr>
        <w:pStyle w:val="PlainText"/>
        <w:rPr/>
      </w:pPr>
      <w:r>
        <w:rPr/>
        <w:tab/>
        <w:tab/>
        <w:tab/>
        <w:t>(OUT-&gt;get())-&gt;display();</w:t>
      </w:r>
    </w:p>
    <w:p>
      <w:pPr>
        <w:pStyle w:val="PlainText"/>
        <w:rPr/>
      </w:pPr>
      <w:r>
        <w:rPr/>
        <w:tab/>
        <w:tab/>
        <w:tab/>
        <w:t>OUT-&gt;remove();</w:t>
      </w:r>
    </w:p>
    <w:p>
      <w:pPr>
        <w:pStyle w:val="PlainText"/>
        <w:rPr/>
      </w:pPr>
      <w:r>
        <w:rPr/>
        <w:tab/>
        <w:tab/>
        <w:tab/>
        <w:t>(OUT-&gt;get())-&gt;display();</w:t>
      </w:r>
    </w:p>
    <w:p>
      <w:pPr>
        <w:pStyle w:val="PlainText"/>
        <w:rPr/>
      </w:pPr>
      <w:r>
        <w:rPr/>
        <w:tab/>
        <w:tab/>
        <w:t>logTestResult(TBD);</w:t>
      </w:r>
    </w:p>
    <w:p>
      <w:pPr>
        <w:pStyle w:val="PlainText"/>
        <w:rPr/>
      </w:pPr>
      <w:r>
        <w:rPr/>
        <w:tab/>
        <w:tab/>
        <w:t>logComment("The output should be: Tudor B-39-TDR");</w:t>
      </w:r>
    </w:p>
    <w:p>
      <w:pPr>
        <w:pStyle w:val="PlainText"/>
        <w:rPr/>
      </w:pPr>
      <w:r>
        <w:rPr/>
        <w:tab/>
        <w:tab/>
        <w:t>logTestSubCaseEnd();</w:t>
      </w:r>
    </w:p>
    <w:p>
      <w:pPr>
        <w:pStyle w:val="PlainText"/>
        <w:rPr/>
      </w:pPr>
      <w:r>
        <w:rPr/>
        <w:tab/>
        <w:tab/>
        <w:t>// subcase 2</w:t>
      </w:r>
    </w:p>
    <w:p>
      <w:pPr>
        <w:pStyle w:val="PlainText"/>
        <w:rPr/>
      </w:pPr>
      <w:r>
        <w:rPr/>
        <w:tab/>
        <w:tab/>
        <w:t>logTestSubCaseStart("It should have a single element now");</w:t>
      </w:r>
    </w:p>
    <w:p>
      <w:pPr>
        <w:pStyle w:val="PlainText"/>
        <w:rPr/>
      </w:pPr>
      <w:r>
        <w:rPr/>
        <w:tab/>
        <w:tab/>
        <w:t>logTestResult(passORfail(OUT-&gt;getNrelem()==1));</w:t>
      </w:r>
    </w:p>
    <w:p>
      <w:pPr>
        <w:pStyle w:val="PlainText"/>
        <w:rPr/>
      </w:pPr>
      <w:r>
        <w:rPr/>
        <w:tab/>
        <w:tab/>
        <w:t>logTestSubCaseEnd();</w:t>
      </w:r>
    </w:p>
    <w:p>
      <w:pPr>
        <w:pStyle w:val="PlainText"/>
        <w:rPr/>
      </w:pPr>
      <w:r>
        <w:rPr/>
        <w:tab/>
        <w:tab/>
        <w:t>// subcase 3</w:t>
      </w:r>
    </w:p>
    <w:p>
      <w:pPr>
        <w:pStyle w:val="PlainText"/>
        <w:rPr/>
      </w:pPr>
      <w:r>
        <w:rPr/>
        <w:tab/>
        <w:tab/>
        <w:t>logTestSubCaseStart("and should be void now");</w:t>
      </w:r>
    </w:p>
    <w:p>
      <w:pPr>
        <w:pStyle w:val="PlainText"/>
        <w:rPr/>
      </w:pPr>
      <w:r>
        <w:rPr/>
        <w:tab/>
        <w:tab/>
        <w:t>OUT-&gt;remove();</w:t>
      </w:r>
    </w:p>
    <w:p>
      <w:pPr>
        <w:pStyle w:val="PlainText"/>
        <w:rPr/>
      </w:pPr>
      <w:r>
        <w:rPr/>
        <w:tab/>
        <w:tab/>
        <w:t>logTestResult(passORfail(OUT-&gt;isVoid()));</w:t>
      </w:r>
    </w:p>
    <w:p>
      <w:pPr>
        <w:pStyle w:val="PlainText"/>
        <w:rPr/>
      </w:pPr>
      <w:r>
        <w:rPr/>
        <w:tab/>
        <w:tab/>
        <w:t>logTestSubCaseEnd();</w:t>
      </w:r>
    </w:p>
    <w:p>
      <w:pPr>
        <w:pStyle w:val="PlainText"/>
        <w:rPr/>
      </w:pPr>
      <w:r>
        <w:rPr/>
        <w:tab/>
        <w:t xml:space="preserve">    logTestCaseEnd();</w:t>
      </w:r>
    </w:p>
    <w:p>
      <w:pPr>
        <w:pStyle w:val="PlainText"/>
        <w:rPr/>
      </w:pPr>
      <w:r>
        <w:rPr/>
      </w:r>
    </w:p>
    <w:p>
      <w:pPr>
        <w:pStyle w:val="PlainText"/>
        <w:rPr/>
      </w:pPr>
      <w:r>
        <w:rPr/>
        <w:tab/>
        <w:t>}</w:t>
      </w:r>
    </w:p>
    <w:p>
      <w:pPr>
        <w:pStyle w:val="PlainText"/>
        <w:rPr/>
      </w:pPr>
      <w:r>
        <w:rPr/>
      </w:r>
    </w:p>
    <w:p>
      <w:pPr>
        <w:pStyle w:val="PlainText"/>
        <w:rPr/>
      </w:pPr>
      <w:r>
        <w:rPr/>
        <w:t>};</w:t>
      </w:r>
    </w:p>
    <w:p>
      <w:pPr>
        <w:pStyle w:val="PlainText"/>
        <w:rPr/>
      </w:pPr>
      <w:r>
        <w:rPr/>
      </w:r>
    </w:p>
    <w:p>
      <w:pPr>
        <w:pStyle w:val="PlainText"/>
        <w:rPr/>
      </w:pPr>
      <w:r>
        <w:rPr/>
        <w:t>//elements.cpp</w:t>
      </w:r>
    </w:p>
    <w:p>
      <w:pPr>
        <w:pStyle w:val="PlainText"/>
        <w:rPr/>
      </w:pPr>
      <w:r>
        <w:rPr/>
        <w:t>#include "elements.h"</w:t>
      </w:r>
    </w:p>
    <w:p>
      <w:pPr>
        <w:pStyle w:val="PlainText"/>
        <w:rPr/>
      </w:pPr>
      <w:r>
        <w:rPr/>
        <w:t>Person::Person(char *name):name(name){};</w:t>
      </w:r>
    </w:p>
    <w:p>
      <w:pPr>
        <w:pStyle w:val="PlainText"/>
        <w:rPr/>
      </w:pPr>
      <w:r>
        <w:rPr/>
        <w:t>void Person::display(){cout&lt;&lt;name&lt;&lt;endl;}</w:t>
      </w:r>
    </w:p>
    <w:p>
      <w:pPr>
        <w:pStyle w:val="PlainText"/>
        <w:rPr/>
      </w:pPr>
      <w:r>
        <w:rPr/>
        <w:t>void Person::process(){</w:t>
      </w:r>
    </w:p>
    <w:p>
      <w:pPr>
        <w:pStyle w:val="PlainText"/>
        <w:rPr/>
      </w:pPr>
      <w:r>
        <w:rPr/>
        <w:tab/>
        <w:t xml:space="preserve">       cout&lt;&lt;"A Person: ";</w:t>
      </w:r>
    </w:p>
    <w:p>
      <w:pPr>
        <w:pStyle w:val="PlainText"/>
        <w:rPr/>
      </w:pPr>
      <w:r>
        <w:rPr/>
        <w:tab/>
        <w:t xml:space="preserve">       display();</w:t>
      </w:r>
    </w:p>
    <w:p>
      <w:pPr>
        <w:pStyle w:val="PlainText"/>
        <w:rPr/>
      </w:pPr>
      <w:r>
        <w:rPr/>
        <w:t>}</w:t>
      </w:r>
    </w:p>
    <w:p>
      <w:pPr>
        <w:pStyle w:val="PlainText"/>
        <w:rPr/>
      </w:pPr>
      <w:r>
        <w:rPr/>
        <w:t>Car::Car(char *name):name(name){};</w:t>
      </w:r>
    </w:p>
    <w:p>
      <w:pPr>
        <w:pStyle w:val="PlainText"/>
        <w:rPr/>
      </w:pPr>
      <w:r>
        <w:rPr/>
        <w:t>void Car::display(){cout&lt;&lt;name&lt;&lt;endl;}</w:t>
      </w:r>
    </w:p>
    <w:p>
      <w:pPr>
        <w:pStyle w:val="PlainText"/>
        <w:rPr/>
      </w:pPr>
      <w:r>
        <w:rPr/>
        <w:t>void Car::process(){</w:t>
      </w:r>
    </w:p>
    <w:p>
      <w:pPr>
        <w:pStyle w:val="PlainText"/>
        <w:rPr/>
      </w:pPr>
      <w:r>
        <w:rPr/>
        <w:tab/>
        <w:tab/>
        <w:t>cout&lt;&lt;"A Car:";</w:t>
      </w:r>
    </w:p>
    <w:p>
      <w:pPr>
        <w:pStyle w:val="PlainText"/>
        <w:rPr/>
      </w:pPr>
      <w:r>
        <w:rPr/>
        <w:tab/>
        <w:tab/>
        <w:t>display();</w:t>
      </w:r>
    </w:p>
    <w:p>
      <w:pPr>
        <w:pStyle w:val="PlainText"/>
        <w:rPr/>
      </w:pPr>
      <w:r>
        <w:rPr/>
        <w:t>}</w:t>
      </w:r>
    </w:p>
    <w:p>
      <w:pPr>
        <w:pStyle w:val="PlainText"/>
        <w:rPr/>
      </w:pPr>
      <w:r>
        <w:rPr/>
      </w:r>
    </w:p>
    <w:p>
      <w:pPr>
        <w:pStyle w:val="PlainText"/>
        <w:rPr/>
      </w:pPr>
      <w:r>
        <w:rPr/>
      </w:r>
    </w:p>
    <w:p>
      <w:pPr>
        <w:pStyle w:val="PlainText"/>
        <w:rPr/>
      </w:pPr>
      <w:r>
        <w:rPr/>
        <w:t>//fifo.cpp</w:t>
      </w:r>
    </w:p>
    <w:p>
      <w:pPr>
        <w:pStyle w:val="PlainText"/>
        <w:rPr/>
      </w:pPr>
      <w:r>
        <w:rPr/>
        <w:t>#include "fifo.h"</w:t>
      </w:r>
    </w:p>
    <w:p>
      <w:pPr>
        <w:pStyle w:val="PlainText"/>
        <w:rPr/>
      </w:pPr>
      <w:r>
        <w:rPr/>
        <w:t>Fifo::Fifo(int nrmax):nrmax(nrmax){</w:t>
      </w:r>
    </w:p>
    <w:p>
      <w:pPr>
        <w:pStyle w:val="PlainText"/>
        <w:rPr/>
      </w:pPr>
      <w:r>
        <w:rPr/>
        <w:tab/>
        <w:t>first=free=nrelem=0;</w:t>
      </w:r>
    </w:p>
    <w:p>
      <w:pPr>
        <w:pStyle w:val="PlainText"/>
        <w:rPr/>
      </w:pPr>
      <w:r>
        <w:rPr/>
        <w:tab/>
        <w:t>support = new AbstractElem* [nrmax];</w:t>
      </w:r>
    </w:p>
    <w:p>
      <w:pPr>
        <w:pStyle w:val="PlainText"/>
        <w:rPr/>
      </w:pPr>
      <w:r>
        <w:rPr/>
        <w:t>}</w:t>
      </w:r>
    </w:p>
    <w:p>
      <w:pPr>
        <w:pStyle w:val="PlainText"/>
        <w:rPr/>
      </w:pPr>
      <w:r>
        <w:rPr/>
        <w:t>void Fifo::put(AbstractElem * pe){</w:t>
      </w:r>
    </w:p>
    <w:p>
      <w:pPr>
        <w:pStyle w:val="PlainText"/>
        <w:rPr/>
      </w:pPr>
      <w:r>
        <w:rPr/>
        <w:tab/>
        <w:t>support[free]=pe; free= ++free % nrmax; nrelem++;</w:t>
      </w:r>
    </w:p>
    <w:p>
      <w:pPr>
        <w:pStyle w:val="PlainText"/>
        <w:rPr/>
      </w:pPr>
      <w:r>
        <w:rPr/>
        <w:t>}</w:t>
      </w:r>
    </w:p>
    <w:p>
      <w:pPr>
        <w:pStyle w:val="PlainText"/>
        <w:rPr/>
      </w:pPr>
      <w:r>
        <w:rPr/>
        <w:t>AbstractElem* Fifo::get(){</w:t>
      </w:r>
    </w:p>
    <w:p>
      <w:pPr>
        <w:pStyle w:val="PlainText"/>
        <w:rPr/>
      </w:pPr>
      <w:r>
        <w:rPr/>
        <w:tab/>
        <w:t>return support[first];</w:t>
      </w:r>
    </w:p>
    <w:p>
      <w:pPr>
        <w:pStyle w:val="PlainText"/>
        <w:rPr/>
      </w:pPr>
      <w:r>
        <w:rPr/>
        <w:t>}</w:t>
      </w:r>
    </w:p>
    <w:p>
      <w:pPr>
        <w:pStyle w:val="PlainText"/>
        <w:rPr/>
      </w:pPr>
      <w:r>
        <w:rPr/>
        <w:t>void Fifo::remove(){</w:t>
      </w:r>
    </w:p>
    <w:p>
      <w:pPr>
        <w:pStyle w:val="PlainText"/>
        <w:rPr/>
      </w:pPr>
      <w:r>
        <w:rPr/>
        <w:tab/>
        <w:t>first= ++first % nrmax;</w:t>
      </w:r>
    </w:p>
    <w:p>
      <w:pPr>
        <w:pStyle w:val="PlainText"/>
        <w:rPr/>
      </w:pPr>
      <w:r>
        <w:rPr/>
        <w:tab/>
        <w:t>--nrelem;</w:t>
      </w:r>
    </w:p>
    <w:p>
      <w:pPr>
        <w:pStyle w:val="PlainText"/>
        <w:rPr/>
      </w:pPr>
      <w:r>
        <w:rPr/>
        <w:t>}</w:t>
      </w:r>
    </w:p>
    <w:p>
      <w:pPr>
        <w:pStyle w:val="PlainText"/>
        <w:rPr/>
      </w:pPr>
      <w:r>
        <w:rPr/>
      </w:r>
    </w:p>
    <w:p>
      <w:pPr>
        <w:pStyle w:val="PlainText"/>
        <w:rPr/>
      </w:pPr>
      <w:r>
        <w:rPr/>
        <w:t>// file testfifo.cpp</w:t>
      </w:r>
    </w:p>
    <w:p>
      <w:pPr>
        <w:pStyle w:val="PlainText"/>
        <w:rPr/>
      </w:pPr>
      <w:r>
        <w:rPr/>
        <w:t>#include "FifoTest.h"</w:t>
      </w:r>
    </w:p>
    <w:p>
      <w:pPr>
        <w:pStyle w:val="PlainText"/>
        <w:rPr/>
      </w:pPr>
      <w:r>
        <w:rPr/>
        <w:t>void main(){</w:t>
      </w:r>
    </w:p>
    <w:p>
      <w:pPr>
        <w:pStyle w:val="PlainText"/>
        <w:rPr/>
      </w:pPr>
      <w:r>
        <w:rPr/>
        <w:tab/>
        <w:t>FifoTester ft("FifoTestResults.txt");</w:t>
      </w:r>
    </w:p>
    <w:p>
      <w:pPr>
        <w:pStyle w:val="PlainText"/>
        <w:rPr/>
      </w:pPr>
      <w:r>
        <w:rPr/>
        <w:tab/>
        <w:t>ft.runAllSuites();</w:t>
      </w:r>
    </w:p>
    <w:p>
      <w:pPr>
        <w:pStyle w:val="PlainText"/>
        <w:rPr/>
      </w:pPr>
      <w:r>
        <w:rPr/>
        <w:t>}</w:t>
      </w:r>
    </w:p>
    <w:p>
      <w:pPr>
        <w:pStyle w:val="PlainText"/>
        <w:rPr/>
      </w:pPr>
      <w:r>
        <w:rPr/>
      </w:r>
    </w:p>
    <w:p>
      <w:pPr>
        <w:pStyle w:val="PlainText"/>
        <w:rPr/>
      </w:pPr>
      <w:r>
        <w:rPr/>
        <w:t>// file fifotest.txt</w:t>
      </w:r>
    </w:p>
    <w:p>
      <w:pPr>
        <w:pStyle w:val="PlainText"/>
        <w:rPr/>
      </w:pPr>
      <w:r>
        <w:rPr/>
        <w:t>Testing Fifo started at: H: 10 M:27 S: 38</w:t>
      </w:r>
    </w:p>
    <w:p>
      <w:pPr>
        <w:pStyle w:val="PlainText"/>
        <w:rPr/>
      </w:pPr>
      <w:r>
        <w:rPr/>
        <w:t>1 Start test case: BaseLineSuite test case</w:t>
      </w:r>
    </w:p>
    <w:p>
      <w:pPr>
        <w:pStyle w:val="PlainText"/>
        <w:rPr/>
      </w:pPr>
      <w:r>
        <w:rPr/>
        <w:tab/>
        <w:t>1.1 Start test subcase: Checking nrmax</w:t>
      </w:r>
    </w:p>
    <w:p>
      <w:pPr>
        <w:pStyle w:val="PlainText"/>
        <w:rPr/>
      </w:pPr>
      <w:r>
        <w:rPr>
          <w:rFonts w:eastAsia="Courier New"/>
        </w:rPr>
        <w:t xml:space="preserve">  </w:t>
      </w:r>
      <w:r>
        <w:rPr/>
        <w:t xml:space="preserve">RESULT: PASS </w:t>
      </w:r>
    </w:p>
    <w:p>
      <w:pPr>
        <w:pStyle w:val="PlainText"/>
        <w:rPr/>
      </w:pPr>
      <w:r>
        <w:rPr/>
        <w:tab/>
        <w:t>1.1 End</w:t>
      </w:r>
    </w:p>
    <w:p>
      <w:pPr>
        <w:pStyle w:val="PlainText"/>
        <w:rPr/>
      </w:pPr>
      <w:r>
        <w:rPr/>
        <w:t>1 End</w:t>
      </w:r>
    </w:p>
    <w:p>
      <w:pPr>
        <w:pStyle w:val="PlainText"/>
        <w:rPr/>
      </w:pPr>
      <w:r>
        <w:rPr/>
        <w:t>2 Start test case: Constructors</w:t>
      </w:r>
    </w:p>
    <w:p>
      <w:pPr>
        <w:pStyle w:val="PlainText"/>
        <w:rPr/>
      </w:pPr>
      <w:r>
        <w:rPr/>
        <w:tab/>
        <w:t>2.1 Start test subcase: Fifo()</w:t>
      </w:r>
    </w:p>
    <w:p>
      <w:pPr>
        <w:pStyle w:val="PlainText"/>
        <w:rPr/>
      </w:pPr>
      <w:r>
        <w:rPr>
          <w:rFonts w:eastAsia="Courier New"/>
        </w:rPr>
        <w:t xml:space="preserve">  </w:t>
      </w:r>
      <w:r>
        <w:rPr/>
        <w:t xml:space="preserve">RESULT: PASS </w:t>
      </w:r>
    </w:p>
    <w:p>
      <w:pPr>
        <w:pStyle w:val="PlainText"/>
        <w:rPr/>
      </w:pPr>
      <w:r>
        <w:rPr/>
        <w:tab/>
        <w:t>2.1 End</w:t>
      </w:r>
    </w:p>
    <w:p>
      <w:pPr>
        <w:pStyle w:val="PlainText"/>
        <w:rPr/>
      </w:pPr>
      <w:r>
        <w:rPr/>
        <w:tab/>
        <w:t>2.2 Start test subcase: Fifo(nrmax)</w:t>
      </w:r>
    </w:p>
    <w:p>
      <w:pPr>
        <w:pStyle w:val="PlainText"/>
        <w:rPr/>
      </w:pPr>
      <w:r>
        <w:rPr>
          <w:rFonts w:eastAsia="Courier New"/>
        </w:rPr>
        <w:t xml:space="preserve">  </w:t>
      </w:r>
      <w:r>
        <w:rPr/>
        <w:t xml:space="preserve">RESULT: PASS </w:t>
      </w:r>
    </w:p>
    <w:p>
      <w:pPr>
        <w:pStyle w:val="PlainText"/>
        <w:rPr/>
      </w:pPr>
      <w:r>
        <w:rPr/>
        <w:tab/>
        <w:t>2.2 End</w:t>
      </w:r>
    </w:p>
    <w:p>
      <w:pPr>
        <w:pStyle w:val="PlainText"/>
        <w:rPr/>
      </w:pPr>
      <w:r>
        <w:rPr/>
        <w:t>2 End</w:t>
      </w:r>
    </w:p>
    <w:p>
      <w:pPr>
        <w:pStyle w:val="PlainText"/>
        <w:rPr/>
      </w:pPr>
      <w:r>
        <w:rPr/>
        <w:t>3 Start test case: FIFO Strategy</w:t>
      </w:r>
    </w:p>
    <w:p>
      <w:pPr>
        <w:pStyle w:val="PlainText"/>
        <w:rPr/>
      </w:pPr>
      <w:r>
        <w:rPr/>
        <w:tab/>
        <w:t>3.1 Start test subcase: It is really a FIFO?</w:t>
      </w:r>
    </w:p>
    <w:p>
      <w:pPr>
        <w:pStyle w:val="PlainText"/>
        <w:rPr/>
      </w:pPr>
      <w:r>
        <w:rPr>
          <w:rFonts w:eastAsia="Courier New"/>
        </w:rPr>
        <w:t xml:space="preserve">  </w:t>
      </w:r>
      <w:r>
        <w:rPr/>
        <w:t xml:space="preserve">RESULT: TBD (To be determined, see the next comment) </w:t>
      </w:r>
    </w:p>
    <w:p>
      <w:pPr>
        <w:pStyle w:val="PlainText"/>
        <w:rPr/>
      </w:pPr>
      <w:r>
        <w:rPr/>
        <w:tab/>
        <w:t>*The output should be: Tudor B-39-TDR</w:t>
      </w:r>
    </w:p>
    <w:p>
      <w:pPr>
        <w:pStyle w:val="PlainText"/>
        <w:rPr/>
      </w:pPr>
      <w:r>
        <w:rPr/>
        <w:tab/>
        <w:t>3.1 End</w:t>
      </w:r>
    </w:p>
    <w:p>
      <w:pPr>
        <w:pStyle w:val="PlainText"/>
        <w:rPr/>
      </w:pPr>
      <w:r>
        <w:rPr/>
        <w:tab/>
        <w:t>3.2 Start test subcase: It should have a single element now</w:t>
      </w:r>
    </w:p>
    <w:p>
      <w:pPr>
        <w:pStyle w:val="PlainText"/>
        <w:rPr/>
      </w:pPr>
      <w:r>
        <w:rPr>
          <w:rFonts w:eastAsia="Courier New"/>
        </w:rPr>
        <w:t xml:space="preserve">  </w:t>
      </w:r>
      <w:r>
        <w:rPr/>
        <w:t xml:space="preserve">RESULT: PASS </w:t>
      </w:r>
    </w:p>
    <w:p>
      <w:pPr>
        <w:pStyle w:val="PlainText"/>
        <w:rPr/>
      </w:pPr>
      <w:r>
        <w:rPr/>
        <w:tab/>
        <w:t>3.2 End</w:t>
      </w:r>
    </w:p>
    <w:p>
      <w:pPr>
        <w:pStyle w:val="PlainText"/>
        <w:rPr/>
      </w:pPr>
      <w:r>
        <w:rPr/>
        <w:tab/>
        <w:t>3.3 Start test subcase: and should be void now</w:t>
      </w:r>
    </w:p>
    <w:p>
      <w:pPr>
        <w:pStyle w:val="PlainText"/>
        <w:rPr/>
      </w:pPr>
      <w:r>
        <w:rPr>
          <w:rFonts w:eastAsia="Courier New"/>
        </w:rPr>
        <w:t xml:space="preserve">  </w:t>
      </w:r>
      <w:r>
        <w:rPr/>
        <w:t xml:space="preserve">RESULT: PASS </w:t>
      </w:r>
    </w:p>
    <w:p>
      <w:pPr>
        <w:pStyle w:val="PlainText"/>
        <w:rPr/>
      </w:pPr>
      <w:r>
        <w:rPr/>
        <w:tab/>
        <w:t>3.3 End</w:t>
      </w:r>
    </w:p>
    <w:p>
      <w:pPr>
        <w:pStyle w:val="PlainText"/>
        <w:rPr/>
      </w:pPr>
      <w:r>
        <w:rPr/>
        <w:t>3 End</w:t>
      </w:r>
    </w:p>
    <w:p>
      <w:pPr>
        <w:pStyle w:val="PlainText"/>
        <w:rPr/>
      </w:pPr>
      <w:r>
        <w:rPr/>
      </w:r>
    </w:p>
    <w:p>
      <w:pPr>
        <w:pStyle w:val="PlainText"/>
        <w:rPr/>
      </w:pPr>
      <w:r>
        <w:rPr/>
        <w:t>Summary of results:</w:t>
      </w:r>
    </w:p>
    <w:p>
      <w:pPr>
        <w:pStyle w:val="PlainText"/>
        <w:rPr/>
      </w:pPr>
      <w:r>
        <w:rPr/>
        <w:t>Total:6</w:t>
      </w:r>
    </w:p>
    <w:p>
      <w:pPr>
        <w:pStyle w:val="PlainText"/>
        <w:rPr/>
      </w:pPr>
      <w:r>
        <w:rPr/>
        <w:t>Passed: 5</w:t>
      </w:r>
    </w:p>
    <w:p>
      <w:pPr>
        <w:pStyle w:val="PlainText"/>
        <w:rPr/>
      </w:pPr>
      <w:r>
        <w:rPr/>
        <w:t>Failed: 0</w:t>
      </w:r>
    </w:p>
    <w:p>
      <w:pPr>
        <w:pStyle w:val="PlainText"/>
        <w:rPr/>
      </w:pPr>
      <w:r>
        <w:rPr/>
        <w:t>To be determined (TBD): 1</w:t>
      </w:r>
    </w:p>
    <w:p>
      <w:pPr>
        <w:pStyle w:val="Normal"/>
        <w:rPr/>
      </w:pPr>
      <w:r>
        <w:rPr/>
      </w:r>
    </w:p>
    <w:p>
      <w:pPr>
        <w:pStyle w:val="PlainText"/>
        <w:jc w:val="both"/>
        <w:rPr>
          <w:rFonts w:ascii="Arial" w:hAnsi="Arial" w:cs="Arial"/>
          <w:sz w:val="28"/>
          <w:szCs w:val="28"/>
        </w:rPr>
      </w:pPr>
      <w:r>
        <w:rPr>
          <w:rFonts w:cs="Arial" w:ascii="Arial" w:hAnsi="Arial"/>
          <w:sz w:val="28"/>
          <w:szCs w:val="28"/>
        </w:rPr>
      </w:r>
      <w:r>
        <w:br w:type="page"/>
      </w:r>
    </w:p>
    <w:p>
      <w:pPr>
        <w:pStyle w:val="PlainText"/>
        <w:jc w:val="both"/>
        <w:rPr>
          <w:rFonts w:ascii="Arial" w:hAnsi="Arial" w:cs="Arial"/>
          <w:b/>
          <w:b/>
          <w:bCs/>
          <w:sz w:val="28"/>
        </w:rPr>
      </w:pPr>
      <w:r>
        <w:rPr>
          <w:rFonts w:cs="Arial" w:ascii="Arial" w:hAnsi="Arial"/>
          <w:b/>
          <w:bCs/>
          <w:sz w:val="28"/>
        </w:rPr>
        <w:t xml:space="preserve">Limbajul Java </w:t>
      </w:r>
    </w:p>
    <w:p>
      <w:pPr>
        <w:pStyle w:val="PlainText"/>
        <w:jc w:val="both"/>
        <w:rPr>
          <w:rFonts w:ascii="Arial" w:hAnsi="Arial" w:cs="Arial"/>
          <w:b/>
          <w:b/>
          <w:bCs/>
          <w:sz w:val="28"/>
        </w:rPr>
      </w:pPr>
      <w:r>
        <w:rPr>
          <w:rFonts w:cs="Arial" w:ascii="Arial" w:hAnsi="Arial"/>
          <w:b/>
          <w:bCs/>
          <w:sz w:val="28"/>
        </w:rPr>
      </w:r>
    </w:p>
    <w:p>
      <w:pPr>
        <w:pStyle w:val="PlainText"/>
        <w:jc w:val="both"/>
        <w:rPr/>
      </w:pPr>
      <w:r>
        <w:rPr>
          <w:rFonts w:cs="Arial" w:ascii="Arial" w:hAnsi="Arial"/>
          <w:b/>
          <w:bCs/>
          <w:sz w:val="24"/>
          <w:szCs w:val="24"/>
        </w:rPr>
        <w:t>Testarea asistată a  metodelor</w:t>
      </w:r>
    </w:p>
    <w:p>
      <w:pPr>
        <w:pStyle w:val="PlainText"/>
        <w:jc w:val="both"/>
        <w:rPr>
          <w:rFonts w:ascii="Arial" w:hAnsi="Arial" w:cs="Arial"/>
          <w:bCs/>
        </w:rPr>
      </w:pPr>
      <w:r>
        <w:rPr>
          <w:rFonts w:cs="Arial" w:ascii="Arial" w:hAnsi="Arial"/>
          <w:bCs/>
          <w:sz w:val="24"/>
          <w:szCs w:val="24"/>
        </w:rPr>
        <w:t>Tehnica de creare a unor programe de test (test driver) prin care să se verifice corectitudinea implementărilor poate fi supervizată prin utilizarea unor pachete specializate în asistarea activităţii de testare. Există multe  pachete din această categorie care  sunt distribuite gratis, precum JUnit (</w:t>
      </w:r>
      <w:hyperlink r:id="rId4">
        <w:r>
          <w:rPr>
            <w:rStyle w:val="LegturInternet"/>
          </w:rPr>
          <w:t>http://download.sourceforge.net/junit/</w:t>
        </w:r>
      </w:hyperlink>
      <w:r>
        <w:rPr/>
        <w:t>.</w:t>
      </w:r>
      <w:r>
        <w:rPr>
          <w:rFonts w:cs="Arial" w:ascii="Arial" w:hAnsi="Arial"/>
          <w:bCs/>
          <w:sz w:val="24"/>
          <w:szCs w:val="24"/>
        </w:rPr>
        <w:t>) sau  ESCJava (Extended Static Checker for Java,</w:t>
      </w:r>
      <w:r>
        <w:rPr/>
        <w:t xml:space="preserve"> http://</w:t>
      </w:r>
      <w:r>
        <w:rPr>
          <w:rFonts w:cs="Arial" w:ascii="Arial" w:hAnsi="Arial"/>
          <w:bCs/>
        </w:rPr>
        <w:t xml:space="preserve"> </w:t>
      </w:r>
      <w:hyperlink r:id="rId5">
        <w:r>
          <w:rPr>
            <w:rStyle w:val="LegturInternet"/>
            <w:rFonts w:cs="Arial" w:ascii="Arial" w:hAnsi="Arial"/>
            <w:bCs/>
          </w:rPr>
          <w:t>www.research.compaq.com/SRC/esc/</w:t>
        </w:r>
      </w:hyperlink>
      <w:r>
        <w:rPr>
          <w:rFonts w:cs="Arial" w:ascii="Arial" w:hAnsi="Arial"/>
          <w:bCs/>
        </w:rPr>
        <w:t xml:space="preserve">). </w:t>
      </w:r>
    </w:p>
    <w:p>
      <w:pPr>
        <w:pStyle w:val="PlainText"/>
        <w:jc w:val="both"/>
        <w:rPr/>
      </w:pPr>
      <w:r>
        <w:rPr>
          <w:rFonts w:cs="Arial" w:ascii="Arial" w:hAnsi="Arial"/>
          <w:bCs/>
          <w:sz w:val="24"/>
          <w:szCs w:val="24"/>
        </w:rPr>
        <w:t>În cele ce urmează vom prezenta câteva noţiuni elementare despre testarea asistată de JUnit. Instalarea pachetului este simplă, fiind de fapt o operaţie de dezarhivare  a fişierului junit.zip descărcat de la adresa indicată. Prin dezarhivare se instalează o arhivă Java numită junit.jar care conţine toate mecanismele de asistare a activităţii de testare.  Se adaugă apoi arhiva la valoarea  variabilei CLASSPATH, printr-o comandă de genul</w:t>
      </w:r>
    </w:p>
    <w:p>
      <w:pPr>
        <w:pStyle w:val="PlainText"/>
        <w:jc w:val="both"/>
        <w:rPr>
          <w:rStyle w:val="HTMLTypewriter"/>
          <w:color w:val="000000"/>
        </w:rPr>
      </w:pPr>
      <w:r>
        <w:rPr>
          <w:rFonts w:eastAsia="Arial" w:cs="Arial" w:ascii="Arial" w:hAnsi="Arial"/>
          <w:bCs/>
          <w:sz w:val="24"/>
          <w:szCs w:val="24"/>
        </w:rPr>
        <w:t xml:space="preserve"> </w:t>
      </w:r>
      <w:r>
        <w:rPr>
          <w:rStyle w:val="HTMLTypewriter"/>
          <w:color w:val="000000"/>
        </w:rPr>
        <w:t>set classpath=%classpath%;INSTALL_DIR\junit.jar</w:t>
      </w:r>
    </w:p>
    <w:p>
      <w:pPr>
        <w:pStyle w:val="PlainText"/>
        <w:jc w:val="both"/>
        <w:rPr/>
      </w:pPr>
      <w:r>
        <w:rPr>
          <w:rStyle w:val="HTMLTypewriter"/>
          <w:rFonts w:cs="Arial" w:ascii="Arial" w:hAnsi="Arial"/>
          <w:color w:val="000000"/>
          <w:sz w:val="24"/>
          <w:szCs w:val="24"/>
        </w:rPr>
        <w:t>Există un mediu de testare cu interfaţă grafică ce se lansează prin comanda:</w:t>
      </w:r>
    </w:p>
    <w:p>
      <w:pPr>
        <w:pStyle w:val="PlainText"/>
        <w:jc w:val="both"/>
        <w:rPr>
          <w:rStyle w:val="HTMLTypewriter"/>
          <w:color w:val="000000"/>
        </w:rPr>
      </w:pPr>
      <w:r>
        <w:rPr>
          <w:rStyle w:val="HTMLTypewriter"/>
          <w:color w:val="000000"/>
        </w:rPr>
        <w:t xml:space="preserve">java junit.awtui.TestRunner </w:t>
      </w:r>
    </w:p>
    <w:p>
      <w:pPr>
        <w:pStyle w:val="PlainText"/>
        <w:jc w:val="both"/>
        <w:rPr>
          <w:rStyle w:val="HTMLTypewriter"/>
          <w:rFonts w:ascii="Arial" w:hAnsi="Arial" w:cs="Arial"/>
          <w:color w:val="000000"/>
          <w:sz w:val="24"/>
          <w:szCs w:val="24"/>
          <w:lang w:val="ro-RO"/>
        </w:rPr>
      </w:pPr>
      <w:r>
        <w:rPr>
          <w:rStyle w:val="HTMLTypewriter"/>
          <w:rFonts w:cs="Arial" w:ascii="Arial" w:hAnsi="Arial"/>
          <w:color w:val="000000"/>
          <w:sz w:val="24"/>
          <w:szCs w:val="24"/>
        </w:rPr>
        <w:t>Dac</w:t>
      </w:r>
      <w:r>
        <w:rPr>
          <w:rStyle w:val="HTMLTypewriter"/>
          <w:rFonts w:cs="Arial" w:ascii="Arial" w:hAnsi="Arial"/>
          <w:color w:val="000000"/>
          <w:sz w:val="24"/>
          <w:szCs w:val="24"/>
          <w:lang w:val="ro-RO"/>
        </w:rPr>
        <w:t>ă mediul nu are acces la  clasa TestC,  înseamnă că va trebui să adăugaţi la valoarea variabilei CLASSPATH şi directorul în care se află clasa de test.</w:t>
      </w:r>
    </w:p>
    <w:p>
      <w:pPr>
        <w:pStyle w:val="PlainText"/>
        <w:jc w:val="both"/>
        <w:rPr>
          <w:rFonts w:ascii="Arial" w:hAnsi="Arial" w:cs="Arial"/>
          <w:b/>
          <w:b/>
          <w:bCs/>
          <w:sz w:val="24"/>
          <w:szCs w:val="24"/>
        </w:rPr>
      </w:pPr>
      <w:r>
        <w:rPr>
          <w:rStyle w:val="CommentReference"/>
          <w:rFonts w:cs="Times New Roman" w:ascii="Times New Roman" w:hAnsi="Times New Roman"/>
          <w:vanish w:val="false"/>
        </w:rPr>
        <w:commentReference w:id="2"/>
      </w:r>
      <w:r>
        <w:rPr>
          <w:rStyle w:val="HTMLTypewriter"/>
          <w:rFonts w:eastAsia="Arial" w:cs="Arial" w:ascii="Arial" w:hAnsi="Arial"/>
          <w:color w:val="000000"/>
          <w:sz w:val="24"/>
          <w:szCs w:val="24"/>
        </w:rPr>
        <w:t xml:space="preserve"> </w:t>
      </w:r>
    </w:p>
    <w:p>
      <w:pPr>
        <w:pStyle w:val="PlainText"/>
        <w:jc w:val="both"/>
        <w:rPr>
          <w:rFonts w:ascii="Arial" w:hAnsi="Arial" w:cs="Arial"/>
          <w:bCs/>
          <w:sz w:val="24"/>
          <w:szCs w:val="24"/>
        </w:rPr>
      </w:pPr>
      <w:r>
        <w:rPr>
          <w:rFonts w:cs="Arial" w:ascii="Arial" w:hAnsi="Arial"/>
          <w:bCs/>
          <w:sz w:val="24"/>
          <w:szCs w:val="24"/>
        </w:rPr>
        <w:t xml:space="preserve">Arhiva junit.jar conţine printre altele  clasele Test, TestCase şi TestSuite.  Metodele ce urmează să fie testate trebuie să aparţină unei subclase a clasei TestCase.  Ele pot fi testate în secvenţe (test suite) foarte variate: aceste secvenţe sunt obiecte ale clasei TestSuite. </w:t>
      </w:r>
    </w:p>
    <w:p>
      <w:pPr>
        <w:pStyle w:val="PlainText"/>
        <w:jc w:val="both"/>
        <w:rPr>
          <w:rFonts w:ascii="Arial" w:hAnsi="Arial" w:cs="Arial"/>
          <w:bCs/>
          <w:sz w:val="24"/>
          <w:szCs w:val="24"/>
        </w:rPr>
      </w:pPr>
      <w:r>
        <w:rPr>
          <w:rFonts w:cs="Arial" w:ascii="Arial" w:hAnsi="Arial"/>
          <w:bCs/>
          <w:sz w:val="24"/>
          <w:szCs w:val="24"/>
        </w:rPr>
        <w:t>Să considerăm cazul unei clase (client) C care va folosi serviciile clasei junit.Test pentru a-şi testa metodele m() şi p(), o dată în secvenţa m();p() şi a doua oară în secvenţa p();m(). Pentru aceasta se va crea TestC, subclasă a clasei TestCase  cu două metode tests1(){m();p();} şi tests2() {p();m();} ce corespund celor două secvenţe de test avute in vedere. Numele  metodelor ce corespund secven</w:t>
      </w:r>
      <w:r>
        <w:rPr>
          <w:rFonts w:cs="Arial" w:ascii="Arial" w:hAnsi="Arial"/>
          <w:bCs/>
          <w:sz w:val="24"/>
          <w:szCs w:val="24"/>
          <w:lang w:val="ro-RO"/>
        </w:rPr>
        <w:t xml:space="preserve">ţelor de test vor conţine totdeauna prefixul „test”. </w:t>
      </w:r>
      <w:r>
        <w:rPr>
          <w:rFonts w:cs="Arial" w:ascii="Arial" w:hAnsi="Arial"/>
          <w:bCs/>
          <w:sz w:val="24"/>
          <w:szCs w:val="24"/>
        </w:rPr>
        <w:t>Secvenţele de test sunt create prin specializarea metodei public static Test suite() din clasa TestCase. Diagrama de colaborare este prezentată în figura următoare:</w:t>
      </w:r>
    </w:p>
    <w:p>
      <w:pPr>
        <w:pStyle w:val="PlainText"/>
        <w:jc w:val="both"/>
        <w:rPr>
          <w:rFonts w:ascii="Arial" w:hAnsi="Arial" w:cs="Arial"/>
          <w:bCs/>
          <w:sz w:val="24"/>
          <w:szCs w:val="24"/>
        </w:rPr>
      </w:pPr>
      <w:r>
        <w:rPr>
          <w:rFonts w:cs="Arial" w:ascii="Arial" w:hAnsi="Arial"/>
          <w:bCs/>
          <w:sz w:val="24"/>
          <w:szCs w:val="24"/>
        </w:rPr>
      </w:r>
    </w:p>
    <w:p>
      <w:pPr>
        <w:pStyle w:val="PlainText"/>
        <w:jc w:val="both"/>
        <w:rPr>
          <w:rFonts w:ascii="Arial" w:hAnsi="Arial" w:cs="Arial"/>
          <w:bCs/>
          <w:sz w:val="24"/>
          <w:szCs w:val="24"/>
        </w:rPr>
      </w:pPr>
      <w:r>
        <w:rPr>
          <w:rFonts w:cs="Arial" w:ascii="Arial" w:hAnsi="Arial"/>
          <w:bCs/>
          <w:sz w:val="24"/>
          <w:szCs w:val="24"/>
        </w:rPr>
        <w:drawing>
          <wp:inline distT="0" distB="0" distL="0" distR="0">
            <wp:extent cx="5359400" cy="4000500"/>
            <wp:effectExtent l="0" t="0" r="0" b="0"/>
            <wp:docPr id="19" name="Imagin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ine3" descr="" title=""/>
                    <pic:cNvPicPr>
                      <a:picLocks noChangeAspect="1" noChangeArrowheads="1"/>
                    </pic:cNvPicPr>
                  </pic:nvPicPr>
                  <pic:blipFill>
                    <a:blip r:embed="rId6"/>
                    <a:srcRect l="-7" t="-9" r="-7" b="-9"/>
                    <a:stretch>
                      <a:fillRect/>
                    </a:stretch>
                  </pic:blipFill>
                  <pic:spPr bwMode="auto">
                    <a:xfrm>
                      <a:off x="0" y="0"/>
                      <a:ext cx="5359400" cy="4000500"/>
                    </a:xfrm>
                    <a:prstGeom prst="rect">
                      <a:avLst/>
                    </a:prstGeom>
                  </pic:spPr>
                </pic:pic>
              </a:graphicData>
            </a:graphic>
          </wp:inline>
        </w:drawing>
      </w:r>
      <w:r>
        <w:rPr>
          <w:rStyle w:val="CommentReference"/>
          <w:rFonts w:cs="Times New Roman" w:ascii="Times New Roman" w:hAnsi="Times New Roman"/>
          <w:vanish w:val="false"/>
        </w:rPr>
        <w:commentReference w:id="3"/>
      </w:r>
    </w:p>
    <w:p>
      <w:pPr>
        <w:pStyle w:val="PlainText"/>
        <w:jc w:val="both"/>
        <w:rPr>
          <w:rFonts w:ascii="Arial" w:hAnsi="Arial" w:cs="Arial"/>
          <w:bCs/>
          <w:sz w:val="24"/>
          <w:szCs w:val="24"/>
        </w:rPr>
      </w:pPr>
      <w:r>
        <w:rPr>
          <w:rFonts w:cs="Arial" w:ascii="Arial" w:hAnsi="Arial"/>
          <w:bCs/>
          <w:sz w:val="24"/>
          <w:szCs w:val="24"/>
        </w:rPr>
      </w:r>
    </w:p>
    <w:p>
      <w:pPr>
        <w:pStyle w:val="PlainText"/>
        <w:jc w:val="both"/>
        <w:rPr>
          <w:rFonts w:ascii="Arial" w:hAnsi="Arial" w:cs="Arial"/>
          <w:bCs/>
          <w:sz w:val="24"/>
          <w:szCs w:val="24"/>
        </w:rPr>
      </w:pPr>
      <w:r>
        <w:rPr>
          <w:rFonts w:cs="Arial" w:ascii="Arial" w:hAnsi="Arial"/>
          <w:bCs/>
          <w:sz w:val="24"/>
          <w:szCs w:val="24"/>
        </w:rPr>
        <w:t xml:space="preserve">Secvenţele de test (test1 şi test2 în cazul de mai înainte) pot conţine o mare varietate de </w:t>
      </w:r>
      <w:r>
        <w:rPr>
          <w:rFonts w:cs="Arial" w:ascii="Arial" w:hAnsi="Arial"/>
          <w:bCs/>
          <w:i/>
          <w:sz w:val="24"/>
          <w:szCs w:val="24"/>
        </w:rPr>
        <w:t>aserţiuni</w:t>
      </w:r>
      <w:r>
        <w:rPr>
          <w:rFonts w:cs="Arial" w:ascii="Arial" w:hAnsi="Arial"/>
          <w:bCs/>
          <w:sz w:val="24"/>
          <w:szCs w:val="24"/>
        </w:rPr>
        <w:t xml:space="preserve"> prin care se confruntă rezultatele obţinute cu cele aşteptate şi se pot afişa mesaje de avertizare. Aceste aserţiuni sunt de fapt metode ale clasei junit.framework.Assert. Numele lor este sugestiv pentru verificările ăpe care le realizează: assertEquals, assertFalse, assertTrue, assertNull, assertNotNull, assertSame, assertNotSame.</w:t>
      </w:r>
    </w:p>
    <w:p>
      <w:pPr>
        <w:pStyle w:val="PlainText"/>
        <w:jc w:val="both"/>
        <w:rPr>
          <w:rFonts w:ascii="Arial" w:hAnsi="Arial" w:cs="Arial"/>
          <w:bCs/>
          <w:sz w:val="24"/>
          <w:szCs w:val="24"/>
        </w:rPr>
      </w:pPr>
      <w:r>
        <w:rPr>
          <w:rFonts w:cs="Arial" w:ascii="Arial" w:hAnsi="Arial"/>
          <w:bCs/>
          <w:sz w:val="24"/>
          <w:szCs w:val="24"/>
        </w:rPr>
      </w:r>
    </w:p>
    <w:p>
      <w:pPr>
        <w:pStyle w:val="PlainText"/>
        <w:jc w:val="both"/>
        <w:rPr>
          <w:rFonts w:ascii="Arial" w:hAnsi="Arial" w:cs="Arial"/>
          <w:bCs/>
          <w:sz w:val="24"/>
          <w:szCs w:val="24"/>
        </w:rPr>
      </w:pPr>
      <w:r>
        <w:rPr>
          <w:rFonts w:cs="Arial" w:ascii="Arial" w:hAnsi="Arial"/>
          <w:bCs/>
          <w:sz w:val="24"/>
          <w:szCs w:val="24"/>
        </w:rPr>
        <w:t>Exemplu.  Să presupunem că se doreşte testarea metodelor clasei CoadaCirculara.  Obiectele clasei sunt cozi care au un nume şi o capacitate maximă iar elementele lor sunt dispuse într-un vector circular. Trebuie remarcat că în această clasă este specializată metoda Object.equals astfel încât două cozi sunt considerate egale în condiţii mai slabe: este suficient să aibă acelaşi conţinut, indiferent de numele lor sau de capacitatea maximă.</w:t>
      </w:r>
    </w:p>
    <w:p>
      <w:pPr>
        <w:pStyle w:val="PlainText"/>
        <w:rPr>
          <w:rFonts w:ascii="Arial" w:hAnsi="Arial" w:cs="Arial"/>
          <w:bCs/>
          <w:sz w:val="24"/>
          <w:szCs w:val="24"/>
        </w:rPr>
      </w:pPr>
      <w:r>
        <w:rPr>
          <w:rFonts w:cs="Arial" w:ascii="Arial" w:hAnsi="Arial"/>
          <w:bCs/>
          <w:sz w:val="24"/>
          <w:szCs w:val="24"/>
        </w:rPr>
      </w:r>
    </w:p>
    <w:p>
      <w:pPr>
        <w:pStyle w:val="PlainText"/>
        <w:rPr/>
      </w:pPr>
      <w:r>
        <w:rPr/>
        <w:t>public class CoadaCirculara{</w:t>
      </w:r>
    </w:p>
    <w:p>
      <w:pPr>
        <w:pStyle w:val="PlainText"/>
        <w:rPr/>
      </w:pPr>
      <w:r>
        <w:rPr>
          <w:rFonts w:eastAsia="Courier New"/>
        </w:rPr>
        <w:t xml:space="preserve"> </w:t>
      </w:r>
      <w:r>
        <w:rPr/>
        <w:t>public CoadaCirculara(int n, String s){maxDim=n; nume=s; v= new Object[maxDim];}</w:t>
      </w:r>
    </w:p>
    <w:p>
      <w:pPr>
        <w:pStyle w:val="PlainText"/>
        <w:rPr/>
      </w:pPr>
      <w:r>
        <w:rPr>
          <w:rFonts w:eastAsia="Courier New"/>
        </w:rPr>
        <w:t xml:space="preserve"> </w:t>
      </w:r>
      <w:r>
        <w:rPr/>
        <w:t>public boolean esteGoala(){return numarElemente==0;}</w:t>
      </w:r>
    </w:p>
    <w:p>
      <w:pPr>
        <w:pStyle w:val="PlainText"/>
        <w:rPr/>
      </w:pPr>
      <w:r>
        <w:rPr>
          <w:rFonts w:eastAsia="Courier New"/>
        </w:rPr>
        <w:t xml:space="preserve"> </w:t>
      </w:r>
      <w:r>
        <w:rPr/>
        <w:t>public boolean estePlina(){return numarElemente==maxDim;}</w:t>
      </w:r>
    </w:p>
    <w:p>
      <w:pPr>
        <w:pStyle w:val="PlainText"/>
        <w:rPr/>
      </w:pPr>
      <w:r>
        <w:rPr>
          <w:rFonts w:eastAsia="Courier New"/>
        </w:rPr>
        <w:t xml:space="preserve"> </w:t>
      </w:r>
      <w:r>
        <w:rPr/>
        <w:t xml:space="preserve">public void adauga(Object ob){ </w:t>
      </w:r>
    </w:p>
    <w:p>
      <w:pPr>
        <w:pStyle w:val="PlainText"/>
        <w:rPr/>
      </w:pPr>
      <w:r>
        <w:rPr>
          <w:rFonts w:eastAsia="Courier New"/>
        </w:rPr>
        <w:t xml:space="preserve">  </w:t>
      </w:r>
      <w:r>
        <w:rPr/>
        <w:t xml:space="preserve">numarElemente++; </w:t>
      </w:r>
    </w:p>
    <w:p>
      <w:pPr>
        <w:pStyle w:val="PlainText"/>
        <w:rPr/>
      </w:pPr>
      <w:r>
        <w:rPr>
          <w:rFonts w:eastAsia="Courier New"/>
        </w:rPr>
        <w:t xml:space="preserve">  </w:t>
      </w:r>
      <w:r>
        <w:rPr/>
        <w:t>ultim= (ultim+1)%maxDim;</w:t>
      </w:r>
    </w:p>
    <w:p>
      <w:pPr>
        <w:pStyle w:val="PlainText"/>
        <w:rPr/>
      </w:pPr>
      <w:r>
        <w:rPr>
          <w:rFonts w:eastAsia="Courier New"/>
        </w:rPr>
        <w:t xml:space="preserve">  </w:t>
      </w:r>
      <w:r>
        <w:rPr/>
        <w:t>v[ultim]=ob;</w:t>
      </w:r>
    </w:p>
    <w:p>
      <w:pPr>
        <w:pStyle w:val="PlainText"/>
        <w:rPr/>
      </w:pPr>
      <w:r>
        <w:rPr>
          <w:rFonts w:eastAsia="Courier New"/>
        </w:rPr>
        <w:t xml:space="preserve"> </w:t>
      </w:r>
      <w:r>
        <w:rPr/>
        <w:t>}</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p>
    <w:p>
      <w:pPr>
        <w:pStyle w:val="PlainText"/>
        <w:rPr/>
      </w:pPr>
      <w:r>
        <w:rPr>
          <w:rFonts w:eastAsia="Courier New"/>
        </w:rPr>
        <w:t xml:space="preserve"> </w:t>
      </w:r>
      <w:r>
        <w:rPr/>
        <w:t>public void elimina(){</w:t>
      </w:r>
    </w:p>
    <w:p>
      <w:pPr>
        <w:pStyle w:val="PlainText"/>
        <w:rPr/>
      </w:pPr>
      <w:r>
        <w:rPr>
          <w:rFonts w:eastAsia="Courier New"/>
        </w:rPr>
        <w:t xml:space="preserve">  </w:t>
      </w:r>
      <w:r>
        <w:rPr/>
        <w:t>numarElemente--;</w:t>
      </w:r>
    </w:p>
    <w:p>
      <w:pPr>
        <w:pStyle w:val="PlainText"/>
        <w:rPr/>
      </w:pPr>
      <w:r>
        <w:rPr>
          <w:rFonts w:eastAsia="Courier New"/>
        </w:rPr>
        <w:t xml:space="preserve">  </w:t>
      </w:r>
      <w:r>
        <w:rPr/>
        <w:t xml:space="preserve">prim=(prim+1)%maxDim;  </w:t>
      </w:r>
    </w:p>
    <w:p>
      <w:pPr>
        <w:pStyle w:val="PlainText"/>
        <w:rPr/>
      </w:pPr>
      <w:r>
        <w:rPr>
          <w:rFonts w:eastAsia="Courier New"/>
        </w:rPr>
        <w:t xml:space="preserve"> </w:t>
      </w:r>
      <w:r>
        <w:rPr/>
        <w:t xml:space="preserve">} </w:t>
      </w:r>
    </w:p>
    <w:p>
      <w:pPr>
        <w:pStyle w:val="PlainText"/>
        <w:rPr/>
      </w:pPr>
      <w:r>
        <w:rPr/>
      </w:r>
    </w:p>
    <w:p>
      <w:pPr>
        <w:pStyle w:val="PlainText"/>
        <w:rPr/>
      </w:pPr>
      <w:r>
        <w:rPr>
          <w:rFonts w:eastAsia="Courier New"/>
        </w:rPr>
        <w:t xml:space="preserve"> </w:t>
      </w:r>
      <w:r>
        <w:rPr/>
        <w:t xml:space="preserve">public Object element(){ </w:t>
      </w:r>
    </w:p>
    <w:p>
      <w:pPr>
        <w:pStyle w:val="PlainText"/>
        <w:rPr/>
      </w:pPr>
      <w:r>
        <w:rPr>
          <w:rFonts w:eastAsia="Courier New"/>
        </w:rPr>
        <w:t xml:space="preserve">  </w:t>
      </w:r>
      <w:r>
        <w:rPr/>
        <w:t>return v[prim];</w:t>
      </w:r>
    </w:p>
    <w:p>
      <w:pPr>
        <w:pStyle w:val="PlainText"/>
        <w:rPr/>
      </w:pPr>
      <w:r>
        <w:rPr>
          <w:rFonts w:eastAsia="Courier New"/>
        </w:rPr>
        <w:t xml:space="preserve"> </w:t>
      </w:r>
      <w:r>
        <w:rPr/>
        <w:t>}</w:t>
      </w:r>
    </w:p>
    <w:p>
      <w:pPr>
        <w:pStyle w:val="PlainText"/>
        <w:rPr/>
      </w:pPr>
      <w:r>
        <w:rPr/>
      </w:r>
    </w:p>
    <w:p>
      <w:pPr>
        <w:pStyle w:val="PlainText"/>
        <w:rPr/>
      </w:pPr>
      <w:r>
        <w:rPr>
          <w:rFonts w:eastAsia="Courier New"/>
        </w:rPr>
        <w:t xml:space="preserve"> </w:t>
      </w:r>
      <w:r>
        <w:rPr/>
        <w:t>// specializarea metodei Object.equals</w:t>
      </w:r>
    </w:p>
    <w:p>
      <w:pPr>
        <w:pStyle w:val="PlainText"/>
        <w:rPr/>
      </w:pPr>
      <w:r>
        <w:rPr>
          <w:rFonts w:eastAsia="Courier New"/>
        </w:rPr>
        <w:t xml:space="preserve"> </w:t>
      </w:r>
      <w:r>
        <w:rPr/>
        <w:t xml:space="preserve">// doua cozi sunt egale daca au aceleasi elemente </w:t>
      </w:r>
    </w:p>
    <w:p>
      <w:pPr>
        <w:pStyle w:val="PlainText"/>
        <w:rPr/>
      </w:pPr>
      <w:r>
        <w:rPr>
          <w:rFonts w:eastAsia="Courier New"/>
        </w:rPr>
        <w:t xml:space="preserve"> </w:t>
      </w:r>
      <w:r>
        <w:rPr/>
        <w:t xml:space="preserve">// chiar daca ele au dimensiuni maxime  sau nume diferite </w:t>
      </w:r>
    </w:p>
    <w:p>
      <w:pPr>
        <w:pStyle w:val="PlainText"/>
        <w:rPr/>
      </w:pPr>
      <w:r>
        <w:rPr>
          <w:rFonts w:eastAsia="Courier New"/>
        </w:rPr>
        <w:t xml:space="preserve">  </w:t>
      </w:r>
      <w:r>
        <w:rPr/>
        <w:t>public boolean equals(Object obiectOarecare) {</w:t>
      </w:r>
    </w:p>
    <w:p>
      <w:pPr>
        <w:pStyle w:val="PlainText"/>
        <w:rPr/>
      </w:pPr>
      <w:r>
        <w:rPr>
          <w:rFonts w:eastAsia="Courier New"/>
        </w:rPr>
        <w:t xml:space="preserve">    </w:t>
      </w:r>
      <w:r>
        <w:rPr/>
        <w:t>if (obiectOarecare instanceof CoadaCirculara) {</w:t>
      </w:r>
    </w:p>
    <w:p>
      <w:pPr>
        <w:pStyle w:val="PlainText"/>
        <w:rPr/>
      </w:pPr>
      <w:r>
        <w:rPr>
          <w:rFonts w:eastAsia="Courier New"/>
        </w:rPr>
        <w:t xml:space="preserve">      </w:t>
      </w:r>
      <w:r>
        <w:rPr/>
        <w:t>CoadaCirculara cc= (CoadaCirculara)obiectOarecare;</w:t>
      </w:r>
    </w:p>
    <w:p>
      <w:pPr>
        <w:pStyle w:val="PlainText"/>
        <w:rPr/>
      </w:pPr>
      <w:r>
        <w:rPr>
          <w:rFonts w:eastAsia="Courier New"/>
        </w:rPr>
        <w:t xml:space="preserve">      </w:t>
      </w:r>
      <w:r>
        <w:rPr/>
        <w:t>boolean b=true;</w:t>
      </w:r>
    </w:p>
    <w:p>
      <w:pPr>
        <w:pStyle w:val="PlainText"/>
        <w:rPr/>
      </w:pPr>
      <w:r>
        <w:rPr>
          <w:rFonts w:eastAsia="Courier New"/>
        </w:rPr>
        <w:t xml:space="preserve">      </w:t>
      </w:r>
      <w:r>
        <w:rPr/>
        <w:t>b=b &amp;&amp; (cc.numarElemente==numarElemente);</w:t>
      </w:r>
    </w:p>
    <w:p>
      <w:pPr>
        <w:pStyle w:val="PlainText"/>
        <w:rPr/>
      </w:pPr>
      <w:r>
        <w:rPr>
          <w:rFonts w:eastAsia="Courier New"/>
        </w:rPr>
        <w:t xml:space="preserve">      </w:t>
      </w:r>
      <w:r>
        <w:rPr/>
        <w:t xml:space="preserve">int i=prim; </w:t>
      </w:r>
    </w:p>
    <w:p>
      <w:pPr>
        <w:pStyle w:val="PlainText"/>
        <w:rPr/>
      </w:pPr>
      <w:r>
        <w:rPr>
          <w:rFonts w:eastAsia="Courier New"/>
        </w:rPr>
        <w:t xml:space="preserve">      </w:t>
      </w:r>
      <w:r>
        <w:rPr/>
        <w:t>int nr=numarElemente;</w:t>
      </w:r>
    </w:p>
    <w:p>
      <w:pPr>
        <w:pStyle w:val="PlainText"/>
        <w:rPr/>
      </w:pPr>
      <w:r>
        <w:rPr>
          <w:rFonts w:eastAsia="Courier New"/>
        </w:rPr>
        <w:t xml:space="preserve">      </w:t>
      </w:r>
      <w:r>
        <w:rPr/>
        <w:t>while(b &amp;&amp; (nr !=0)){</w:t>
      </w:r>
    </w:p>
    <w:p>
      <w:pPr>
        <w:pStyle w:val="PlainText"/>
        <w:rPr/>
      </w:pPr>
      <w:r>
        <w:rPr>
          <w:rFonts w:eastAsia="Courier New"/>
        </w:rPr>
        <w:t xml:space="preserve">        </w:t>
      </w:r>
      <w:r>
        <w:rPr/>
        <w:t>b=b &amp;&amp; cc.v[i].equals(v[i]);</w:t>
      </w:r>
    </w:p>
    <w:p>
      <w:pPr>
        <w:pStyle w:val="PlainText"/>
        <w:rPr/>
      </w:pPr>
      <w:r>
        <w:rPr>
          <w:rFonts w:eastAsia="Courier New"/>
        </w:rPr>
        <w:t xml:space="preserve">        </w:t>
      </w:r>
      <w:r>
        <w:rPr/>
        <w:t>nr--; i=(i+1)%maxDim;</w:t>
      </w:r>
    </w:p>
    <w:p>
      <w:pPr>
        <w:pStyle w:val="PlainText"/>
        <w:rPr>
          <w:rFonts w:eastAsia="Courier New"/>
        </w:rPr>
      </w:pPr>
      <w:r>
        <w:rPr>
          <w:rFonts w:eastAsia="Courier New"/>
        </w:rPr>
        <w:t xml:space="preserve">        </w:t>
      </w:r>
    </w:p>
    <w:p>
      <w:pPr>
        <w:pStyle w:val="PlainText"/>
        <w:rPr/>
      </w:pPr>
      <w:r>
        <w:rPr>
          <w:rFonts w:eastAsia="Courier New"/>
        </w:rPr>
        <w:t xml:space="preserve">      </w:t>
      </w:r>
      <w:r>
        <w:rPr/>
        <w:t>}</w:t>
      </w:r>
    </w:p>
    <w:p>
      <w:pPr>
        <w:pStyle w:val="PlainText"/>
        <w:rPr/>
      </w:pPr>
      <w:r>
        <w:rPr/>
      </w:r>
    </w:p>
    <w:p>
      <w:pPr>
        <w:pStyle w:val="PlainText"/>
        <w:rPr/>
      </w:pPr>
      <w:r>
        <w:rPr>
          <w:rFonts w:eastAsia="Courier New"/>
        </w:rPr>
        <w:t xml:space="preserve">      </w:t>
      </w:r>
      <w:r>
        <w:rPr/>
        <w:t>return b;</w:t>
      </w:r>
    </w:p>
    <w:p>
      <w:pPr>
        <w:pStyle w:val="PlainText"/>
        <w:rPr/>
      </w:pPr>
      <w:r>
        <w:rPr>
          <w:rFonts w:eastAsia="Courier New"/>
        </w:rPr>
        <w:t xml:space="preserve">    </w:t>
      </w:r>
      <w:r>
        <w:rPr/>
        <w:t>}</w:t>
      </w:r>
    </w:p>
    <w:p>
      <w:pPr>
        <w:pStyle w:val="PlainText"/>
        <w:rPr/>
      </w:pPr>
      <w:r>
        <w:rPr>
          <w:rFonts w:eastAsia="Courier New"/>
        </w:rPr>
        <w:t xml:space="preserve">    </w:t>
      </w:r>
      <w:r>
        <w:rPr/>
        <w:t>return false;</w:t>
      </w:r>
    </w:p>
    <w:p>
      <w:pPr>
        <w:pStyle w:val="PlainText"/>
        <w:rPr/>
      </w:pPr>
      <w:r>
        <w:rPr>
          <w:rFonts w:eastAsia="Courier New"/>
        </w:rPr>
        <w:t xml:space="preserve">  </w:t>
      </w:r>
      <w:r>
        <w:rPr/>
        <w:t>}</w:t>
      </w:r>
    </w:p>
    <w:p>
      <w:pPr>
        <w:pStyle w:val="PlainText"/>
        <w:rPr/>
      </w:pPr>
      <w:r>
        <w:rPr>
          <w:rFonts w:eastAsia="Courier New"/>
        </w:rPr>
        <w:t xml:space="preserve"> </w:t>
      </w:r>
      <w:r>
        <w:rPr/>
        <w:t>public String nume(){return nume;}</w:t>
      </w:r>
    </w:p>
    <w:p>
      <w:pPr>
        <w:pStyle w:val="PlainText"/>
        <w:rPr/>
      </w:pPr>
      <w:r>
        <w:rPr>
          <w:rFonts w:eastAsia="Courier New"/>
        </w:rPr>
        <w:t xml:space="preserve"> </w:t>
      </w:r>
      <w:r>
        <w:rPr/>
        <w:t>private Object v[];</w:t>
      </w:r>
    </w:p>
    <w:p>
      <w:pPr>
        <w:pStyle w:val="PlainText"/>
        <w:rPr/>
      </w:pPr>
      <w:r>
        <w:rPr>
          <w:rFonts w:eastAsia="Courier New"/>
        </w:rPr>
        <w:t xml:space="preserve"> </w:t>
      </w:r>
      <w:r>
        <w:rPr/>
        <w:t>private int maxDim; // numarul maxim de elemente</w:t>
      </w:r>
    </w:p>
    <w:p>
      <w:pPr>
        <w:pStyle w:val="PlainText"/>
        <w:rPr/>
      </w:pPr>
      <w:r>
        <w:rPr>
          <w:rFonts w:eastAsia="Courier New"/>
        </w:rPr>
        <w:t xml:space="preserve"> </w:t>
      </w:r>
      <w:r>
        <w:rPr/>
        <w:t xml:space="preserve">private int prim=0;//pozitia primului element din lista </w:t>
      </w:r>
    </w:p>
    <w:p>
      <w:pPr>
        <w:pStyle w:val="PlainText"/>
        <w:rPr/>
      </w:pPr>
      <w:r>
        <w:rPr>
          <w:rFonts w:eastAsia="Courier New"/>
        </w:rPr>
        <w:t xml:space="preserve"> </w:t>
      </w:r>
      <w:r>
        <w:rPr/>
        <w:t xml:space="preserve">private int ultim=-1; //pozitia  elementului  adaugat ultima data </w:t>
      </w:r>
    </w:p>
    <w:p>
      <w:pPr>
        <w:pStyle w:val="PlainText"/>
        <w:rPr/>
      </w:pPr>
      <w:r>
        <w:rPr>
          <w:rFonts w:eastAsia="Courier New"/>
        </w:rPr>
        <w:t xml:space="preserve"> </w:t>
      </w:r>
      <w:r>
        <w:rPr/>
        <w:t>//lista are elementele in vectorul v, de la prim la ultim,</w:t>
      </w:r>
    </w:p>
    <w:p>
      <w:pPr>
        <w:pStyle w:val="PlainText"/>
        <w:rPr/>
      </w:pPr>
      <w:r>
        <w:rPr>
          <w:rFonts w:eastAsia="Courier New"/>
        </w:rPr>
        <w:t xml:space="preserve"> </w:t>
      </w:r>
      <w:r>
        <w:rPr/>
        <w:t xml:space="preserve">//in sensul acelor de ceasrnic </w:t>
      </w:r>
    </w:p>
    <w:p>
      <w:pPr>
        <w:pStyle w:val="PlainText"/>
        <w:rPr/>
      </w:pPr>
      <w:r>
        <w:rPr>
          <w:rFonts w:eastAsia="Courier New"/>
        </w:rPr>
        <w:t xml:space="preserve"> </w:t>
      </w:r>
      <w:r>
        <w:rPr/>
        <w:t>private int numarElemente=0; // numarul de elemente din coada</w:t>
      </w:r>
    </w:p>
    <w:p>
      <w:pPr>
        <w:pStyle w:val="PlainText"/>
        <w:rPr/>
      </w:pPr>
      <w:r>
        <w:rPr>
          <w:rFonts w:eastAsia="Courier New"/>
        </w:rPr>
        <w:t xml:space="preserve"> </w:t>
      </w:r>
      <w:r>
        <w:rPr/>
        <w:t>private String nume;// numele cozii</w:t>
      </w:r>
    </w:p>
    <w:p>
      <w:pPr>
        <w:pStyle w:val="PlainText"/>
        <w:rPr/>
      </w:pPr>
      <w:r>
        <w:rPr/>
        <w:t>}</w:t>
      </w:r>
    </w:p>
    <w:p>
      <w:pPr>
        <w:pStyle w:val="PlainText"/>
        <w:jc w:val="both"/>
        <w:rPr>
          <w:rFonts w:ascii="Arial" w:hAnsi="Arial" w:cs="Arial"/>
          <w:bCs/>
          <w:sz w:val="24"/>
          <w:szCs w:val="24"/>
        </w:rPr>
      </w:pPr>
      <w:r>
        <w:rPr>
          <w:rFonts w:cs="Arial" w:ascii="Arial" w:hAnsi="Arial"/>
          <w:bCs/>
          <w:sz w:val="24"/>
          <w:szCs w:val="24"/>
        </w:rPr>
      </w:r>
    </w:p>
    <w:p>
      <w:pPr>
        <w:pStyle w:val="PlainText"/>
        <w:jc w:val="both"/>
        <w:rPr>
          <w:rFonts w:ascii="Arial" w:hAnsi="Arial" w:cs="Arial"/>
          <w:bCs/>
          <w:sz w:val="24"/>
          <w:szCs w:val="24"/>
        </w:rPr>
      </w:pPr>
      <w:r>
        <w:rPr>
          <w:rFonts w:cs="Arial" w:ascii="Arial" w:hAnsi="Arial"/>
          <w:bCs/>
          <w:sz w:val="24"/>
          <w:szCs w:val="24"/>
        </w:rPr>
      </w:r>
    </w:p>
    <w:p>
      <w:pPr>
        <w:pStyle w:val="PlainText"/>
        <w:jc w:val="both"/>
        <w:rPr/>
      </w:pPr>
      <w:r>
        <w:rPr>
          <w:rFonts w:eastAsia="Arial" w:cs="Arial" w:ascii="Arial" w:hAnsi="Arial"/>
          <w:bCs/>
          <w:sz w:val="24"/>
          <w:szCs w:val="24"/>
        </w:rPr>
        <w:t xml:space="preserve"> </w:t>
      </w:r>
      <w:r>
        <w:rPr>
          <w:rFonts w:cs="Arial" w:ascii="Arial" w:hAnsi="Arial"/>
          <w:bCs/>
          <w:sz w:val="24"/>
          <w:szCs w:val="24"/>
        </w:rPr>
        <w:t>Pentru testarea asistată este creată clasa TestCoadaCirculara (subclasă a clasei junit.framework.TestCase)  cu o singură secvenţă de test, numită testeCombinate. În acest test sunt create două cozi c1 şi c2. Se testează dacă sunt într-adevăr goale imediat după creare, apoi se adaugă elemente, se verifică dacă sunt egale sau diferite la anumite momente etc.</w:t>
      </w:r>
    </w:p>
    <w:p>
      <w:pPr>
        <w:pStyle w:val="PlainText"/>
        <w:jc w:val="both"/>
        <w:rPr>
          <w:rFonts w:ascii="Arial" w:hAnsi="Arial" w:cs="Arial"/>
          <w:bCs/>
          <w:sz w:val="24"/>
          <w:szCs w:val="24"/>
        </w:rPr>
      </w:pPr>
      <w:r>
        <w:rPr>
          <w:rFonts w:cs="Arial" w:ascii="Arial" w:hAnsi="Arial"/>
          <w:bCs/>
          <w:sz w:val="24"/>
          <w:szCs w:val="24"/>
        </w:rPr>
        <w:t>Secvenţa de test este creată prin metoda public static Test suite(). Rezultatele testului se afişează prin interfaţa grafică a mediului de testare JUnit. În cazul considerat, toate verificările făcute prin aserţiuni au corespuns cu rezultatele aşteptate.</w:t>
      </w:r>
    </w:p>
    <w:p>
      <w:pPr>
        <w:pStyle w:val="PlainText"/>
        <w:jc w:val="both"/>
        <w:rPr>
          <w:rFonts w:ascii="Arial" w:hAnsi="Arial" w:cs="Arial"/>
          <w:bCs/>
          <w:sz w:val="24"/>
          <w:szCs w:val="24"/>
        </w:rPr>
      </w:pPr>
      <w:r>
        <w:rPr>
          <w:rFonts w:cs="Arial" w:ascii="Arial" w:hAnsi="Arial"/>
          <w:bCs/>
          <w:sz w:val="24"/>
          <w:szCs w:val="24"/>
        </w:rPr>
      </w:r>
    </w:p>
    <w:p>
      <w:pPr>
        <w:pStyle w:val="PlainText"/>
        <w:rPr/>
      </w:pPr>
      <w:r>
        <w:rPr/>
        <w:t>import junit.framework.*;</w:t>
      </w:r>
    </w:p>
    <w:p>
      <w:pPr>
        <w:pStyle w:val="PlainText"/>
        <w:rPr/>
      </w:pPr>
      <w:r>
        <w:rPr/>
        <w:t>public class TestCoadaCirculara extends TestCase{</w:t>
      </w:r>
    </w:p>
    <w:p>
      <w:pPr>
        <w:pStyle w:val="PlainText"/>
        <w:rPr/>
      </w:pPr>
      <w:r>
        <w:rPr>
          <w:rFonts w:eastAsia="Courier New"/>
        </w:rPr>
        <w:t xml:space="preserve">  </w:t>
      </w:r>
      <w:r>
        <w:rPr/>
        <w:t>public void testeCombinate(){</w:t>
      </w:r>
    </w:p>
    <w:p>
      <w:pPr>
        <w:pStyle w:val="PlainText"/>
        <w:rPr/>
      </w:pPr>
      <w:r>
        <w:rPr>
          <w:rFonts w:eastAsia="Courier New"/>
        </w:rPr>
        <w:t xml:space="preserve">    </w:t>
      </w:r>
      <w:r>
        <w:rPr/>
        <w:t>CoadaCirculara c1=new CoadaCirculara(10, "Coada 1");</w:t>
      </w:r>
    </w:p>
    <w:p>
      <w:pPr>
        <w:pStyle w:val="PlainText"/>
        <w:rPr/>
      </w:pPr>
      <w:r>
        <w:rPr>
          <w:rFonts w:eastAsia="Courier New"/>
        </w:rPr>
        <w:t xml:space="preserve">    </w:t>
      </w:r>
      <w:r>
        <w:rPr/>
        <w:t xml:space="preserve">CoadaCirculara c2=new CoadaCirculara(2, "Coada 2");  </w:t>
      </w:r>
    </w:p>
    <w:p>
      <w:pPr>
        <w:pStyle w:val="PlainText"/>
        <w:rPr/>
      </w:pPr>
      <w:r>
        <w:rPr>
          <w:rFonts w:eastAsia="Courier New"/>
        </w:rPr>
        <w:t xml:space="preserve">    </w:t>
      </w:r>
      <w:r>
        <w:rPr/>
        <w:t xml:space="preserve">//cozile create sunt goale, deci egale </w:t>
      </w:r>
    </w:p>
    <w:p>
      <w:pPr>
        <w:pStyle w:val="PlainText"/>
        <w:rPr/>
      </w:pPr>
      <w:r>
        <w:rPr>
          <w:rFonts w:eastAsia="Courier New"/>
        </w:rPr>
        <w:t xml:space="preserve">    </w:t>
      </w:r>
      <w:r>
        <w:rPr/>
        <w:t>// asa cum se afirma in asertiunile urmatoare</w:t>
      </w:r>
    </w:p>
    <w:p>
      <w:pPr>
        <w:pStyle w:val="PlainText"/>
        <w:rPr/>
      </w:pPr>
      <w:r>
        <w:rPr>
          <w:rFonts w:eastAsia="Courier New"/>
        </w:rPr>
        <w:t xml:space="preserve">    </w:t>
      </w:r>
      <w:r>
        <w:rPr/>
        <w:t xml:space="preserve">assertTrue(c1.esteGoala() &amp;&amp; c2.esteGoala());  </w:t>
      </w:r>
    </w:p>
    <w:p>
      <w:pPr>
        <w:pStyle w:val="PlainText"/>
        <w:rPr/>
      </w:pPr>
      <w:r>
        <w:rPr>
          <w:rFonts w:eastAsia="Courier New"/>
        </w:rPr>
        <w:t xml:space="preserve">    </w:t>
      </w:r>
      <w:r>
        <w:rPr/>
        <w:t xml:space="preserve">assertEquals(c1,c1);  </w:t>
      </w:r>
    </w:p>
    <w:p>
      <w:pPr>
        <w:pStyle w:val="PlainText"/>
        <w:rPr/>
      </w:pPr>
      <w:r>
        <w:rPr>
          <w:rFonts w:eastAsia="Courier New"/>
        </w:rPr>
        <w:t xml:space="preserve">    </w:t>
      </w:r>
      <w:r>
        <w:rPr/>
        <w:t>assertNotSame(c1,c2);</w:t>
      </w:r>
    </w:p>
    <w:p>
      <w:pPr>
        <w:pStyle w:val="PlainText"/>
        <w:rPr/>
      </w:pPr>
      <w:r>
        <w:rPr>
          <w:rFonts w:eastAsia="Courier New"/>
        </w:rPr>
        <w:t xml:space="preserve">    </w:t>
      </w:r>
      <w:r>
        <w:rPr/>
        <w:t>assertEquals(c1,c2);</w:t>
      </w:r>
    </w:p>
    <w:p>
      <w:pPr>
        <w:pStyle w:val="PlainText"/>
        <w:rPr/>
      </w:pPr>
      <w:r>
        <w:rPr>
          <w:rFonts w:eastAsia="Courier New"/>
        </w:rPr>
        <w:t xml:space="preserve">    </w:t>
      </w:r>
      <w:r>
        <w:rPr/>
        <w:t>assertEquals(c1.nume(), "Coada 1");</w:t>
      </w:r>
    </w:p>
    <w:p>
      <w:pPr>
        <w:pStyle w:val="PlainText"/>
        <w:rPr/>
      </w:pPr>
      <w:r>
        <w:rPr>
          <w:rFonts w:eastAsia="Courier New"/>
        </w:rPr>
        <w:t xml:space="preserve">    </w:t>
      </w:r>
      <w:r>
        <w:rPr/>
        <w:t xml:space="preserve">assertEquals(c2,c2); </w:t>
      </w:r>
    </w:p>
    <w:p>
      <w:pPr>
        <w:pStyle w:val="PlainText"/>
        <w:rPr>
          <w:rFonts w:eastAsia="Courier New"/>
        </w:rPr>
      </w:pPr>
      <w:r>
        <w:rPr>
          <w:rFonts w:eastAsia="Courier New"/>
        </w:rPr>
        <w:t xml:space="preserve">    </w:t>
      </w:r>
    </w:p>
    <w:p>
      <w:pPr>
        <w:pStyle w:val="PlainText"/>
        <w:rPr/>
      </w:pPr>
      <w:r>
        <w:rPr>
          <w:rFonts w:eastAsia="Courier New"/>
        </w:rPr>
        <w:t xml:space="preserve">    </w:t>
      </w:r>
      <w:r>
        <w:rPr/>
        <w:t>assertNotSame(new Integer (10),new Integer (10));</w:t>
      </w:r>
    </w:p>
    <w:p>
      <w:pPr>
        <w:pStyle w:val="PlainText"/>
        <w:rPr/>
      </w:pPr>
      <w:r>
        <w:rPr>
          <w:rFonts w:eastAsia="Courier New"/>
        </w:rPr>
        <w:t xml:space="preserve">    </w:t>
      </w:r>
      <w:r>
        <w:rPr/>
        <w:t>c1.adauga(new Integer (10));</w:t>
      </w:r>
    </w:p>
    <w:p>
      <w:pPr>
        <w:pStyle w:val="PlainText"/>
        <w:rPr/>
      </w:pPr>
      <w:r>
        <w:rPr>
          <w:rFonts w:eastAsia="Courier New"/>
        </w:rPr>
        <w:t xml:space="preserve">    </w:t>
      </w:r>
      <w:r>
        <w:rPr/>
        <w:t>c2.adauga(new Integer (10));</w:t>
      </w:r>
    </w:p>
    <w:p>
      <w:pPr>
        <w:pStyle w:val="PlainText"/>
        <w:rPr/>
      </w:pPr>
      <w:r>
        <w:rPr>
          <w:rFonts w:eastAsia="Courier New"/>
        </w:rPr>
        <w:t xml:space="preserve">    </w:t>
      </w:r>
      <w:r>
        <w:rPr/>
        <w:t>// cozile sunt inca egale,</w:t>
      </w:r>
    </w:p>
    <w:p>
      <w:pPr>
        <w:pStyle w:val="PlainText"/>
        <w:rPr/>
      </w:pPr>
      <w:r>
        <w:rPr>
          <w:rFonts w:eastAsia="Courier New"/>
        </w:rPr>
        <w:t xml:space="preserve">    </w:t>
      </w:r>
      <w:r>
        <w:rPr/>
        <w:t>// desi nu a fost adaugat acelasi obiect</w:t>
      </w:r>
    </w:p>
    <w:p>
      <w:pPr>
        <w:pStyle w:val="PlainText"/>
        <w:rPr/>
      </w:pPr>
      <w:r>
        <w:rPr>
          <w:rFonts w:eastAsia="Courier New"/>
        </w:rPr>
        <w:t xml:space="preserve">    </w:t>
      </w:r>
      <w:r>
        <w:rPr/>
        <w:t xml:space="preserve">// ci obiecte egale </w:t>
      </w:r>
    </w:p>
    <w:p>
      <w:pPr>
        <w:pStyle w:val="PlainText"/>
        <w:rPr/>
      </w:pPr>
      <w:r>
        <w:rPr>
          <w:rFonts w:eastAsia="Courier New"/>
        </w:rPr>
        <w:t xml:space="preserve">    </w:t>
      </w:r>
      <w:r>
        <w:rPr/>
        <w:t xml:space="preserve">assertEquals(c1,c2);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p>
    <w:p>
      <w:pPr>
        <w:pStyle w:val="PlainText"/>
        <w:rPr/>
      </w:pPr>
      <w:r>
        <w:rPr>
          <w:rFonts w:eastAsia="Courier New"/>
        </w:rPr>
        <w:t xml:space="preserve">    </w:t>
      </w:r>
      <w:r>
        <w:rPr/>
        <w:t>c1.adauga("sir");</w:t>
      </w:r>
    </w:p>
    <w:p>
      <w:pPr>
        <w:pStyle w:val="PlainText"/>
        <w:rPr/>
      </w:pPr>
      <w:r>
        <w:rPr>
          <w:rFonts w:eastAsia="Courier New"/>
        </w:rPr>
        <w:t xml:space="preserve">    </w:t>
      </w:r>
      <w:r>
        <w:rPr/>
        <w:t xml:space="preserve">c2.adauga("sir");  </w:t>
      </w:r>
    </w:p>
    <w:p>
      <w:pPr>
        <w:pStyle w:val="PlainText"/>
        <w:rPr/>
      </w:pPr>
      <w:r>
        <w:rPr>
          <w:rFonts w:eastAsia="Courier New"/>
        </w:rPr>
        <w:t xml:space="preserve">    </w:t>
      </w:r>
      <w:r>
        <w:rPr/>
        <w:t xml:space="preserve">// acum c2 este plina, dar c1 nu </w:t>
      </w:r>
    </w:p>
    <w:p>
      <w:pPr>
        <w:pStyle w:val="PlainText"/>
        <w:rPr/>
      </w:pPr>
      <w:r>
        <w:rPr>
          <w:rFonts w:eastAsia="Courier New"/>
        </w:rPr>
        <w:t xml:space="preserve">    </w:t>
      </w:r>
      <w:r>
        <w:rPr/>
        <w:t xml:space="preserve">assertEquals("Ar fi trebuit sa fie egale!", c1,c2); </w:t>
      </w:r>
    </w:p>
    <w:p>
      <w:pPr>
        <w:pStyle w:val="PlainText"/>
        <w:rPr/>
      </w:pPr>
      <w:r>
        <w:rPr>
          <w:rFonts w:eastAsia="Courier New"/>
        </w:rPr>
        <w:t xml:space="preserve">    </w:t>
      </w:r>
      <w:r>
        <w:rPr/>
        <w:t>assertTrue(c2.estePlina());</w:t>
      </w:r>
    </w:p>
    <w:p>
      <w:pPr>
        <w:pStyle w:val="PlainText"/>
        <w:rPr/>
      </w:pPr>
      <w:r>
        <w:rPr>
          <w:rFonts w:eastAsia="Courier New"/>
        </w:rPr>
        <w:t xml:space="preserve">    </w:t>
      </w:r>
      <w:r>
        <w:rPr/>
        <w:t>assertFalse(c1.estePlina());</w:t>
      </w:r>
    </w:p>
    <w:p>
      <w:pPr>
        <w:pStyle w:val="PlainText"/>
        <w:rPr>
          <w:rFonts w:eastAsia="Courier New"/>
        </w:rPr>
      </w:pPr>
      <w:r>
        <w:rPr>
          <w:rFonts w:eastAsia="Courier New"/>
        </w:rPr>
        <w:t xml:space="preserve">    </w:t>
      </w:r>
    </w:p>
    <w:p>
      <w:pPr>
        <w:pStyle w:val="PlainText"/>
        <w:rPr/>
      </w:pPr>
      <w:r>
        <w:rPr>
          <w:rFonts w:eastAsia="Courier New"/>
        </w:rPr>
        <w:t xml:space="preserve">    </w:t>
      </w:r>
      <w:r>
        <w:rPr/>
        <w:t>c1.elimina();</w:t>
      </w:r>
    </w:p>
    <w:p>
      <w:pPr>
        <w:pStyle w:val="PlainText"/>
        <w:rPr/>
      </w:pPr>
      <w:r>
        <w:rPr>
          <w:rFonts w:eastAsia="Courier New"/>
        </w:rPr>
        <w:t xml:space="preserve">    </w:t>
      </w:r>
      <w:r>
        <w:rPr/>
        <w:t>// cozile nu mai sunt egale</w:t>
      </w:r>
    </w:p>
    <w:p>
      <w:pPr>
        <w:pStyle w:val="PlainText"/>
        <w:rPr/>
      </w:pPr>
      <w:r>
        <w:rPr>
          <w:rFonts w:eastAsia="Courier New"/>
        </w:rPr>
        <w:t xml:space="preserve">    </w:t>
      </w:r>
      <w:r>
        <w:rPr/>
        <w:t xml:space="preserve">assertFalse("Ar fi trebuit sa nu fie egale!",c1.equals(c2));  </w:t>
      </w:r>
    </w:p>
    <w:p>
      <w:pPr>
        <w:pStyle w:val="PlainText"/>
        <w:rPr/>
      </w:pPr>
      <w:r>
        <w:rPr>
          <w:rFonts w:eastAsia="Courier New"/>
        </w:rPr>
        <w:t xml:space="preserve">    </w:t>
      </w:r>
      <w:r>
        <w:rPr/>
        <w:t xml:space="preserve">c2.elimina(); </w:t>
      </w:r>
    </w:p>
    <w:p>
      <w:pPr>
        <w:pStyle w:val="PlainText"/>
        <w:rPr/>
      </w:pPr>
      <w:r>
        <w:rPr>
          <w:rFonts w:eastAsia="Courier New"/>
        </w:rPr>
        <w:t xml:space="preserve">    </w:t>
      </w:r>
      <w:r>
        <w:rPr/>
        <w:t>// acum sunt egale si primul element este "sir"</w:t>
      </w:r>
    </w:p>
    <w:p>
      <w:pPr>
        <w:pStyle w:val="PlainText"/>
        <w:rPr/>
      </w:pPr>
      <w:r>
        <w:rPr>
          <w:rFonts w:eastAsia="Courier New"/>
        </w:rPr>
        <w:t xml:space="preserve">    </w:t>
      </w:r>
      <w:r>
        <w:rPr/>
        <w:t xml:space="preserve">assertEquals(c1,c2);  </w:t>
      </w:r>
    </w:p>
    <w:p>
      <w:pPr>
        <w:pStyle w:val="PlainText"/>
        <w:rPr/>
      </w:pPr>
      <w:r>
        <w:rPr>
          <w:rFonts w:eastAsia="Courier New"/>
        </w:rPr>
        <w:t xml:space="preserve">    </w:t>
      </w:r>
      <w:r>
        <w:rPr/>
        <w:t xml:space="preserve">assertEquals(c1.element(),"sir");  </w:t>
      </w:r>
    </w:p>
    <w:p>
      <w:pPr>
        <w:pStyle w:val="PlainText"/>
        <w:rPr>
          <w:rFonts w:eastAsia="Courier New"/>
        </w:rPr>
      </w:pPr>
      <w:r>
        <w:rPr>
          <w:rFonts w:eastAsia="Courier New"/>
        </w:rPr>
        <w:t xml:space="preserve">    </w:t>
      </w:r>
    </w:p>
    <w:p>
      <w:pPr>
        <w:pStyle w:val="PlainText"/>
        <w:rPr/>
      </w:pPr>
      <w:r>
        <w:rPr>
          <w:rFonts w:eastAsia="Courier New"/>
        </w:rPr>
        <w:t xml:space="preserve">    </w:t>
      </w:r>
      <w:r>
        <w:rPr/>
        <w:t xml:space="preserve">c2.elimina(); </w:t>
      </w:r>
    </w:p>
    <w:p>
      <w:pPr>
        <w:pStyle w:val="PlainText"/>
        <w:rPr/>
      </w:pPr>
      <w:r>
        <w:rPr>
          <w:rFonts w:eastAsia="Courier New"/>
        </w:rPr>
        <w:t xml:space="preserve">    </w:t>
      </w:r>
      <w:r>
        <w:rPr/>
        <w:t>// c2 este goala</w:t>
      </w:r>
    </w:p>
    <w:p>
      <w:pPr>
        <w:pStyle w:val="PlainText"/>
        <w:rPr/>
      </w:pPr>
      <w:r>
        <w:rPr>
          <w:rFonts w:eastAsia="Courier New"/>
        </w:rPr>
        <w:t xml:space="preserve">    </w:t>
      </w:r>
      <w:r>
        <w:rPr/>
        <w:t xml:space="preserve">assertTrue(c2.esteGoala());    </w:t>
      </w:r>
    </w:p>
    <w:p>
      <w:pPr>
        <w:pStyle w:val="PlainText"/>
        <w:rPr/>
      </w:pPr>
      <w:r>
        <w:rPr>
          <w:rFonts w:eastAsia="Courier New"/>
        </w:rPr>
        <w:t xml:space="preserve">  </w:t>
      </w:r>
      <w:r>
        <w:rPr/>
        <w:t xml:space="preserve">} </w:t>
      </w:r>
    </w:p>
    <w:p>
      <w:pPr>
        <w:pStyle w:val="PlainText"/>
        <w:rPr/>
      </w:pPr>
      <w:r>
        <w:rPr>
          <w:rFonts w:eastAsia="Courier New"/>
        </w:rPr>
        <w:t xml:space="preserve">  </w:t>
      </w:r>
      <w:r>
        <w:rPr/>
        <w:t>public static Test suite(){</w:t>
      </w:r>
    </w:p>
    <w:p>
      <w:pPr>
        <w:pStyle w:val="PlainText"/>
        <w:rPr/>
      </w:pPr>
      <w:r>
        <w:rPr>
          <w:rFonts w:eastAsia="Courier New"/>
        </w:rPr>
        <w:t xml:space="preserve">    </w:t>
      </w:r>
      <w:r>
        <w:rPr/>
        <w:t>return new TestSuite(TestCoadaCirculara.class);</w:t>
      </w:r>
    </w:p>
    <w:p>
      <w:pPr>
        <w:pStyle w:val="PlainText"/>
        <w:rPr/>
      </w:pPr>
      <w:r>
        <w:rPr>
          <w:rFonts w:eastAsia="Courier New"/>
        </w:rPr>
        <w:t xml:space="preserve">  </w:t>
      </w:r>
      <w:r>
        <w:rPr/>
        <w:t>}</w:t>
      </w:r>
    </w:p>
    <w:p>
      <w:pPr>
        <w:pStyle w:val="PlainText"/>
        <w:rPr/>
      </w:pPr>
      <w:r>
        <w:rPr/>
        <w:t xml:space="preserve">}  </w:t>
      </w:r>
    </w:p>
    <w:p>
      <w:pPr>
        <w:pStyle w:val="PlainText"/>
        <w:jc w:val="both"/>
        <w:rPr>
          <w:rFonts w:ascii="Arial" w:hAnsi="Arial" w:cs="Arial"/>
          <w:bCs/>
          <w:sz w:val="24"/>
          <w:szCs w:val="24"/>
        </w:rPr>
      </w:pPr>
      <w:r>
        <w:rPr>
          <w:rFonts w:cs="Arial" w:ascii="Arial" w:hAnsi="Arial"/>
          <w:bCs/>
          <w:sz w:val="24"/>
          <w:szCs w:val="24"/>
        </w:rPr>
      </w:r>
    </w:p>
    <w:p>
      <w:pPr>
        <w:pStyle w:val="PlainText"/>
        <w:jc w:val="both"/>
        <w:rPr>
          <w:rFonts w:ascii="Arial" w:hAnsi="Arial" w:cs="Arial"/>
          <w:bCs/>
          <w:sz w:val="24"/>
          <w:szCs w:val="24"/>
        </w:rPr>
      </w:pPr>
      <w:r>
        <w:rPr>
          <w:rFonts w:cs="Arial" w:ascii="Arial" w:hAnsi="Arial"/>
          <w:bCs/>
          <w:sz w:val="24"/>
          <w:szCs w:val="24"/>
        </w:rPr>
      </w:r>
    </w:p>
    <w:p>
      <w:pPr>
        <w:pStyle w:val="PlainText"/>
        <w:jc w:val="both"/>
        <w:rPr>
          <w:rFonts w:ascii="Arial" w:hAnsi="Arial" w:eastAsia="MS Mincho;ＭＳ 明朝" w:cs="Arial"/>
          <w:bCs/>
          <w:sz w:val="24"/>
          <w:lang w:val="ro-RO"/>
        </w:rPr>
      </w:pPr>
      <w:r>
        <w:rPr>
          <w:rFonts w:eastAsia="MS Mincho;ＭＳ 明朝" w:cs="Arial" w:ascii="Arial" w:hAnsi="Arial"/>
          <w:b/>
          <w:bCs/>
          <w:sz w:val="24"/>
        </w:rPr>
        <w:t>Interfe</w:t>
      </w:r>
      <w:r>
        <w:rPr>
          <w:rFonts w:eastAsia="MS Mincho;ＭＳ 明朝" w:cs="Arial" w:ascii="Arial" w:hAnsi="Arial"/>
          <w:b/>
          <w:bCs/>
          <w:sz w:val="24"/>
          <w:lang w:val="ro-RO"/>
        </w:rPr>
        <w:t xml:space="preserve">ţe. </w:t>
      </w:r>
      <w:r>
        <w:rPr>
          <w:rFonts w:eastAsia="MS Mincho;ＭＳ 明朝" w:cs="Arial" w:ascii="Arial" w:hAnsi="Arial"/>
          <w:bCs/>
          <w:sz w:val="24"/>
          <w:lang w:val="ro-RO"/>
        </w:rPr>
        <w:t xml:space="preserve">În limbajul Java o clasă poate moşteni caracteristici de la cel mult o clasă de bază (moştenire simplă). Modelarea sistemelor de obiecte reale poate fi anevoioasă sub această restricţie, dar există mecanisme complementare care pot suplini absenţa conceptului de moştenire multiplă.  </w:t>
      </w:r>
    </w:p>
    <w:p>
      <w:pPr>
        <w:pStyle w:val="PlainText"/>
        <w:jc w:val="both"/>
        <w:rPr>
          <w:rFonts w:ascii="Arial" w:hAnsi="Arial" w:eastAsia="MS Mincho;ＭＳ 明朝" w:cs="Arial"/>
          <w:bCs/>
          <w:sz w:val="24"/>
          <w:lang w:val="ro-RO"/>
        </w:rPr>
      </w:pPr>
      <w:r>
        <w:rPr>
          <w:rFonts w:eastAsia="MS Mincho;ＭＳ 明朝" w:cs="Arial" w:ascii="Arial" w:hAnsi="Arial"/>
          <w:bCs/>
          <w:sz w:val="24"/>
          <w:lang w:val="ro-RO"/>
        </w:rPr>
      </w:r>
    </w:p>
    <w:p>
      <w:pPr>
        <w:pStyle w:val="PlainText"/>
        <w:jc w:val="both"/>
        <w:rPr/>
      </w:pPr>
      <w:r>
        <w:rPr>
          <w:rFonts w:eastAsia="MS Mincho;ＭＳ 明朝" w:cs="Arial" w:ascii="Arial" w:hAnsi="Arial"/>
          <w:bCs/>
          <w:sz w:val="24"/>
          <w:lang w:val="ro-RO"/>
        </w:rPr>
        <w:t xml:space="preserve">Să considerăm cazul unei clase server S utilizată de o clasă client C, ca in figura de mai jos. Colaborarea dintre clasa C şi orice altă clasă derivată din S  se face numai  prin intermediul caracteristicilor de interfaţă ale clasei server S, adică cele declarate cu specificatorul </w:t>
      </w:r>
      <w:r>
        <w:rPr>
          <w:rFonts w:eastAsia="MS Mincho;ＭＳ 明朝" w:cs="Arial" w:ascii="Arial" w:hAnsi="Arial"/>
          <w:bCs/>
          <w:sz w:val="24"/>
        </w:rPr>
        <w:t xml:space="preserve">“public”.  În cazul considerat,  C are acces la oricare din implementările metodei m() din clasele server S </w:t>
      </w:r>
      <w:r>
        <w:rPr>
          <w:rFonts w:eastAsia="MS Mincho;ＭＳ 明朝" w:cs="Arial" w:ascii="Arial" w:hAnsi="Arial"/>
          <w:bCs/>
          <w:sz w:val="24"/>
          <w:lang w:val="ro-RO"/>
        </w:rPr>
        <w:t xml:space="preserve">şi </w:t>
      </w:r>
      <w:r>
        <w:rPr>
          <w:rFonts w:eastAsia="MS Mincho;ＭＳ 明朝" w:cs="Arial" w:ascii="Arial" w:hAnsi="Arial"/>
          <w:bCs/>
          <w:sz w:val="24"/>
        </w:rPr>
        <w:t>S</w:t>
      </w:r>
      <w:r>
        <w:rPr>
          <w:rFonts w:eastAsia="MS Mincho;ＭＳ 明朝" w:cs="Arial" w:ascii="Arial" w:hAnsi="Arial"/>
          <w:bCs/>
          <w:sz w:val="24"/>
          <w:szCs w:val="24"/>
          <w:vertAlign w:val="subscript"/>
        </w:rPr>
        <w:t>1</w:t>
      </w:r>
      <w:r>
        <w:rPr>
          <w:rFonts w:eastAsia="MS Mincho;ＭＳ 明朝" w:cs="Arial" w:ascii="Arial" w:hAnsi="Arial"/>
          <w:bCs/>
          <w:sz w:val="24"/>
          <w:szCs w:val="24"/>
        </w:rPr>
        <w:t xml:space="preserve">. Există situaţii când  în clasa C se doreşte “extinderea” interfeţei moştenite de la S prin  adăugarea unor facilităţi suplimentare de prelucrare a obiectelor din clasele derivate din serverul S.  În limbajul Java există o construcţie sintactică asemănătoare unei clase abstracte, numită “interfaţă”,care se introduce cu ajutorul cuvântului cheie </w:t>
      </w:r>
      <w:r>
        <w:rPr>
          <w:rFonts w:eastAsia="MS Mincho;ＭＳ 明朝"/>
          <w:b/>
          <w:bCs/>
          <w:sz w:val="24"/>
          <w:szCs w:val="24"/>
        </w:rPr>
        <w:t>interface</w:t>
      </w:r>
      <w:r>
        <w:rPr>
          <w:rFonts w:eastAsia="MS Mincho;ＭＳ 明朝"/>
          <w:bCs/>
          <w:sz w:val="24"/>
          <w:szCs w:val="24"/>
        </w:rPr>
        <w:t>,</w:t>
      </w:r>
      <w:r>
        <w:rPr>
          <w:rFonts w:eastAsia="MS Mincho;ＭＳ 明朝" w:cs="Arial" w:ascii="Arial" w:hAnsi="Arial"/>
          <w:bCs/>
          <w:sz w:val="24"/>
          <w:szCs w:val="24"/>
        </w:rPr>
        <w:t xml:space="preserve"> ca în exemplul următor:</w:t>
      </w:r>
    </w:p>
    <w:p>
      <w:pPr>
        <w:pStyle w:val="PlainText"/>
        <w:jc w:val="both"/>
        <w:rPr>
          <w:rFonts w:eastAsia="MS Mincho;ＭＳ 明朝"/>
          <w:bCs/>
          <w:sz w:val="24"/>
          <w:szCs w:val="24"/>
        </w:rPr>
      </w:pPr>
      <w:r>
        <w:rPr>
          <w:rFonts w:eastAsia="MS Mincho;ＭＳ 明朝"/>
          <w:b/>
          <w:bCs/>
          <w:sz w:val="24"/>
          <w:szCs w:val="24"/>
        </w:rPr>
        <w:t xml:space="preserve">interface </w:t>
      </w:r>
      <w:r>
        <w:rPr>
          <w:rFonts w:eastAsia="MS Mincho;ＭＳ 明朝"/>
          <w:bCs/>
          <w:sz w:val="24"/>
          <w:szCs w:val="24"/>
        </w:rPr>
        <w:t>I1{</w:t>
      </w:r>
    </w:p>
    <w:p>
      <w:pPr>
        <w:pStyle w:val="PlainText"/>
        <w:jc w:val="both"/>
        <w:rPr>
          <w:rFonts w:eastAsia="MS Mincho;ＭＳ 明朝"/>
          <w:bCs/>
          <w:sz w:val="24"/>
          <w:szCs w:val="24"/>
        </w:rPr>
      </w:pPr>
      <w:r>
        <w:rPr>
          <w:rFonts w:eastAsia="MS Mincho;ＭＳ 明朝"/>
          <w:bCs/>
          <w:sz w:val="24"/>
          <w:szCs w:val="24"/>
        </w:rPr>
        <w:tab/>
        <w:t>void p();</w:t>
      </w:r>
    </w:p>
    <w:p>
      <w:pPr>
        <w:pStyle w:val="PlainText"/>
        <w:jc w:val="both"/>
        <w:rPr>
          <w:rFonts w:eastAsia="MS Mincho;ＭＳ 明朝"/>
          <w:bCs/>
          <w:sz w:val="24"/>
          <w:szCs w:val="24"/>
        </w:rPr>
      </w:pPr>
      <w:r>
        <w:rPr>
          <w:rFonts w:eastAsia="MS Mincho;ＭＳ 明朝"/>
          <w:bCs/>
          <w:sz w:val="24"/>
          <w:szCs w:val="24"/>
        </w:rPr>
        <w:t>}</w:t>
      </w:r>
    </w:p>
    <w:p>
      <w:pPr>
        <w:pStyle w:val="PlainText"/>
        <w:jc w:val="both"/>
        <w:rPr>
          <w:rFonts w:ascii="Arial" w:hAnsi="Arial" w:eastAsia="MS Mincho;ＭＳ 明朝" w:cs="Arial"/>
          <w:bCs/>
          <w:sz w:val="24"/>
          <w:szCs w:val="24"/>
        </w:rPr>
      </w:pPr>
      <w:r>
        <w:rPr>
          <w:rFonts w:eastAsia="Arial" w:cs="Arial" w:ascii="Arial" w:hAnsi="Arial"/>
          <w:bCs/>
          <w:sz w:val="24"/>
          <w:szCs w:val="24"/>
        </w:rPr>
        <w:t xml:space="preserve">  </w:t>
      </w:r>
      <w:r>
        <w:rPr>
          <w:rFonts w:eastAsia="MS Mincho;ＭＳ 明朝" w:cs="Arial" w:ascii="Arial" w:hAnsi="Arial"/>
          <w:bCs/>
          <w:sz w:val="24"/>
          <w:szCs w:val="24"/>
        </w:rPr>
        <w:t xml:space="preserve">Prin această construcţie se stabilesc noi elemente de comunicare client-server (metoda p() în cazul considerat), prin urmare utilizarea aceluiaşi termen pentru cele două situaţii (interfaţa declarată a serverului şi elemente suplimentare de interfaţă) nu este deloc abuzivă. </w:t>
      </w:r>
    </w:p>
    <w:p>
      <w:pPr>
        <w:pStyle w:val="PlainText"/>
        <w:jc w:val="both"/>
        <w:rPr>
          <w:rFonts w:ascii="Arial" w:hAnsi="Arial" w:eastAsia="MS Mincho;ＭＳ 明朝" w:cs="Arial"/>
          <w:bCs/>
          <w:sz w:val="24"/>
          <w:szCs w:val="24"/>
        </w:rPr>
      </w:pPr>
      <w:r>
        <w:rPr>
          <w:rFonts w:eastAsia="MS Mincho;ＭＳ 明朝" w:cs="Arial" w:ascii="Arial" w:hAnsi="Arial"/>
          <w:bCs/>
          <w:sz w:val="24"/>
          <w:szCs w:val="24"/>
        </w:rPr>
        <w:t xml:space="preserve">Pentru ca o clasă derivată din S să-şi extindă interfaţa este necesar ca ea să implementeze una sau mai multe construcţii de tip </w:t>
      </w:r>
      <w:r>
        <w:rPr>
          <w:rFonts w:eastAsia="MS Mincho;ＭＳ 明朝"/>
          <w:b/>
          <w:bCs/>
          <w:sz w:val="24"/>
          <w:szCs w:val="24"/>
        </w:rPr>
        <w:t xml:space="preserve">interface </w:t>
      </w:r>
      <w:r>
        <w:rPr>
          <w:rFonts w:eastAsia="MS Mincho;ＭＳ 明朝" w:cs="Arial" w:ascii="Arial" w:hAnsi="Arial"/>
          <w:bCs/>
          <w:sz w:val="24"/>
          <w:szCs w:val="24"/>
        </w:rPr>
        <w:t xml:space="preserve">(cuvântul cheie </w:t>
      </w:r>
      <w:r>
        <w:rPr>
          <w:rFonts w:eastAsia="MS Mincho;ＭＳ 明朝"/>
          <w:b/>
          <w:bCs/>
          <w:sz w:val="24"/>
          <w:szCs w:val="24"/>
        </w:rPr>
        <w:t>implements</w:t>
      </w:r>
      <w:r>
        <w:rPr>
          <w:rFonts w:eastAsia="MS Mincho;ＭＳ 明朝" w:cs="Arial" w:ascii="Arial" w:hAnsi="Arial"/>
          <w:bCs/>
          <w:sz w:val="24"/>
          <w:szCs w:val="24"/>
        </w:rPr>
        <w:t>)</w:t>
      </w:r>
      <w:r>
        <w:rPr>
          <w:rFonts w:eastAsia="MS Mincho;ＭＳ 明朝"/>
          <w:b/>
          <w:bCs/>
          <w:sz w:val="24"/>
          <w:szCs w:val="24"/>
        </w:rPr>
        <w:t>.</w:t>
      </w:r>
      <w:r>
        <w:rPr>
          <w:rFonts w:eastAsia="MS Mincho;ＭＳ 明朝" w:cs="Arial" w:ascii="Arial" w:hAnsi="Arial"/>
          <w:b/>
          <w:bCs/>
          <w:sz w:val="24"/>
          <w:szCs w:val="24"/>
        </w:rPr>
        <w:t xml:space="preserve"> </w:t>
      </w:r>
      <w:r>
        <w:rPr>
          <w:rFonts w:eastAsia="MS Mincho;ＭＳ 明朝" w:cs="Arial" w:ascii="Arial" w:hAnsi="Arial"/>
          <w:bCs/>
          <w:sz w:val="24"/>
          <w:szCs w:val="24"/>
        </w:rPr>
        <w:t xml:space="preserve">Prin aceasta se înţelege că se implementează toate metodele interfeţei, fără excepţie. Trebuie observat  că o clasă, deşi poate avea cel mult o clasă de bază, poate implementa mai multe interfeţe, prin aceasta eliminând dificultăţile de proiectare datorate moştenirii simple. În interfeţe diferite pot exista metode cu signaturi identice iar clasa va furniza o singură implementare; aceasta  va fi asociată cu ambele metode din cele două implementări.  </w:t>
      </w:r>
    </w:p>
    <w:p>
      <w:pPr>
        <w:pStyle w:val="PlainText"/>
        <w:jc w:val="both"/>
        <w:rPr>
          <w:rFonts w:ascii="Arial" w:hAnsi="Arial" w:eastAsia="MS Mincho;ＭＳ 明朝" w:cs="Arial"/>
          <w:bCs/>
          <w:sz w:val="24"/>
          <w:szCs w:val="24"/>
        </w:rPr>
      </w:pPr>
      <w:r>
        <w:rPr>
          <w:rFonts w:eastAsia="MS Mincho;ＭＳ 明朝" w:cs="Arial" w:ascii="Arial" w:hAnsi="Arial"/>
          <w:bCs/>
          <w:sz w:val="24"/>
          <w:szCs w:val="24"/>
        </w:rPr>
        <w:t>La rândul ei, pentru a putea beneficia de serviciile claselor server care implementează o interfaţă I1, in clasa client C trebuie să existe variabile de tip I1. Prin urmare, o interfaţă defineşte un tip de date: variabila de tip I1 poate referi obiecte din orice clasă care implementează pe I1, ceea ce oferă posibilitatea de a scrie programe cu mare grad de generalitate.</w:t>
      </w:r>
    </w:p>
    <w:p>
      <w:pPr>
        <w:pStyle w:val="PlainText"/>
        <w:jc w:val="both"/>
        <w:rPr>
          <w:rFonts w:ascii="Arial" w:hAnsi="Arial" w:eastAsia="MS Mincho;ＭＳ 明朝" w:cs="Arial"/>
          <w:bCs/>
          <w:sz w:val="24"/>
          <w:szCs w:val="24"/>
        </w:rPr>
      </w:pPr>
      <w:r>
        <w:rPr>
          <w:rFonts w:eastAsia="MS Mincho;ＭＳ 明朝" w:cs="Arial" w:ascii="Arial" w:hAnsi="Arial"/>
          <w:bCs/>
          <w:sz w:val="24"/>
          <w:szCs w:val="24"/>
        </w:rPr>
      </w:r>
      <w:r>
        <w:br w:type="page"/>
      </w:r>
    </w:p>
    <w:p>
      <w:pPr>
        <w:pStyle w:val="PlainText"/>
        <w:jc w:val="both"/>
        <w:rPr>
          <w:rFonts w:ascii="Arial" w:hAnsi="Arial" w:eastAsia="MS Mincho;ＭＳ 明朝" w:cs="Arial"/>
          <w:bCs/>
          <w:sz w:val="24"/>
          <w:szCs w:val="24"/>
        </w:rPr>
      </w:pPr>
      <w:r>
        <w:rPr>
          <w:rFonts w:eastAsia="MS Mincho;ＭＳ 明朝" w:cs="Arial" w:ascii="Arial" w:hAnsi="Arial"/>
          <w:bCs/>
          <w:sz w:val="24"/>
          <w:szCs w:val="24"/>
        </w:rPr>
      </w:r>
    </w:p>
    <w:p>
      <w:pPr>
        <w:pStyle w:val="PlainText"/>
        <w:jc w:val="both"/>
        <w:rPr>
          <w:rFonts w:ascii="Arial" w:hAnsi="Arial" w:eastAsia="MS Mincho;ＭＳ 明朝" w:cs="Arial"/>
          <w:bCs/>
          <w:sz w:val="24"/>
          <w:szCs w:val="24"/>
        </w:rPr>
      </w:pPr>
      <w:r>
        <w:rPr>
          <w:rFonts w:eastAsia="Arial" w:cs="Arial" w:ascii="Arial" w:hAnsi="Arial"/>
          <w:bCs/>
          <w:sz w:val="24"/>
          <w:szCs w:val="24"/>
        </w:rPr>
        <w:t xml:space="preserve"> </w:t>
      </w:r>
    </w:p>
    <w:p>
      <w:pPr>
        <w:pStyle w:val="PlainText"/>
        <w:jc w:val="both"/>
        <w:rPr>
          <w:rFonts w:ascii="Arial" w:hAnsi="Arial" w:eastAsia="MS Mincho;ＭＳ 明朝" w:cs="Arial"/>
          <w:bCs/>
          <w:sz w:val="28"/>
          <w:szCs w:val="24"/>
          <w:lang w:val="ro-RO"/>
        </w:rPr>
      </w:pPr>
      <w:r>
        <w:rPr>
          <w:rFonts w:eastAsia="MS Mincho;ＭＳ 明朝" w:cs="Arial" w:ascii="Arial" w:hAnsi="Arial"/>
          <w:bCs/>
          <w:sz w:val="28"/>
          <w:szCs w:val="24"/>
          <w:lang w:val="ro-RO"/>
        </w:rPr>
      </w:r>
    </w:p>
    <w:p>
      <w:pPr>
        <w:pStyle w:val="PlainText"/>
        <w:jc w:val="both"/>
        <w:rPr>
          <w:rFonts w:ascii="Arial" w:hAnsi="Arial" w:cs="Arial"/>
          <w:b/>
          <w:b/>
          <w:bCs/>
          <w:sz w:val="28"/>
          <w:lang w:val="ro-RO"/>
        </w:rPr>
      </w:pPr>
      <w:r>
        <w:rPr>
          <w:rFonts w:cs="Arial" w:ascii="Arial" w:hAnsi="Arial"/>
          <w:b/>
          <w:bCs/>
          <w:sz w:val="28"/>
          <w:lang w:val="ro-RO"/>
        </w:rPr>
      </w:r>
    </w:p>
    <w:p>
      <w:pPr>
        <w:pStyle w:val="PlainText"/>
        <w:jc w:val="both"/>
        <w:rPr>
          <w:rFonts w:ascii="Arial" w:hAnsi="Arial" w:cs="Arial"/>
          <w:b/>
          <w:b/>
          <w:bCs/>
          <w:sz w:val="28"/>
          <w:lang w:val="ro-RO"/>
        </w:rPr>
      </w:pPr>
      <w:r>
        <w:rPr>
          <w:rFonts w:cs="Arial" w:ascii="Arial" w:hAnsi="Arial"/>
          <w:b/>
          <w:bCs/>
          <w:sz w:val="28"/>
          <w:lang w:val="ro-RO"/>
        </w:rPr>
      </w:r>
    </w:p>
    <w:p>
      <w:pPr>
        <w:pStyle w:val="PlainText"/>
        <w:jc w:val="both"/>
        <w:rPr>
          <w:rFonts w:ascii="Arial" w:hAnsi="Arial" w:cs="Arial"/>
          <w:b/>
          <w:b/>
          <w:bCs/>
          <w:sz w:val="28"/>
          <w:lang w:val="ro-RO"/>
        </w:rPr>
      </w:pPr>
      <w:r>
        <w:rPr>
          <w:rFonts w:cs="Arial" w:ascii="Arial" w:hAnsi="Arial"/>
          <w:b/>
          <w:bCs/>
          <w:sz w:val="28"/>
          <w:lang w:val="ro-RO"/>
        </w:rPr>
      </w:r>
    </w:p>
    <w:p>
      <w:pPr>
        <w:pStyle w:val="PlainText"/>
        <w:jc w:val="both"/>
        <w:rPr>
          <w:rFonts w:ascii="Arial" w:hAnsi="Arial" w:cs="Arial"/>
          <w:b/>
          <w:b/>
          <w:bCs/>
          <w:sz w:val="28"/>
          <w:lang w:val="ro-RO"/>
        </w:rPr>
      </w:pPr>
      <w:r>
        <w:rPr>
          <w:rFonts w:cs="Arial" w:ascii="Arial" w:hAnsi="Arial"/>
          <w:b/>
          <w:bCs/>
          <w:sz w:val="28"/>
          <w:lang w:val="ro-RO"/>
        </w:rPr>
      </w:r>
    </w:p>
    <w:p>
      <w:pPr>
        <w:pStyle w:val="PlainText"/>
        <w:jc w:val="both"/>
        <w:rPr>
          <w:rFonts w:ascii="Arial" w:hAnsi="Arial" w:cs="Arial"/>
          <w:b/>
          <w:b/>
          <w:bCs/>
          <w:sz w:val="28"/>
          <w:lang w:val="ro-RO"/>
        </w:rPr>
      </w:pPr>
      <w:r>
        <w:rPr>
          <w:rFonts w:cs="Arial" w:ascii="Arial" w:hAnsi="Arial"/>
          <w:b/>
          <w:bCs/>
          <w:sz w:val="28"/>
          <w:lang w:val="ro-RO"/>
        </w:rPr>
      </w:r>
    </w:p>
    <w:p>
      <w:pPr>
        <w:pStyle w:val="PlainText"/>
        <w:jc w:val="both"/>
        <w:rPr>
          <w:rFonts w:ascii="Arial" w:hAnsi="Arial" w:eastAsia="MS Mincho;ＭＳ 明朝" w:cs="Arial"/>
          <w:b/>
          <w:b/>
          <w:bCs/>
          <w:sz w:val="24"/>
        </w:rPr>
      </w:pPr>
      <w:r>
        <w:rPr>
          <w:rFonts w:eastAsia="MS Mincho;ＭＳ 明朝" w:cs="Arial" w:ascii="Arial" w:hAnsi="Arial"/>
          <w:b/>
          <w:bCs/>
          <w:sz w:val="24"/>
        </w:rPr>
        <w:drawing>
          <wp:inline distT="0" distB="0" distL="0" distR="0">
            <wp:extent cx="5483225" cy="2735580"/>
            <wp:effectExtent l="0" t="0" r="0" b="0"/>
            <wp:docPr id="20" name="Imagin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ine4" descr="" title=""/>
                    <pic:cNvPicPr>
                      <a:picLocks noChangeAspect="1" noChangeArrowheads="1"/>
                    </pic:cNvPicPr>
                  </pic:nvPicPr>
                  <pic:blipFill>
                    <a:blip r:embed="rId7"/>
                    <a:srcRect l="-6" t="-12" r="-6" b="-12"/>
                    <a:stretch>
                      <a:fillRect/>
                    </a:stretch>
                  </pic:blipFill>
                  <pic:spPr bwMode="auto">
                    <a:xfrm>
                      <a:off x="0" y="0"/>
                      <a:ext cx="5483225" cy="2735580"/>
                    </a:xfrm>
                    <a:prstGeom prst="rect">
                      <a:avLst/>
                    </a:prstGeom>
                  </pic:spPr>
                </pic:pic>
              </a:graphicData>
            </a:graphic>
          </wp:inline>
        </w:drawing>
      </w:r>
    </w:p>
    <w:p>
      <w:pPr>
        <w:pStyle w:val="PlainText"/>
        <w:jc w:val="both"/>
        <w:rPr>
          <w:rFonts w:ascii="Arial" w:hAnsi="Arial" w:eastAsia="MS Mincho;ＭＳ 明朝" w:cs="Arial"/>
          <w:b/>
          <w:b/>
          <w:bCs/>
          <w:sz w:val="24"/>
        </w:rPr>
      </w:pPr>
      <w:r>
        <w:rPr>
          <w:rFonts w:eastAsia="MS Mincho;ＭＳ 明朝" w:cs="Arial" w:ascii="Arial" w:hAnsi="Arial"/>
          <w:b/>
          <w:bCs/>
          <w:sz w:val="24"/>
        </w:rPr>
      </w:r>
    </w:p>
    <w:p>
      <w:pPr>
        <w:pStyle w:val="PlainText"/>
        <w:jc w:val="both"/>
        <w:rPr>
          <w:rFonts w:ascii="Arial" w:hAnsi="Arial" w:eastAsia="MS Mincho;ＭＳ 明朝" w:cs="Arial"/>
          <w:b/>
          <w:b/>
          <w:bCs/>
          <w:sz w:val="24"/>
        </w:rPr>
      </w:pPr>
      <w:r>
        <w:rPr>
          <w:rStyle w:val="CommentReference"/>
          <w:rFonts w:cs="Times New Roman" w:ascii="Times New Roman" w:hAnsi="Times New Roman"/>
          <w:vanish w:val="false"/>
        </w:rPr>
        <w:commentReference w:id="4"/>
      </w:r>
    </w:p>
    <w:p>
      <w:pPr>
        <w:pStyle w:val="PlainText"/>
        <w:jc w:val="both"/>
        <w:rPr>
          <w:rFonts w:ascii="Arial" w:hAnsi="Arial" w:eastAsia="MS Mincho;ＭＳ 明朝" w:cs="Arial"/>
          <w:bCs/>
          <w:sz w:val="24"/>
        </w:rPr>
      </w:pPr>
      <w:r>
        <w:rPr>
          <w:rFonts w:eastAsia="MS Mincho;ＭＳ 明朝" w:cs="Arial" w:ascii="Arial" w:hAnsi="Arial"/>
          <w:b/>
          <w:bCs/>
          <w:sz w:val="24"/>
        </w:rPr>
        <w:t xml:space="preserve">Exemplu.  </w:t>
      </w:r>
      <w:r>
        <w:rPr>
          <w:rFonts w:eastAsia="MS Mincho;ＭＳ 明朝" w:cs="Arial" w:ascii="Arial" w:hAnsi="Arial"/>
          <w:bCs/>
          <w:sz w:val="24"/>
        </w:rPr>
        <w:t>Considerăm în rolul  clasei server S clasa numită Persoana: iar în rolul clasei  S</w:t>
      </w:r>
      <w:r>
        <w:rPr>
          <w:rFonts w:eastAsia="MS Mincho;ＭＳ 明朝" w:cs="Arial" w:ascii="Arial" w:hAnsi="Arial"/>
          <w:bCs/>
          <w:sz w:val="24"/>
          <w:szCs w:val="24"/>
          <w:vertAlign w:val="subscript"/>
        </w:rPr>
        <w:t xml:space="preserve">1 </w:t>
      </w:r>
      <w:r>
        <w:rPr>
          <w:rFonts w:eastAsia="MS Mincho;ＭＳ 明朝" w:cs="Arial" w:ascii="Arial" w:hAnsi="Arial"/>
          <w:bCs/>
          <w:sz w:val="24"/>
          <w:szCs w:val="24"/>
        </w:rPr>
        <w:t>clasa PersoanaSpecializata, după cum urmează:</w:t>
      </w:r>
    </w:p>
    <w:p>
      <w:pPr>
        <w:pStyle w:val="PlainText"/>
        <w:jc w:val="both"/>
        <w:rPr>
          <w:rFonts w:ascii="Arial" w:hAnsi="Arial" w:eastAsia="MS Mincho;ＭＳ 明朝" w:cs="Arial"/>
          <w:bCs/>
          <w:sz w:val="24"/>
        </w:rPr>
      </w:pPr>
      <w:r>
        <w:rPr>
          <w:rFonts w:eastAsia="MS Mincho;ＭＳ 明朝" w:cs="Arial" w:ascii="Arial" w:hAnsi="Arial"/>
          <w:bCs/>
          <w:sz w:val="24"/>
        </w:rPr>
      </w:r>
    </w:p>
    <w:p>
      <w:pPr>
        <w:pStyle w:val="PlainText"/>
        <w:rPr/>
      </w:pPr>
      <w:r>
        <w:rPr/>
        <w:t>public class Persoana{</w:t>
      </w:r>
    </w:p>
    <w:p>
      <w:pPr>
        <w:pStyle w:val="PlainText"/>
        <w:rPr/>
      </w:pPr>
      <w:r>
        <w:rPr>
          <w:rFonts w:eastAsia="Courier New"/>
        </w:rPr>
        <w:t xml:space="preserve">  </w:t>
      </w:r>
      <w:r>
        <w:rPr/>
        <w:t>public Persoana(String nume, int varsta){</w:t>
      </w:r>
    </w:p>
    <w:p>
      <w:pPr>
        <w:pStyle w:val="PlainText"/>
        <w:rPr/>
      </w:pPr>
      <w:r>
        <w:rPr>
          <w:rFonts w:eastAsia="Courier New"/>
        </w:rPr>
        <w:t xml:space="preserve">    </w:t>
      </w:r>
      <w:r>
        <w:rPr/>
        <w:t>this.nume=nume; this.varsta=varsta;</w:t>
      </w:r>
    </w:p>
    <w:p>
      <w:pPr>
        <w:pStyle w:val="PlainText"/>
        <w:rPr/>
      </w:pPr>
      <w:r>
        <w:rPr>
          <w:rFonts w:eastAsia="Courier New"/>
        </w:rPr>
        <w:t xml:space="preserve">  </w:t>
      </w:r>
      <w:r>
        <w:rPr/>
        <w:t xml:space="preserve">} </w:t>
      </w:r>
    </w:p>
    <w:p>
      <w:pPr>
        <w:pStyle w:val="PlainText"/>
        <w:rPr/>
      </w:pPr>
      <w:r>
        <w:rPr>
          <w:rFonts w:eastAsia="Courier New"/>
        </w:rPr>
        <w:t xml:space="preserve">  </w:t>
      </w:r>
      <w:r>
        <w:rPr/>
        <w:t>public Persoana(){}</w:t>
      </w:r>
    </w:p>
    <w:p>
      <w:pPr>
        <w:pStyle w:val="PlainText"/>
        <w:rPr/>
      </w:pPr>
      <w:r>
        <w:rPr>
          <w:rFonts w:eastAsia="Courier New"/>
        </w:rPr>
        <w:t xml:space="preserve">  </w:t>
      </w:r>
      <w:r>
        <w:rPr/>
        <w:t>protected String nume="XXXX";</w:t>
      </w:r>
    </w:p>
    <w:p>
      <w:pPr>
        <w:pStyle w:val="PlainText"/>
        <w:rPr/>
      </w:pPr>
      <w:r>
        <w:rPr>
          <w:rFonts w:eastAsia="Courier New"/>
        </w:rPr>
        <w:t xml:space="preserve">  </w:t>
      </w:r>
      <w:r>
        <w:rPr/>
        <w:t>protected int varsta=0;</w:t>
      </w:r>
    </w:p>
    <w:p>
      <w:pPr>
        <w:pStyle w:val="PlainText"/>
        <w:jc w:val="both"/>
        <w:rPr/>
      </w:pPr>
      <w:r>
        <w:rPr/>
        <w:t xml:space="preserve">}  </w:t>
      </w:r>
    </w:p>
    <w:p>
      <w:pPr>
        <w:pStyle w:val="PlainText"/>
        <w:jc w:val="both"/>
        <w:rPr>
          <w:rFonts w:ascii="Arial" w:hAnsi="Arial" w:eastAsia="MS Mincho;ＭＳ 明朝" w:cs="Arial"/>
          <w:b/>
          <w:b/>
          <w:bCs/>
          <w:sz w:val="24"/>
        </w:rPr>
      </w:pPr>
      <w:r>
        <w:rPr>
          <w:rFonts w:eastAsia="MS Mincho;ＭＳ 明朝" w:cs="Arial" w:ascii="Arial" w:hAnsi="Arial"/>
          <w:bCs/>
          <w:sz w:val="24"/>
          <w:lang w:val="ro-RO"/>
        </w:rPr>
        <w:t>Servicile clasei Persoana sunt  minimale şi au fost extinse în clasa PersoanaSpecializată  prin itermediul interfeţelor Actualizare şi Afişare.</w:t>
      </w:r>
    </w:p>
    <w:p>
      <w:pPr>
        <w:pStyle w:val="PlainText"/>
        <w:rPr>
          <w:rFonts w:ascii="Arial" w:hAnsi="Arial" w:eastAsia="MS Mincho;ＭＳ 明朝" w:cs="Arial"/>
          <w:b/>
          <w:b/>
          <w:bCs/>
          <w:sz w:val="24"/>
        </w:rPr>
      </w:pPr>
      <w:r>
        <w:rPr>
          <w:rFonts w:eastAsia="MS Mincho;ＭＳ 明朝" w:cs="Arial" w:ascii="Arial" w:hAnsi="Arial"/>
          <w:b/>
          <w:bCs/>
          <w:sz w:val="24"/>
        </w:rPr>
      </w:r>
    </w:p>
    <w:p>
      <w:pPr>
        <w:pStyle w:val="PlainText"/>
        <w:rPr/>
      </w:pPr>
      <w:r>
        <w:rPr/>
        <w:t>public interface Actualizare{</w:t>
      </w:r>
    </w:p>
    <w:p>
      <w:pPr>
        <w:pStyle w:val="PlainText"/>
        <w:rPr/>
      </w:pPr>
      <w:r>
        <w:rPr>
          <w:rFonts w:eastAsia="Courier New"/>
        </w:rPr>
        <w:t xml:space="preserve">  </w:t>
      </w:r>
      <w:r>
        <w:rPr/>
        <w:t>public void actualizareNume(String nume);</w:t>
      </w:r>
    </w:p>
    <w:p>
      <w:pPr>
        <w:pStyle w:val="PlainText"/>
        <w:rPr/>
      </w:pPr>
      <w:r>
        <w:rPr>
          <w:rFonts w:eastAsia="Courier New"/>
        </w:rPr>
        <w:t xml:space="preserve">  </w:t>
      </w:r>
      <w:r>
        <w:rPr/>
        <w:t>public void actualizareVarsta(int varsta);</w:t>
      </w:r>
    </w:p>
    <w:p>
      <w:pPr>
        <w:pStyle w:val="PlainText"/>
        <w:rPr/>
      </w:pPr>
      <w:r>
        <w:rPr/>
        <w:t xml:space="preserve">} </w:t>
      </w:r>
    </w:p>
    <w:p>
      <w:pPr>
        <w:pStyle w:val="PlainText"/>
        <w:rPr/>
      </w:pPr>
      <w:r>
        <w:rPr/>
      </w:r>
    </w:p>
    <w:p>
      <w:pPr>
        <w:pStyle w:val="PlainText"/>
        <w:rPr/>
      </w:pPr>
      <w:r>
        <w:rPr/>
        <w:t>interface Afisare{</w:t>
      </w:r>
    </w:p>
    <w:p>
      <w:pPr>
        <w:pStyle w:val="PlainText"/>
        <w:rPr/>
      </w:pPr>
      <w:r>
        <w:rPr>
          <w:rFonts w:eastAsia="Courier New"/>
        </w:rPr>
        <w:t xml:space="preserve">  </w:t>
      </w:r>
      <w:r>
        <w:rPr/>
        <w:t>public void afisare();</w:t>
      </w:r>
    </w:p>
    <w:p>
      <w:pPr>
        <w:pStyle w:val="PlainText"/>
        <w:rPr/>
      </w:pPr>
      <w:r>
        <w:rPr>
          <w:rFonts w:eastAsia="Courier New"/>
        </w:rPr>
        <w:t xml:space="preserve">  </w:t>
      </w:r>
      <w:r>
        <w:rPr/>
        <w:t>public void actualizareVarsta(int varsta);</w:t>
      </w:r>
    </w:p>
    <w:p>
      <w:pPr>
        <w:pStyle w:val="PlainText"/>
        <w:rPr/>
      </w:pPr>
      <w:r>
        <w:rPr/>
        <w:t xml:space="preserve">}  </w:t>
      </w:r>
    </w:p>
    <w:p>
      <w:pPr>
        <w:pStyle w:val="PlainText"/>
        <w:rPr/>
      </w:pPr>
      <w:r>
        <w:rPr/>
      </w:r>
    </w:p>
    <w:p>
      <w:pPr>
        <w:pStyle w:val="PlainText"/>
        <w:rPr/>
      </w:pPr>
      <w:r>
        <w:rPr/>
        <w:t>class PersoanaSpecializata extends Persoana</w:t>
      </w:r>
    </w:p>
    <w:p>
      <w:pPr>
        <w:pStyle w:val="PlainText"/>
        <w:rPr/>
      </w:pPr>
      <w:r>
        <w:rPr/>
        <w:t>implements Actualizare, Afisare{</w:t>
      </w:r>
    </w:p>
    <w:p>
      <w:pPr>
        <w:pStyle w:val="PlainText"/>
        <w:rPr/>
      </w:pPr>
      <w:r>
        <w:rPr>
          <w:rFonts w:eastAsia="Courier New"/>
        </w:rPr>
        <w:t xml:space="preserve">  </w:t>
      </w:r>
      <w:r>
        <w:rPr/>
        <w:t>public void actualizareNume(String nume){this.nume=nume;}</w:t>
      </w:r>
    </w:p>
    <w:p>
      <w:pPr>
        <w:pStyle w:val="PlainText"/>
        <w:rPr/>
      </w:pPr>
      <w:r>
        <w:rPr>
          <w:rFonts w:eastAsia="Courier New"/>
        </w:rPr>
        <w:t xml:space="preserve">  </w:t>
      </w:r>
      <w:r>
        <w:rPr/>
        <w:t>public void actualizareVarsta(int varsta){this.varsta=varsta;}</w:t>
      </w:r>
    </w:p>
    <w:p>
      <w:pPr>
        <w:pStyle w:val="PlainText"/>
        <w:rPr/>
      </w:pPr>
      <w:r>
        <w:rPr>
          <w:rFonts w:eastAsia="Courier New"/>
        </w:rPr>
        <w:t xml:space="preserve">  </w:t>
      </w:r>
      <w:r>
        <w:rPr/>
        <w:t>public void afisare(){</w:t>
      </w:r>
    </w:p>
    <w:p>
      <w:pPr>
        <w:pStyle w:val="PlainText"/>
        <w:rPr/>
      </w:pPr>
      <w:r>
        <w:rPr>
          <w:rFonts w:eastAsia="Courier New"/>
        </w:rPr>
        <w:t xml:space="preserve">    </w:t>
      </w:r>
      <w:r>
        <w:rPr/>
        <w:t>System.out.println("nume= "+nume);</w:t>
      </w:r>
    </w:p>
    <w:p>
      <w:pPr>
        <w:pStyle w:val="PlainText"/>
        <w:rPr/>
      </w:pPr>
      <w:r>
        <w:rPr>
          <w:rFonts w:eastAsia="Courier New"/>
        </w:rPr>
        <w:t xml:space="preserve">    </w:t>
      </w:r>
      <w:r>
        <w:rPr/>
        <w:t>System.out.println("varsta= " + varsta);</w:t>
      </w:r>
    </w:p>
    <w:p>
      <w:pPr>
        <w:pStyle w:val="PlainText"/>
        <w:rPr>
          <w:rFonts w:eastAsia="Courier New"/>
        </w:rPr>
      </w:pPr>
      <w:r>
        <w:rPr>
          <w:rFonts w:eastAsia="Courier New"/>
        </w:rPr>
        <w:t xml:space="preserve">  </w:t>
      </w:r>
    </w:p>
    <w:p>
      <w:pPr>
        <w:pStyle w:val="PlainText"/>
        <w:rPr/>
      </w:pPr>
      <w:r>
        <w:rPr>
          <w:rFonts w:eastAsia="Courier New"/>
        </w:rPr>
        <w:t xml:space="preserve">  </w:t>
      </w:r>
      <w:r>
        <w:rPr/>
        <w:t>}</w:t>
      </w:r>
    </w:p>
    <w:p>
      <w:pPr>
        <w:pStyle w:val="PlainText"/>
        <w:rPr/>
      </w:pPr>
      <w:r>
        <w:rPr/>
        <w:t xml:space="preserve">}  </w:t>
      </w:r>
    </w:p>
    <w:p>
      <w:pPr>
        <w:pStyle w:val="PlainText"/>
        <w:rPr/>
      </w:pPr>
      <w:r>
        <w:rPr/>
      </w:r>
    </w:p>
    <w:p>
      <w:pPr>
        <w:pStyle w:val="PlainText"/>
        <w:rPr/>
      </w:pPr>
      <w:r>
        <w:rPr>
          <w:rFonts w:cs="Arial" w:ascii="Arial" w:hAnsi="Arial"/>
          <w:sz w:val="24"/>
          <w:szCs w:val="24"/>
        </w:rPr>
        <w:t>Clasa Client utilizează serviciile serverului PersoanaSpecializată, după următoarea schemă:</w:t>
      </w:r>
    </w:p>
    <w:p>
      <w:pPr>
        <w:pStyle w:val="PlainText"/>
        <w:rPr>
          <w:rFonts w:ascii="Arial" w:hAnsi="Arial" w:cs="Arial"/>
          <w:sz w:val="24"/>
          <w:szCs w:val="24"/>
        </w:rPr>
      </w:pPr>
      <w:r>
        <w:rPr>
          <w:rFonts w:cs="Arial" w:ascii="Arial" w:hAnsi="Arial"/>
          <w:sz w:val="24"/>
          <w:szCs w:val="24"/>
        </w:rPr>
      </w:r>
    </w:p>
    <w:p>
      <w:pPr>
        <w:pStyle w:val="PlainText"/>
        <w:rPr/>
      </w:pPr>
      <w:r>
        <w:rPr/>
        <w:t>public class Client{</w:t>
      </w:r>
    </w:p>
    <w:p>
      <w:pPr>
        <w:pStyle w:val="PlainText"/>
        <w:rPr/>
      </w:pPr>
      <w:r>
        <w:rPr>
          <w:rFonts w:eastAsia="Courier New"/>
        </w:rPr>
        <w:t xml:space="preserve">  </w:t>
      </w:r>
      <w:r>
        <w:rPr/>
        <w:t>public static void main(String args[]){</w:t>
      </w:r>
    </w:p>
    <w:p>
      <w:pPr>
        <w:pStyle w:val="PlainText"/>
        <w:rPr/>
      </w:pPr>
      <w:r>
        <w:rPr>
          <w:rFonts w:eastAsia="Courier New"/>
        </w:rPr>
        <w:t xml:space="preserve">    </w:t>
      </w:r>
      <w:r>
        <w:rPr/>
        <w:t xml:space="preserve">PersoanaSpecializata p=new PersoanaSpecializata();  </w:t>
      </w:r>
    </w:p>
    <w:p>
      <w:pPr>
        <w:pStyle w:val="PlainText"/>
        <w:rPr/>
      </w:pPr>
      <w:r>
        <w:rPr>
          <w:rFonts w:eastAsia="Courier New"/>
        </w:rPr>
        <w:t xml:space="preserve">    </w:t>
      </w:r>
      <w:r>
        <w:rPr/>
        <w:t>Actualizare act=p;</w:t>
      </w:r>
    </w:p>
    <w:p>
      <w:pPr>
        <w:pStyle w:val="PlainText"/>
        <w:rPr/>
      </w:pPr>
      <w:r>
        <w:rPr>
          <w:rFonts w:eastAsia="Courier New"/>
        </w:rPr>
        <w:t xml:space="preserve">    </w:t>
      </w:r>
      <w:r>
        <w:rPr/>
        <w:t>Afisare afis=p;</w:t>
      </w:r>
    </w:p>
    <w:p>
      <w:pPr>
        <w:pStyle w:val="PlainText"/>
        <w:rPr/>
      </w:pPr>
      <w:r>
        <w:rPr>
          <w:rFonts w:eastAsia="Courier New"/>
        </w:rPr>
        <w:t xml:space="preserve">    </w:t>
      </w:r>
      <w:r>
        <w:rPr/>
        <w:t>act.actualizareNume("Balanescu");</w:t>
      </w:r>
    </w:p>
    <w:p>
      <w:pPr>
        <w:pStyle w:val="PlainText"/>
        <w:rPr/>
      </w:pPr>
      <w:r>
        <w:rPr>
          <w:rFonts w:eastAsia="Courier New"/>
        </w:rPr>
        <w:t xml:space="preserve">    </w:t>
      </w:r>
      <w:r>
        <w:rPr/>
        <w:t>act.actualizareVarsta(58);</w:t>
      </w:r>
    </w:p>
    <w:p>
      <w:pPr>
        <w:pStyle w:val="PlainText"/>
        <w:rPr/>
      </w:pPr>
      <w:r>
        <w:rPr>
          <w:rFonts w:eastAsia="Courier New"/>
        </w:rPr>
        <w:t xml:space="preserve">    </w:t>
      </w:r>
      <w:r>
        <w:rPr/>
        <w:t>afis.afisare();</w:t>
      </w:r>
    </w:p>
    <w:p>
      <w:pPr>
        <w:pStyle w:val="PlainText"/>
        <w:rPr/>
      </w:pPr>
      <w:r>
        <w:rPr>
          <w:rFonts w:eastAsia="Courier New"/>
        </w:rPr>
        <w:t xml:space="preserve">  </w:t>
      </w:r>
      <w:r>
        <w:rPr/>
        <w:t xml:space="preserve">}  </w:t>
      </w:r>
    </w:p>
    <w:p>
      <w:pPr>
        <w:pStyle w:val="PlainText"/>
        <w:rPr/>
      </w:pPr>
      <w:r>
        <w:rPr/>
        <w:t xml:space="preserve">}  </w:t>
      </w:r>
    </w:p>
    <w:p>
      <w:pPr>
        <w:pStyle w:val="PlainText"/>
        <w:rPr>
          <w:rFonts w:ascii="Arial" w:hAnsi="Arial" w:cs="Arial"/>
          <w:sz w:val="24"/>
          <w:szCs w:val="24"/>
        </w:rPr>
      </w:pPr>
      <w:r>
        <w:rPr>
          <w:rFonts w:cs="Arial" w:ascii="Arial" w:hAnsi="Arial"/>
          <w:sz w:val="24"/>
          <w:szCs w:val="24"/>
        </w:rPr>
      </w:r>
    </w:p>
    <w:p>
      <w:pPr>
        <w:pStyle w:val="PlainText"/>
        <w:rPr>
          <w:rFonts w:ascii="Arial" w:hAnsi="Arial" w:cs="Arial"/>
          <w:sz w:val="24"/>
          <w:szCs w:val="24"/>
        </w:rPr>
      </w:pPr>
      <w:r>
        <w:rPr>
          <w:rFonts w:cs="Arial" w:ascii="Arial" w:hAnsi="Arial"/>
          <w:sz w:val="24"/>
          <w:szCs w:val="24"/>
        </w:rPr>
        <w:t xml:space="preserve">În mod intenţionat metoda </w:t>
      </w:r>
      <w:r>
        <w:rPr/>
        <w:t>public void actualizareVarsta(int varsta)</w:t>
      </w:r>
      <w:r>
        <w:rPr>
          <w:rFonts w:cs="Arial" w:ascii="Arial" w:hAnsi="Arial"/>
          <w:sz w:val="24"/>
          <w:szCs w:val="24"/>
        </w:rPr>
        <w:t xml:space="preserve"> apare în ambele interfeţe: trebuie remarcat că acest lucru nu conduce la ambiguitate, deoarece clasa </w:t>
      </w:r>
      <w:r>
        <w:rPr/>
        <w:t>PersoanaSpecializata</w:t>
      </w:r>
      <w:r>
        <w:rPr>
          <w:rFonts w:cs="Arial" w:ascii="Arial" w:hAnsi="Arial"/>
          <w:sz w:val="24"/>
          <w:szCs w:val="24"/>
        </w:rPr>
        <w:t xml:space="preserve">  nu poate furniza decât o singură implementare pentru această metodă.</w:t>
      </w:r>
    </w:p>
    <w:p>
      <w:pPr>
        <w:pStyle w:val="PlainText"/>
        <w:jc w:val="both"/>
        <w:rPr>
          <w:rFonts w:ascii="Arial" w:hAnsi="Arial" w:eastAsia="MS Mincho;ＭＳ 明朝" w:cs="Arial"/>
          <w:b/>
          <w:b/>
          <w:bCs/>
          <w:sz w:val="24"/>
          <w:szCs w:val="24"/>
        </w:rPr>
      </w:pPr>
      <w:r>
        <w:rPr>
          <w:rFonts w:eastAsia="MS Mincho;ＭＳ 明朝" w:cs="Arial" w:ascii="Arial" w:hAnsi="Arial"/>
          <w:b/>
          <w:bCs/>
          <w:sz w:val="24"/>
          <w:szCs w:val="24"/>
        </w:rPr>
      </w:r>
    </w:p>
    <w:p>
      <w:pPr>
        <w:pStyle w:val="PlainText"/>
        <w:rPr>
          <w:rFonts w:ascii="Arial" w:hAnsi="Arial" w:eastAsia="MS Mincho;ＭＳ 明朝" w:cs="Arial"/>
          <w:bCs/>
          <w:sz w:val="24"/>
        </w:rPr>
      </w:pPr>
      <w:r>
        <w:rPr>
          <w:rFonts w:eastAsia="MS Mincho;ＭＳ 明朝" w:cs="Arial" w:ascii="Arial" w:hAnsi="Arial"/>
          <w:bCs/>
          <w:sz w:val="24"/>
        </w:rPr>
        <w:t xml:space="preserve">Există şi alte situaţii în care conceptul de interfaţă îşi dovedeşte aplicabilitatea.  Să considerăm cazul unei clase server S care furnizează două tipuri de servicii clienţilor: unele cu caracter general implementate complet de clasa server (metoda g() în această ilustrare) şi altele mai specifice, care depind de  tipul de client cu care serverul colaboreză (metoda s()). Implementarea serviciilor din ultima categorie cade prin urmare în sarcina clientului.  În cazul în care clasa client este subclasă a serverului, aceste servicii pot fi implementate prin specializarea metodelor moştenite de la server. În situaţia în care clasa client este deja subclasă a unei alte clase diferite de server (BC), atunci soluţia nu poate fi adoptată deoarece în limbajul Java moştenirea multiplă nu este posibilă. În acest caz se utilizează o interfaţă I care descrie  signatura metodei specifice s(). Serverul S este client al  aceastei interfeţe iar interfaţa este implementată de clientul C, ca în figura următoare. </w:t>
      </w:r>
    </w:p>
    <w:p>
      <w:pPr>
        <w:pStyle w:val="PlainText"/>
        <w:rPr>
          <w:rFonts w:ascii="Arial" w:hAnsi="Arial" w:eastAsia="MS Mincho;ＭＳ 明朝" w:cs="Arial"/>
          <w:bCs/>
          <w:sz w:val="24"/>
        </w:rPr>
      </w:pPr>
      <w:r>
        <w:rPr>
          <w:rFonts w:eastAsia="MS Mincho;ＭＳ 明朝" w:cs="Arial" w:ascii="Arial" w:hAnsi="Arial"/>
          <w:bCs/>
          <w:sz w:val="24"/>
        </w:rPr>
        <w:drawing>
          <wp:inline distT="0" distB="0" distL="0" distR="0">
            <wp:extent cx="4597400" cy="4279900"/>
            <wp:effectExtent l="0" t="0" r="0" b="0"/>
            <wp:docPr id="21" name="Imagin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ine5" descr="" title=""/>
                    <pic:cNvPicPr>
                      <a:picLocks noChangeAspect="1" noChangeArrowheads="1"/>
                    </pic:cNvPicPr>
                  </pic:nvPicPr>
                  <pic:blipFill>
                    <a:blip r:embed="rId8"/>
                    <a:srcRect l="-8" t="-8" r="-8" b="-8"/>
                    <a:stretch>
                      <a:fillRect/>
                    </a:stretch>
                  </pic:blipFill>
                  <pic:spPr bwMode="auto">
                    <a:xfrm>
                      <a:off x="0" y="0"/>
                      <a:ext cx="4597400" cy="4279900"/>
                    </a:xfrm>
                    <a:prstGeom prst="rect">
                      <a:avLst/>
                    </a:prstGeom>
                  </pic:spPr>
                </pic:pic>
              </a:graphicData>
            </a:graphic>
          </wp:inline>
        </w:drawing>
      </w:r>
    </w:p>
    <w:p>
      <w:pPr>
        <w:pStyle w:val="PlainText"/>
        <w:rPr>
          <w:rFonts w:ascii="Arial" w:hAnsi="Arial" w:eastAsia="MS Mincho;ＭＳ 明朝" w:cs="Arial"/>
          <w:bCs/>
          <w:sz w:val="24"/>
        </w:rPr>
      </w:pPr>
      <w:r>
        <w:rPr>
          <w:rStyle w:val="CommentReference"/>
          <w:rFonts w:cs="Times New Roman" w:ascii="Times New Roman" w:hAnsi="Times New Roman"/>
          <w:vanish w:val="false"/>
        </w:rPr>
        <w:commentReference w:id="5"/>
      </w:r>
    </w:p>
    <w:p>
      <w:pPr>
        <w:pStyle w:val="PlainText"/>
        <w:rPr>
          <w:rFonts w:ascii="Arial" w:hAnsi="Arial" w:cs="Arial"/>
          <w:sz w:val="24"/>
          <w:szCs w:val="24"/>
        </w:rPr>
      </w:pPr>
      <w:r>
        <w:rPr>
          <w:rFonts w:cs="Arial" w:ascii="Arial" w:hAnsi="Arial"/>
          <w:sz w:val="24"/>
          <w:szCs w:val="24"/>
        </w:rPr>
        <w:t xml:space="preserve">Acest tip de colaborare este  frecvent în cazul interfeţelor grafice (ca în cazul  arhitecturilor Model View Controller) unde evenimentele sunt instalate astfel încât să provoace apelul unor metode ce aparţin unor interfeţe implementate de utilizatori (clienţi). </w:t>
      </w:r>
    </w:p>
    <w:p>
      <w:pPr>
        <w:pStyle w:val="PlainText"/>
        <w:jc w:val="both"/>
        <w:rPr>
          <w:rFonts w:ascii="Arial" w:hAnsi="Arial" w:eastAsia="MS Mincho;ＭＳ 明朝" w:cs="Arial"/>
          <w:bCs/>
          <w:sz w:val="24"/>
          <w:szCs w:val="24"/>
        </w:rPr>
      </w:pPr>
      <w:r>
        <w:rPr>
          <w:rFonts w:eastAsia="MS Mincho;ＭＳ 明朝" w:cs="Arial" w:ascii="Arial" w:hAnsi="Arial"/>
          <w:bCs/>
          <w:sz w:val="24"/>
          <w:szCs w:val="24"/>
        </w:rPr>
      </w:r>
    </w:p>
    <w:p>
      <w:pPr>
        <w:pStyle w:val="PlainText"/>
        <w:jc w:val="both"/>
        <w:rPr>
          <w:rFonts w:ascii="Arial" w:hAnsi="Arial" w:eastAsia="MS Mincho;ＭＳ 明朝" w:cs="Arial"/>
          <w:bCs/>
          <w:sz w:val="24"/>
        </w:rPr>
      </w:pPr>
      <w:r>
        <w:rPr>
          <w:rFonts w:eastAsia="Arial" w:cs="Arial" w:ascii="Arial" w:hAnsi="Arial"/>
          <w:b/>
          <w:bCs/>
          <w:sz w:val="24"/>
        </w:rPr>
        <w:t xml:space="preserve"> </w:t>
      </w:r>
    </w:p>
    <w:p>
      <w:pPr>
        <w:pStyle w:val="PlainText"/>
        <w:jc w:val="both"/>
        <w:rPr>
          <w:rFonts w:ascii="Arial" w:hAnsi="Arial" w:eastAsia="MS Mincho;ＭＳ 明朝" w:cs="Arial"/>
          <w:bCs/>
          <w:sz w:val="24"/>
        </w:rPr>
      </w:pPr>
      <w:r>
        <w:rPr>
          <w:rFonts w:eastAsia="MS Mincho;ＭＳ 明朝" w:cs="Arial" w:ascii="Arial" w:hAnsi="Arial"/>
          <w:bCs/>
          <w:sz w:val="24"/>
        </w:rPr>
      </w:r>
    </w:p>
    <w:p>
      <w:pPr>
        <w:pStyle w:val="PlainText"/>
        <w:jc w:val="both"/>
        <w:rPr/>
      </w:pPr>
      <w:r>
        <w:rPr>
          <w:rFonts w:eastAsia="MS Mincho;ＭＳ 明朝" w:cs="Arial" w:ascii="Arial" w:hAnsi="Arial"/>
          <w:b/>
          <w:bCs/>
          <w:sz w:val="24"/>
        </w:rPr>
        <w:t>Exemplu.</w:t>
      </w:r>
      <w:r>
        <w:rPr>
          <w:rFonts w:eastAsia="MS Mincho;ＭＳ 明朝" w:cs="Arial" w:ascii="Arial" w:hAnsi="Arial"/>
          <w:bCs/>
          <w:sz w:val="24"/>
        </w:rPr>
        <w:t xml:space="preserve"> În cele ce urmează, serverul Legitimatie  (în rolul lui S) este specializat în scrierea legitimaţiilor pentru profesori universitari (clasa Profesor este în rolul clientului C). Serviciul specific este scrierea antetului universităţii din care profesorul face parte (metoda afisareAntet() a interfeţei Antet); această interfaţă  este implementată în clasa Profesor, care este deja subclasă a clasei Persoana. </w:t>
      </w:r>
    </w:p>
    <w:p>
      <w:pPr>
        <w:pStyle w:val="PlainText"/>
        <w:jc w:val="both"/>
        <w:rPr>
          <w:rFonts w:ascii="Arial" w:hAnsi="Arial" w:eastAsia="MS Mincho;ＭＳ 明朝" w:cs="Arial"/>
          <w:bCs/>
          <w:sz w:val="24"/>
        </w:rPr>
      </w:pPr>
      <w:r>
        <w:rPr>
          <w:rFonts w:eastAsia="Arial" w:cs="Arial" w:ascii="Arial" w:hAnsi="Arial"/>
          <w:bCs/>
          <w:sz w:val="24"/>
        </w:rPr>
        <w:t xml:space="preserve"> </w:t>
      </w:r>
    </w:p>
    <w:p>
      <w:pPr>
        <w:pStyle w:val="PlainText"/>
        <w:rPr/>
      </w:pPr>
      <w:r>
        <w:rPr/>
        <w:t>public  class Legitimatie{</w:t>
      </w:r>
    </w:p>
    <w:p>
      <w:pPr>
        <w:pStyle w:val="PlainText"/>
        <w:rPr/>
      </w:pPr>
      <w:r>
        <w:rPr>
          <w:rFonts w:eastAsia="Courier New"/>
        </w:rPr>
        <w:t xml:space="preserve">  </w:t>
      </w:r>
      <w:r>
        <w:rPr/>
        <w:t>public static void scrie(Antet antet, Object o){</w:t>
      </w:r>
    </w:p>
    <w:p>
      <w:pPr>
        <w:pStyle w:val="PlainText"/>
        <w:rPr/>
      </w:pPr>
      <w:r>
        <w:rPr>
          <w:rFonts w:eastAsia="Courier New"/>
        </w:rPr>
        <w:t xml:space="preserve">    </w:t>
      </w:r>
      <w:r>
        <w:rPr/>
        <w:t>antet.afisareAntet();</w:t>
      </w:r>
    </w:p>
    <w:p>
      <w:pPr>
        <w:pStyle w:val="PlainText"/>
        <w:rPr/>
      </w:pPr>
      <w:r>
        <w:rPr>
          <w:rFonts w:eastAsia="Courier New"/>
        </w:rPr>
        <w:t xml:space="preserve">    </w:t>
      </w:r>
      <w:r>
        <w:rPr/>
        <w:t>((Profesor)o).afisare();</w:t>
      </w:r>
    </w:p>
    <w:p>
      <w:pPr>
        <w:pStyle w:val="PlainText"/>
        <w:rPr/>
      </w:pPr>
      <w:r>
        <w:rPr>
          <w:rFonts w:eastAsia="Courier New"/>
        </w:rPr>
        <w:t xml:space="preserve">    </w:t>
      </w:r>
      <w:r>
        <w:rPr/>
        <w:t>System.out.println("Legitimatia a fost eliberata la data:......");</w:t>
      </w:r>
    </w:p>
    <w:p>
      <w:pPr>
        <w:pStyle w:val="PlainText"/>
        <w:rPr/>
      </w:pPr>
      <w:r>
        <w:rPr>
          <w:rFonts w:eastAsia="Courier New"/>
        </w:rPr>
        <w:t xml:space="preserve">    </w:t>
      </w:r>
      <w:r>
        <w:rPr/>
        <w:t>System.out.println("___________________________________________");</w:t>
      </w:r>
    </w:p>
    <w:p>
      <w:pPr>
        <w:pStyle w:val="PlainText"/>
        <w:rPr/>
      </w:pPr>
      <w:r>
        <w:rPr>
          <w:rFonts w:eastAsia="Courier New"/>
        </w:rPr>
        <w:t xml:space="preserve">  </w:t>
      </w:r>
      <w:r>
        <w:rPr/>
        <w:t xml:space="preserve">}  </w:t>
      </w:r>
    </w:p>
    <w:p>
      <w:pPr>
        <w:pStyle w:val="PlainText"/>
        <w:rPr/>
      </w:pPr>
      <w:r>
        <w:rPr/>
        <w:t>}</w:t>
      </w:r>
    </w:p>
    <w:p>
      <w:pPr>
        <w:pStyle w:val="PlainText"/>
        <w:rPr/>
      </w:pPr>
      <w:r>
        <w:rPr/>
        <w:t>public class Persoana{</w:t>
      </w:r>
    </w:p>
    <w:p>
      <w:pPr>
        <w:pStyle w:val="PlainText"/>
        <w:rPr/>
      </w:pPr>
      <w:r>
        <w:rPr>
          <w:rFonts w:eastAsia="Courier New"/>
        </w:rPr>
        <w:t xml:space="preserve">  </w:t>
      </w:r>
      <w:r>
        <w:rPr/>
        <w:t>public Persoana(String nume){this.nume=nume;}</w:t>
      </w:r>
    </w:p>
    <w:p>
      <w:pPr>
        <w:pStyle w:val="PlainText"/>
        <w:rPr/>
      </w:pPr>
      <w:r>
        <w:rPr>
          <w:rFonts w:eastAsia="Courier New"/>
        </w:rPr>
        <w:t xml:space="preserve">  </w:t>
      </w:r>
      <w:r>
        <w:rPr/>
        <w:t>public Persoana(){}</w:t>
      </w:r>
    </w:p>
    <w:p>
      <w:pPr>
        <w:pStyle w:val="PlainText"/>
        <w:rPr/>
      </w:pPr>
      <w:r>
        <w:rPr>
          <w:rFonts w:eastAsia="Courier New"/>
        </w:rPr>
        <w:t xml:space="preserve">  </w:t>
      </w:r>
      <w:r>
        <w:rPr/>
        <w:t>public void afisare(){System.out.println(nume);}</w:t>
      </w:r>
    </w:p>
    <w:p>
      <w:pPr>
        <w:pStyle w:val="PlainText"/>
        <w:rPr/>
      </w:pPr>
      <w:r>
        <w:rPr>
          <w:rFonts w:eastAsia="Courier New"/>
        </w:rPr>
        <w:t xml:space="preserve">  </w:t>
      </w:r>
      <w:r>
        <w:rPr/>
        <w:t>private String nume="XXXX";</w:t>
      </w:r>
    </w:p>
    <w:p>
      <w:pPr>
        <w:pStyle w:val="PlainText"/>
        <w:rPr/>
      </w:pPr>
      <w:r>
        <w:rPr/>
        <w:t xml:space="preserve">}  </w:t>
      </w:r>
    </w:p>
    <w:p>
      <w:pPr>
        <w:pStyle w:val="PlainText"/>
        <w:rPr/>
      </w:pPr>
      <w:r>
        <w:rPr/>
        <w:t>public class Profesor extends Persoana implements Antet{</w:t>
      </w:r>
    </w:p>
    <w:p>
      <w:pPr>
        <w:pStyle w:val="PlainText"/>
        <w:rPr/>
      </w:pPr>
      <w:r>
        <w:rPr>
          <w:rFonts w:eastAsia="Courier New"/>
        </w:rPr>
        <w:t xml:space="preserve">  </w:t>
      </w:r>
      <w:r>
        <w:rPr/>
        <w:t>public Profesor(String nume, String universitate){</w:t>
      </w:r>
    </w:p>
    <w:p>
      <w:pPr>
        <w:pStyle w:val="PlainText"/>
        <w:rPr/>
      </w:pPr>
      <w:r>
        <w:rPr>
          <w:rFonts w:eastAsia="Courier New"/>
        </w:rPr>
        <w:t xml:space="preserve">    </w:t>
      </w:r>
      <w:r>
        <w:rPr/>
        <w:t>super(nume);</w:t>
      </w:r>
    </w:p>
    <w:p>
      <w:pPr>
        <w:pStyle w:val="PlainText"/>
        <w:rPr/>
      </w:pPr>
      <w:r>
        <w:rPr>
          <w:rFonts w:eastAsia="Courier New"/>
        </w:rPr>
        <w:t xml:space="preserve">    </w:t>
      </w:r>
      <w:r>
        <w:rPr/>
        <w:t>this.universitate=universitate;</w:t>
      </w:r>
    </w:p>
    <w:p>
      <w:pPr>
        <w:pStyle w:val="PlainText"/>
        <w:rPr/>
      </w:pPr>
      <w:r>
        <w:rPr>
          <w:rFonts w:eastAsia="Courier New"/>
        </w:rPr>
        <w:t xml:space="preserve">  </w:t>
      </w:r>
      <w:r>
        <w:rPr/>
        <w:t xml:space="preserve">}  </w:t>
      </w:r>
    </w:p>
    <w:p>
      <w:pPr>
        <w:pStyle w:val="PlainText"/>
        <w:rPr/>
      </w:pPr>
      <w:r>
        <w:rPr>
          <w:rFonts w:eastAsia="Courier New"/>
        </w:rPr>
        <w:t xml:space="preserve">  </w:t>
      </w:r>
      <w:r>
        <w:rPr/>
        <w:t>public void afisare(){</w:t>
      </w:r>
    </w:p>
    <w:p>
      <w:pPr>
        <w:pStyle w:val="PlainText"/>
        <w:rPr/>
      </w:pPr>
      <w:r>
        <w:rPr>
          <w:rFonts w:eastAsia="Courier New"/>
        </w:rPr>
        <w:t xml:space="preserve">    </w:t>
      </w:r>
      <w:r>
        <w:rPr/>
        <w:t>System.out.println("Nume profesor: ");</w:t>
      </w:r>
    </w:p>
    <w:p>
      <w:pPr>
        <w:pStyle w:val="PlainText"/>
        <w:rPr/>
      </w:pPr>
      <w:r>
        <w:rPr>
          <w:rFonts w:eastAsia="Courier New"/>
        </w:rPr>
        <w:t xml:space="preserve">    </w:t>
      </w:r>
      <w:r>
        <w:rPr/>
        <w:t>super.afisare();</w:t>
      </w:r>
    </w:p>
    <w:p>
      <w:pPr>
        <w:pStyle w:val="PlainText"/>
        <w:rPr/>
      </w:pPr>
      <w:r>
        <w:rPr>
          <w:rFonts w:eastAsia="Courier New"/>
        </w:rPr>
        <w:t xml:space="preserve">  </w:t>
      </w:r>
      <w:r>
        <w:rPr/>
        <w:t>}</w:t>
      </w:r>
    </w:p>
    <w:p>
      <w:pPr>
        <w:pStyle w:val="PlainText"/>
        <w:rPr/>
      </w:pPr>
      <w:r>
        <w:rPr>
          <w:rFonts w:eastAsia="Courier New"/>
        </w:rPr>
        <w:t xml:space="preserve">  </w:t>
      </w:r>
      <w:r>
        <w:rPr/>
        <w:t>public void eliberareLegitimatie(){</w:t>
      </w:r>
    </w:p>
    <w:p>
      <w:pPr>
        <w:pStyle w:val="PlainText"/>
        <w:rPr/>
      </w:pPr>
      <w:r>
        <w:rPr>
          <w:rFonts w:eastAsia="Courier New"/>
        </w:rPr>
        <w:t xml:space="preserve">    </w:t>
      </w:r>
      <w:r>
        <w:rPr/>
        <w:t>Legitimatie.scrie(this, this);</w:t>
      </w:r>
    </w:p>
    <w:p>
      <w:pPr>
        <w:pStyle w:val="PlainText"/>
        <w:rPr/>
      </w:pPr>
      <w:r>
        <w:rPr>
          <w:rFonts w:eastAsia="Courier New"/>
        </w:rPr>
        <w:t xml:space="preserve">  </w:t>
      </w:r>
      <w:r>
        <w:rPr/>
        <w:t xml:space="preserve">} </w:t>
      </w:r>
    </w:p>
    <w:p>
      <w:pPr>
        <w:pStyle w:val="PlainText"/>
        <w:rPr/>
      </w:pPr>
      <w:r>
        <w:rPr>
          <w:rFonts w:eastAsia="Courier New"/>
        </w:rPr>
        <w:t xml:space="preserve">  </w:t>
      </w:r>
      <w:r>
        <w:rPr/>
        <w:t>public void afisareAntet(){</w:t>
      </w:r>
    </w:p>
    <w:p>
      <w:pPr>
        <w:pStyle w:val="PlainText"/>
        <w:rPr/>
      </w:pPr>
      <w:r>
        <w:rPr>
          <w:rFonts w:eastAsia="Courier New"/>
        </w:rPr>
        <w:t xml:space="preserve">    </w:t>
      </w:r>
      <w:r>
        <w:rPr/>
        <w:t xml:space="preserve">System.out.println("****"+ universitate + "****"); </w:t>
      </w:r>
    </w:p>
    <w:p>
      <w:pPr>
        <w:pStyle w:val="PlainText"/>
        <w:rPr/>
      </w:pPr>
      <w:r>
        <w:rPr>
          <w:rFonts w:eastAsia="Courier New"/>
        </w:rPr>
        <w:t xml:space="preserve">  </w:t>
      </w:r>
      <w:r>
        <w:rPr/>
        <w:t xml:space="preserve">}  </w:t>
      </w:r>
    </w:p>
    <w:p>
      <w:pPr>
        <w:pStyle w:val="PlainText"/>
        <w:rPr/>
      </w:pPr>
      <w:r>
        <w:rPr>
          <w:rFonts w:eastAsia="Courier New"/>
        </w:rPr>
        <w:t xml:space="preserve">  </w:t>
      </w:r>
      <w:r>
        <w:rPr/>
        <w:t>private String universitate="YYYY";</w:t>
      </w:r>
    </w:p>
    <w:p>
      <w:pPr>
        <w:pStyle w:val="PlainText"/>
        <w:rPr/>
      </w:pPr>
      <w:r>
        <w:rPr/>
        <w:t xml:space="preserve">}  </w:t>
      </w:r>
    </w:p>
    <w:p>
      <w:pPr>
        <w:pStyle w:val="PlainText"/>
        <w:rPr/>
      </w:pPr>
      <w:r>
        <w:rPr/>
      </w:r>
    </w:p>
    <w:p>
      <w:pPr>
        <w:pStyle w:val="PlainText"/>
        <w:rPr/>
      </w:pPr>
      <w:r>
        <w:rPr/>
        <w:t>public  class Legitimatie{</w:t>
      </w:r>
    </w:p>
    <w:p>
      <w:pPr>
        <w:pStyle w:val="PlainText"/>
        <w:rPr/>
      </w:pPr>
      <w:r>
        <w:rPr>
          <w:rFonts w:eastAsia="Courier New"/>
        </w:rPr>
        <w:t xml:space="preserve">  </w:t>
      </w:r>
      <w:r>
        <w:rPr/>
        <w:t>public static void scrie(Antet antet, Object o){</w:t>
      </w:r>
    </w:p>
    <w:p>
      <w:pPr>
        <w:pStyle w:val="PlainText"/>
        <w:rPr/>
      </w:pPr>
      <w:r>
        <w:rPr>
          <w:rFonts w:eastAsia="Courier New"/>
        </w:rPr>
        <w:t xml:space="preserve">    </w:t>
      </w:r>
      <w:r>
        <w:rPr/>
        <w:t>antet.afisareAntet();</w:t>
      </w:r>
    </w:p>
    <w:p>
      <w:pPr>
        <w:pStyle w:val="PlainText"/>
        <w:rPr/>
      </w:pPr>
      <w:r>
        <w:rPr>
          <w:rFonts w:eastAsia="Courier New"/>
        </w:rPr>
        <w:t xml:space="preserve">    </w:t>
      </w:r>
      <w:r>
        <w:rPr/>
        <w:t>((Profesor)o).afisare();</w:t>
      </w:r>
    </w:p>
    <w:p>
      <w:pPr>
        <w:pStyle w:val="PlainText"/>
        <w:rPr/>
      </w:pPr>
      <w:r>
        <w:rPr>
          <w:rFonts w:eastAsia="Courier New"/>
        </w:rPr>
        <w:t xml:space="preserve">    </w:t>
      </w:r>
      <w:r>
        <w:rPr/>
        <w:t>System.out.println("Legitimatia a fost eliberata la data:......");</w:t>
      </w:r>
    </w:p>
    <w:p>
      <w:pPr>
        <w:pStyle w:val="PlainText"/>
        <w:rPr/>
      </w:pPr>
      <w:r>
        <w:rPr>
          <w:rFonts w:eastAsia="Courier New"/>
        </w:rPr>
        <w:t xml:space="preserve">    </w:t>
      </w:r>
      <w:r>
        <w:rPr/>
        <w:t>System.out.println("___________________________________________");</w:t>
      </w:r>
    </w:p>
    <w:p>
      <w:pPr>
        <w:pStyle w:val="PlainText"/>
        <w:rPr/>
      </w:pPr>
      <w:r>
        <w:rPr>
          <w:rFonts w:eastAsia="Courier New"/>
        </w:rPr>
        <w:t xml:space="preserve">  </w:t>
      </w:r>
      <w:r>
        <w:rPr/>
        <w:t xml:space="preserve">}  </w:t>
      </w:r>
    </w:p>
    <w:p>
      <w:pPr>
        <w:pStyle w:val="PlainText"/>
        <w:rPr/>
      </w:pPr>
      <w:r>
        <w:rPr/>
        <w:t>}</w:t>
      </w:r>
    </w:p>
    <w:p>
      <w:pPr>
        <w:pStyle w:val="PlainText"/>
        <w:jc w:val="both"/>
        <w:rPr>
          <w:rFonts w:ascii="Arial" w:hAnsi="Arial" w:eastAsia="MS Mincho;ＭＳ 明朝" w:cs="Arial"/>
          <w:b/>
          <w:b/>
          <w:bCs/>
          <w:sz w:val="24"/>
        </w:rPr>
      </w:pPr>
      <w:r>
        <w:rPr>
          <w:rFonts w:eastAsia="MS Mincho;ＭＳ 明朝" w:cs="Arial" w:ascii="Arial" w:hAnsi="Arial"/>
          <w:b/>
          <w:bCs/>
          <w:sz w:val="24"/>
        </w:rPr>
      </w:r>
    </w:p>
    <w:p>
      <w:pPr>
        <w:pStyle w:val="PlainText"/>
        <w:jc w:val="both"/>
        <w:rPr>
          <w:rFonts w:ascii="Arial" w:hAnsi="Arial" w:eastAsia="MS Mincho;ＭＳ 明朝" w:cs="Arial"/>
          <w:b/>
          <w:b/>
          <w:bCs/>
          <w:sz w:val="24"/>
        </w:rPr>
      </w:pPr>
      <w:r>
        <w:rPr>
          <w:rFonts w:eastAsia="MS Mincho;ＭＳ 明朝" w:cs="Arial" w:ascii="Arial" w:hAnsi="Arial"/>
          <w:b/>
          <w:bCs/>
          <w:sz w:val="24"/>
        </w:rPr>
      </w:r>
    </w:p>
    <w:p>
      <w:pPr>
        <w:pStyle w:val="PlainText"/>
        <w:jc w:val="both"/>
        <w:rPr>
          <w:rFonts w:ascii="Arial" w:hAnsi="Arial" w:eastAsia="MS Mincho;ＭＳ 明朝" w:cs="Arial"/>
          <w:b/>
          <w:b/>
          <w:bCs/>
          <w:sz w:val="24"/>
        </w:rPr>
      </w:pPr>
      <w:r>
        <w:rPr>
          <w:rFonts w:eastAsia="MS Mincho;ＭＳ 明朝" w:cs="Arial" w:ascii="Arial" w:hAnsi="Arial"/>
          <w:b/>
          <w:bCs/>
          <w:sz w:val="24"/>
        </w:rPr>
      </w:r>
    </w:p>
    <w:p>
      <w:pPr>
        <w:pStyle w:val="PlainText"/>
        <w:jc w:val="both"/>
        <w:rPr>
          <w:rFonts w:ascii="Arial" w:hAnsi="Arial" w:eastAsia="MS Mincho;ＭＳ 明朝" w:cs="Arial"/>
          <w:b/>
          <w:b/>
          <w:bCs/>
          <w:sz w:val="24"/>
        </w:rPr>
      </w:pPr>
      <w:r>
        <w:rPr>
          <w:rFonts w:eastAsia="MS Mincho;ＭＳ 明朝" w:cs="Arial" w:ascii="Arial" w:hAnsi="Arial"/>
          <w:b/>
          <w:bCs/>
          <w:sz w:val="24"/>
        </w:rPr>
      </w:r>
    </w:p>
    <w:p>
      <w:pPr>
        <w:pStyle w:val="PlainText"/>
        <w:jc w:val="both"/>
        <w:rPr>
          <w:rFonts w:ascii="Arial" w:hAnsi="Arial" w:eastAsia="MS Mincho;ＭＳ 明朝" w:cs="Arial"/>
          <w:b/>
          <w:b/>
          <w:bCs/>
          <w:sz w:val="24"/>
        </w:rPr>
      </w:pPr>
      <w:r>
        <w:rPr>
          <w:rFonts w:eastAsia="MS Mincho;ＭＳ 明朝" w:cs="Arial" w:ascii="Arial" w:hAnsi="Arial"/>
          <w:b/>
          <w:bCs/>
          <w:sz w:val="24"/>
        </w:rPr>
      </w:r>
    </w:p>
    <w:p>
      <w:pPr>
        <w:pStyle w:val="PlainText"/>
        <w:jc w:val="both"/>
        <w:rPr>
          <w:rFonts w:ascii="Arial" w:hAnsi="Arial" w:eastAsia="MS Mincho;ＭＳ 明朝" w:cs="Arial"/>
          <w:b/>
          <w:b/>
          <w:bCs/>
          <w:sz w:val="24"/>
        </w:rPr>
      </w:pPr>
      <w:r>
        <w:rPr>
          <w:rFonts w:eastAsia="MS Mincho;ＭＳ 明朝" w:cs="Arial" w:ascii="Arial" w:hAnsi="Arial"/>
          <w:b/>
          <w:bCs/>
          <w:sz w:val="24"/>
        </w:rPr>
      </w:r>
    </w:p>
    <w:p>
      <w:pPr>
        <w:pStyle w:val="PlainText"/>
        <w:jc w:val="both"/>
        <w:rPr/>
      </w:pPr>
      <w:r>
        <w:rPr>
          <w:rFonts w:eastAsia="MS Mincho;ＭＳ 明朝" w:cs="Arial" w:ascii="Arial" w:hAnsi="Arial"/>
          <w:b/>
          <w:bCs/>
          <w:sz w:val="24"/>
        </w:rPr>
        <w:t>Arhitectura Model View Controller</w:t>
      </w:r>
    </w:p>
    <w:p>
      <w:pPr>
        <w:pStyle w:val="PlainText"/>
        <w:rPr/>
      </w:pPr>
      <w:r>
        <w:rPr/>
        <w:t>În arhitectura Model View Controller (MVC) aplicaţia propriu-zisă (obiectul { Model}) este proiectată independent de contextul în care va fi utilizată. Prin urmare, obiectul model poate fi asociat ulterior cu interfeţe utilzator (obiecte { View}) de cele mai diverse tipuri. Pentru a realize interactţiunea dintre elementele de interfaţa şi aplicaţie sunt utilizate obiecte de control ({ Controller}).</w:t>
      </w:r>
    </w:p>
    <w:p>
      <w:pPr>
        <w:pStyle w:val="PlainText"/>
        <w:rPr/>
      </w:pPr>
      <w:r>
        <w:rPr/>
      </w:r>
    </w:p>
    <w:p>
      <w:pPr>
        <w:pStyle w:val="PlainText"/>
        <w:rPr/>
      </w:pPr>
      <w:r>
        <w:rPr/>
        <w:t>Exemplu In această foarte simplificată ilustare a elementelor de arhitectură MVC, aplicaţia este alcătuită dintr-un obiect  m din clasa Model, asupra caruia se poate acţiona  pentru a mări cu o unitate atributul m.x (prin metoda increment()) sau pentru a inspecta valoarea acestui atribut (metoda get_x()).</w:t>
      </w:r>
    </w:p>
    <w:p>
      <w:pPr>
        <w:pStyle w:val="PlainText"/>
        <w:rPr/>
      </w:pPr>
      <w:r>
        <w:rPr/>
        <w:tab/>
        <w:t xml:space="preserve"> Interfaţa pe care o asociem modelului este de tip graphic şi este obiect v al clasei View. Elementul de interacţiune pe care îl avem în vedere în acest exemplu este obiectul buton v.b al clasei Button. La fiecare acţionare a sa este incrementată valoarea atributului m.x iar noua valoare este afişată în campul v.tf.</w:t>
      </w:r>
    </w:p>
    <w:p>
      <w:pPr>
        <w:pStyle w:val="PlainText"/>
        <w:rPr/>
      </w:pPr>
      <w:r>
        <w:rPr/>
        <w:tab/>
        <w:t xml:space="preserve"> Interceptarea şi prelucrarea evenimentelor generate prin ac</w:t>
      </w:r>
      <w:r>
        <w:rPr>
          <w:lang w:val="ro-RO"/>
        </w:rPr>
        <w:t>ţ</w:t>
      </w:r>
      <w:r>
        <w:rPr/>
        <w:t xml:space="preserve">ionarea butonului b sunt realizate prin intermediul unui obiect de control c al clasei Controller (această clasă implementează metoda void  actionPerformed(ActionEvent) a interfaţei ActionListener). </w:t>
      </w:r>
    </w:p>
    <w:p>
      <w:pPr>
        <w:pStyle w:val="PlainText"/>
        <w:rPr/>
      </w:pPr>
      <w:r>
        <w:rPr/>
        <w:tab/>
        <w:t xml:space="preserve"> Relaţia dintre clasele din acest exemplu este prezentată în Figura MVCClase. Colaborarea dintre obiectul model, obiectele de interfaţă şi obiectul de control este ilustrată în Figura MVCColaborare.  Prin mesajul b.addActionListener(c) trimis către obiectul buton b se face operaţia de { instalare} a evenimentelor. După instalare, acţionarea butonului b este { notificată} prin mesajul actionPerformed(…) trimis obiectului de control. Ca răspuns, obiectul de control trimite mesaje către modelul m pentru modificarea şi afişarea atributului m.x.</w:t>
      </w:r>
    </w:p>
    <w:p>
      <w:pPr>
        <w:pStyle w:val="Normal"/>
        <w:rPr/>
      </w:pPr>
      <w:r>
        <w:rPr/>
        <w:drawing>
          <wp:inline distT="0" distB="0" distL="0" distR="0">
            <wp:extent cx="5435600" cy="5194300"/>
            <wp:effectExtent l="0" t="0" r="0" b="0"/>
            <wp:docPr id="22" name="Imagin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ine6" descr="" title=""/>
                    <pic:cNvPicPr>
                      <a:picLocks noChangeAspect="1" noChangeArrowheads="1"/>
                    </pic:cNvPicPr>
                  </pic:nvPicPr>
                  <pic:blipFill>
                    <a:blip r:embed="rId9"/>
                    <a:srcRect l="-7" t="-7" r="-7" b="-7"/>
                    <a:stretch>
                      <a:fillRect/>
                    </a:stretch>
                  </pic:blipFill>
                  <pic:spPr bwMode="auto">
                    <a:xfrm>
                      <a:off x="0" y="0"/>
                      <a:ext cx="5435600" cy="5194300"/>
                    </a:xfrm>
                    <a:prstGeom prst="rect">
                      <a:avLst/>
                    </a:prstGeom>
                  </pic:spPr>
                </pic:pic>
              </a:graphicData>
            </a:graphic>
          </wp:inline>
        </w:drawing>
      </w:r>
    </w:p>
    <w:p>
      <w:pPr>
        <w:pStyle w:val="PlainText"/>
        <w:jc w:val="both"/>
        <w:rPr>
          <w:rFonts w:ascii="Arial" w:hAnsi="Arial" w:cs="Arial"/>
          <w:bCs/>
          <w:sz w:val="28"/>
        </w:rPr>
      </w:pPr>
      <w:r>
        <w:rPr>
          <w:rStyle w:val="CommentReference"/>
          <w:rFonts w:cs="Times New Roman" w:ascii="Times New Roman" w:hAnsi="Times New Roman"/>
          <w:vanish w:val="false"/>
        </w:rPr>
        <w:commentReference w:id="6"/>
      </w:r>
    </w:p>
    <w:p>
      <w:pPr>
        <w:pStyle w:val="Normal"/>
        <w:rPr>
          <w:rFonts w:ascii="Arial" w:hAnsi="Arial" w:cs="Arial"/>
          <w:bCs/>
          <w:sz w:val="28"/>
        </w:rPr>
      </w:pPr>
      <w:r>
        <w:rPr>
          <w:rFonts w:cs="Arial" w:ascii="Arial" w:hAnsi="Arial"/>
          <w:bCs/>
          <w:sz w:val="28"/>
        </w:rPr>
        <w:t>Figura  MVCClase. Rela</w:t>
      </w:r>
      <w:r>
        <w:rPr>
          <w:rFonts w:cs="Arial" w:ascii="Arial" w:hAnsi="Arial"/>
          <w:bCs/>
          <w:sz w:val="28"/>
          <w:lang w:val="ro-RO"/>
        </w:rPr>
        <w:t xml:space="preserve">ţia dintre clase </w:t>
      </w:r>
      <w:r>
        <w:br w:type="page"/>
      </w:r>
    </w:p>
    <w:p>
      <w:pPr>
        <w:pStyle w:val="Normal"/>
        <w:rPr>
          <w:lang w:val="ro-RO" w:eastAsia="ro-RO"/>
        </w:rPr>
      </w:pPr>
      <w:r>
        <w:rPr>
          <w:lang w:val="ro-RO" w:eastAsia="ro-RO"/>
        </w:rPr>
        <mc:AlternateContent>
          <mc:Choice Requires="wpg">
            <w:drawing>
              <wp:inline distT="0" distB="0" distL="0" distR="0">
                <wp:extent cx="5486400" cy="3200400"/>
                <wp:effectExtent l="0" t="0" r="0" b="0"/>
                <wp:docPr id="23" name=""/>
                <a:graphic xmlns:a="http://schemas.openxmlformats.org/drawingml/2006/main">
                  <a:graphicData uri="http://schemas.microsoft.com/office/word/2010/wordprocessingGroup">
                    <wpg:wgp>
                      <wpg:cNvGrpSpPr/>
                      <wpg:grpSpPr>
                        <a:xfrm>
                          <a:off x="0" y="0"/>
                          <a:ext cx="5485680" cy="3199680"/>
                        </a:xfrm>
                      </wpg:grpSpPr>
                      <wps:wsp>
                        <wps:cNvSpPr/>
                        <wps:nvSpPr>
                          <wps:cNvPr id="5" name="Rectangle 1"/>
                          <wps:cNvSpPr/>
                        </wps:nvSpPr>
                        <wps:spPr>
                          <a:xfrm>
                            <a:off x="0" y="0"/>
                            <a:ext cx="5485680" cy="3199680"/>
                          </a:xfrm>
                          <a:prstGeom prst="rect">
                            <a:avLst/>
                          </a:prstGeom>
                          <a:noFill/>
                          <a:ln>
                            <a:noFill/>
                          </a:ln>
                        </wps:spPr>
                        <wps:bodyPr/>
                      </wps:wsp>
                      <wps:wsp>
                        <wps:cNvSpPr txBox="1"/>
                        <wps:spPr>
                          <a:xfrm>
                            <a:off x="1141560" y="1828800"/>
                            <a:ext cx="1370880" cy="341640"/>
                          </a:xfrm>
                          <a:prstGeom prst="rect">
                            <a:avLst/>
                          </a:prstGeom>
                          <a:solidFill>
                            <a:srgbClr val="ffffff"/>
                          </a:solidFill>
                          <a:ln>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2.1.3: setText(…)</w:t>
                              </w:r>
                            </w:p>
                          </w:txbxContent>
                        </wps:txbx>
                        <wps:bodyPr wrap="square">
                          <a:noAutofit/>
                        </wps:bodyPr>
                      </wps:wsp>
                      <wps:wsp>
                        <wps:cNvSpPr txBox="1"/>
                        <wps:spPr>
                          <a:xfrm>
                            <a:off x="684360" y="1370880"/>
                            <a:ext cx="1142280" cy="341640"/>
                          </a:xfrm>
                          <a:prstGeom prst="rect">
                            <a:avLst/>
                          </a:prstGeom>
                          <a:solidFill>
                            <a:srgbClr val="ffffff"/>
                          </a:solidFill>
                          <a:ln>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2.1.2: get_x()</w:t>
                              </w:r>
                            </w:p>
                          </w:txbxContent>
                        </wps:txbx>
                        <wps:bodyPr wrap="square">
                          <a:noAutofit/>
                        </wps:bodyPr>
                      </wps:wsp>
                      <wps:wsp>
                        <wps:cNvSpPr txBox="1"/>
                        <wps:spPr>
                          <a:xfrm>
                            <a:off x="113040" y="1028880"/>
                            <a:ext cx="1142280" cy="341640"/>
                          </a:xfrm>
                          <a:prstGeom prst="rect">
                            <a:avLst/>
                          </a:prstGeom>
                          <a:solidFill>
                            <a:srgbClr val="ffffff"/>
                          </a:solidFill>
                          <a:ln>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2.1.1: actiune()</w:t>
                              </w:r>
                            </w:p>
                          </w:txbxContent>
                        </wps:txbx>
                        <wps:bodyPr wrap="square">
                          <a:noAutofit/>
                        </wps:bodyPr>
                      </wps:wsp>
                      <wps:wsp>
                        <wps:cNvSpPr txBox="1"/>
                        <wps:spPr>
                          <a:xfrm>
                            <a:off x="1941840" y="2743200"/>
                            <a:ext cx="2513880" cy="343080"/>
                          </a:xfrm>
                          <a:prstGeom prst="rect">
                            <a:avLst/>
                          </a:prstGeom>
                          <a:solidFill>
                            <a:srgbClr val="ffffff"/>
                          </a:solidFill>
                          <a:ln>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2.1: actionPerformed(actionEvent)</w:t>
                              </w:r>
                            </w:p>
                          </w:txbxContent>
                        </wps:txbx>
                        <wps:bodyPr wrap="square">
                          <a:noAutofit/>
                        </wps:bodyPr>
                      </wps:wsp>
                      <wps:wsp>
                        <wps:cNvSpPr txBox="1"/>
                        <wps:spPr>
                          <a:xfrm>
                            <a:off x="455760" y="456480"/>
                            <a:ext cx="913680" cy="343080"/>
                          </a:xfrm>
                          <a:prstGeom prst="rect">
                            <a:avLst/>
                          </a:prstGeom>
                          <a:solidFill>
                            <a:srgbClr val="ffffff"/>
                          </a:solidFill>
                          <a:ln w="9360">
                            <a:solidFill>
                              <a:srgbClr val="000000"/>
                            </a:solidFill>
                            <a:miter/>
                          </a:ln>
                        </wps:spPr>
                        <wps:txbx>
                          <w:txbxContent>
                            <w:p>
                              <w:pPr>
                                <w:overflowPunct w:val="false"/>
                                <w:bidi w:val="0"/>
                                <w:rPr/>
                              </w:pPr>
                              <w:r>
                                <w:rPr>
                                  <w:kern w:val="2"/>
                                  <w:sz w:val="24"/>
                                  <w:u w:val="single"/>
                                  <w:szCs w:val="24"/>
                                  <w:rFonts w:ascii="Times New Roman" w:hAnsi="Times New Roman" w:eastAsia="Times New Roman" w:cs="Times New Roman"/>
                                  <w:color w:val="auto"/>
                                  <w:lang w:val="en-US" w:bidi="ar-SA"/>
                                </w:rPr>
                                <w:t>m: Model</w:t>
                              </w:r>
                            </w:p>
                          </w:txbxContent>
                        </wps:txbx>
                        <wps:bodyPr wrap="square">
                          <a:noAutofit/>
                        </wps:bodyPr>
                      </wps:wsp>
                      <wps:wsp>
                        <wps:cNvSpPr txBox="1"/>
                        <wps:spPr>
                          <a:xfrm>
                            <a:off x="3084840" y="913680"/>
                            <a:ext cx="913680" cy="343080"/>
                          </a:xfrm>
                          <a:prstGeom prst="rect">
                            <a:avLst/>
                          </a:prstGeom>
                          <a:solidFill>
                            <a:srgbClr val="ffffff"/>
                          </a:solidFill>
                          <a:ln w="9360">
                            <a:solidFill>
                              <a:srgbClr val="000000"/>
                            </a:solidFill>
                            <a:miter/>
                          </a:ln>
                        </wps:spPr>
                        <wps:txbx>
                          <w:txbxContent>
                            <w:p>
                              <w:pPr>
                                <w:overflowPunct w:val="false"/>
                                <w:bidi w:val="0"/>
                                <w:rPr/>
                              </w:pPr>
                              <w:r>
                                <w:rPr>
                                  <w:kern w:val="2"/>
                                  <w:sz w:val="24"/>
                                  <w:u w:val="single"/>
                                  <w:szCs w:val="24"/>
                                  <w:rFonts w:ascii="Times New Roman" w:hAnsi="Times New Roman" w:eastAsia="Times New Roman" w:cs="Times New Roman"/>
                                  <w:color w:val="auto"/>
                                  <w:lang w:val="en-US" w:bidi="ar-SA"/>
                                </w:rPr>
                                <w:t>b: Button</w:t>
                              </w:r>
                            </w:p>
                          </w:txbxContent>
                        </wps:txbx>
                        <wps:bodyPr wrap="square">
                          <a:noAutofit/>
                        </wps:bodyPr>
                      </wps:wsp>
                      <wps:wsp>
                        <wps:cNvSpPr txBox="1"/>
                        <wps:spPr>
                          <a:xfrm>
                            <a:off x="455760" y="2513880"/>
                            <a:ext cx="1256760" cy="344160"/>
                          </a:xfrm>
                          <a:prstGeom prst="rect">
                            <a:avLst/>
                          </a:prstGeom>
                          <a:solidFill>
                            <a:srgbClr val="ffffff"/>
                          </a:solidFill>
                          <a:ln w="9360">
                            <a:solidFill>
                              <a:srgbClr val="000000"/>
                            </a:solidFill>
                            <a:miter/>
                          </a:ln>
                        </wps:spPr>
                        <wps:txbx>
                          <w:txbxContent>
                            <w:p>
                              <w:pPr>
                                <w:overflowPunct w:val="false"/>
                                <w:bidi w:val="0"/>
                                <w:rPr/>
                              </w:pPr>
                              <w:r>
                                <w:rPr>
                                  <w:kern w:val="2"/>
                                  <w:sz w:val="24"/>
                                  <w:u w:val="single"/>
                                  <w:szCs w:val="24"/>
                                  <w:rFonts w:ascii="Times New Roman" w:hAnsi="Times New Roman" w:eastAsia="Times New Roman" w:cs="Times New Roman"/>
                                  <w:color w:val="auto"/>
                                  <w:lang w:val="en-US" w:bidi="ar-SA"/>
                                </w:rPr>
                                <w:t>c: Controller</w:t>
                              </w:r>
                            </w:p>
                          </w:txbxContent>
                        </wps:txbx>
                        <wps:bodyPr wrap="square">
                          <a:noAutofit/>
                        </wps:bodyPr>
                      </wps:wsp>
                      <wps:wsp>
                        <wps:cNvSpPr/>
                        <wps:spPr>
                          <a:xfrm>
                            <a:off x="3314160" y="685800"/>
                            <a:ext cx="0" cy="22788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3314160" y="685800"/>
                            <a:ext cx="1370880" cy="0"/>
                          </a:xfrm>
                          <a:prstGeom prst="line">
                            <a:avLst/>
                          </a:prstGeom>
                          <a:ln w="9360">
                            <a:solidFill>
                              <a:srgbClr val="000000"/>
                            </a:solidFill>
                            <a:miter/>
                          </a:ln>
                        </wps:spPr>
                        <wps:style>
                          <a:lnRef idx="0"/>
                          <a:fillRef idx="0"/>
                          <a:effectRef idx="0"/>
                          <a:fontRef idx="minor"/>
                        </wps:style>
                        <wps:bodyPr/>
                      </wps:wsp>
                      <wps:wsp>
                        <wps:cNvSpPr txBox="1"/>
                        <wps:spPr>
                          <a:xfrm>
                            <a:off x="3313440" y="343080"/>
                            <a:ext cx="1713960" cy="343080"/>
                          </a:xfrm>
                          <a:prstGeom prst="rect">
                            <a:avLst/>
                          </a:prstGeom>
                          <a:solidFill>
                            <a:srgbClr val="ffffff"/>
                          </a:solidFill>
                          <a:ln>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1: addActionListener(c)</w:t>
                              </w:r>
                            </w:p>
                          </w:txbxContent>
                        </wps:txbx>
                        <wps:bodyPr wrap="square">
                          <a:noAutofit/>
                        </wps:bodyPr>
                      </wps:wsp>
                      <wps:wsp>
                        <wps:cNvSpPr txBox="1"/>
                        <wps:spPr>
                          <a:xfrm>
                            <a:off x="1941840" y="913680"/>
                            <a:ext cx="685080" cy="227160"/>
                          </a:xfrm>
                          <a:prstGeom prst="rect">
                            <a:avLst/>
                          </a:prstGeom>
                          <a:solidFill>
                            <a:srgbClr val="ffffff"/>
                          </a:solidFill>
                          <a:ln>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2: click</w:t>
                              </w:r>
                            </w:p>
                          </w:txbxContent>
                        </wps:txbx>
                        <wps:bodyPr wrap="square">
                          <a:noAutofit/>
                        </wps:bodyPr>
                      </wps:wsp>
                      <wps:wsp>
                        <wps:cNvSpPr txBox="1"/>
                        <wps:spPr>
                          <a:xfrm>
                            <a:off x="1484640" y="113760"/>
                            <a:ext cx="570960" cy="343080"/>
                          </a:xfrm>
                          <a:prstGeom prst="rect">
                            <a:avLst/>
                          </a:prstGeom>
                          <a:solidFill>
                            <a:srgbClr val="ffffff"/>
                          </a:solidFill>
                          <a:ln w="9360">
                            <a:solidFill>
                              <a:srgbClr val="000000"/>
                            </a:solidFill>
                            <a:miter/>
                          </a:ln>
                        </wps:spPr>
                        <wps:txbx>
                          <w:txbxContent>
                            <w:p>
                              <w:pPr>
                                <w:overflowPunct w:val="false"/>
                                <w:bidi w:val="0"/>
                                <w:rPr/>
                              </w:pPr>
                              <w:r>
                                <w:rPr>
                                  <w:kern w:val="2"/>
                                  <w:sz w:val="24"/>
                                  <w:u w:val="single"/>
                                  <w:szCs w:val="24"/>
                                  <w:rFonts w:ascii="Times New Roman" w:hAnsi="Times New Roman" w:eastAsia="Times New Roman" w:cs="Times New Roman"/>
                                  <w:color w:val="auto"/>
                                  <w:lang w:val="en-US" w:bidi="ar-SA"/>
                                </w:rPr>
                                <w:t>user</w:t>
                              </w:r>
                            </w:p>
                          </w:txbxContent>
                        </wps:txbx>
                        <wps:bodyPr wrap="square">
                          <a:noAutofit/>
                        </wps:bodyPr>
                      </wps:wsp>
                      <wps:wsp>
                        <wps:cNvSpPr/>
                        <wps:spPr>
                          <a:xfrm>
                            <a:off x="1713960" y="2743200"/>
                            <a:ext cx="2513880" cy="720"/>
                          </a:xfrm>
                          <a:prstGeom prst="line">
                            <a:avLst/>
                          </a:prstGeom>
                          <a:ln w="9360">
                            <a:solidFill>
                              <a:srgbClr val="000000"/>
                            </a:solidFill>
                            <a:miter/>
                            <a:headEnd len="med" type="triangle" w="med"/>
                          </a:ln>
                        </wps:spPr>
                        <wps:style>
                          <a:lnRef idx="0"/>
                          <a:fillRef idx="0"/>
                          <a:effectRef idx="0"/>
                          <a:fontRef idx="minor"/>
                        </wps:style>
                        <wps:bodyPr/>
                      </wps:wsp>
                      <wps:wsp>
                        <wps:cNvSpPr txBox="1"/>
                        <wps:spPr>
                          <a:xfrm>
                            <a:off x="4227840" y="2513160"/>
                            <a:ext cx="1028160" cy="456480"/>
                          </a:xfrm>
                          <a:prstGeom prst="rect">
                            <a:avLst/>
                          </a:prstGeom>
                          <a:solidFill>
                            <a:srgbClr val="ffffff"/>
                          </a:solidFill>
                          <a:ln w="9360">
                            <a:solidFill>
                              <a:srgbClr val="000000"/>
                            </a:solidFill>
                            <a:miter/>
                          </a:ln>
                        </wps:spPr>
                        <wps:txbx>
                          <w:txbxContent>
                            <w:p>
                              <w:pPr>
                                <w:overflowPunct w:val="false"/>
                                <w:bidi w:val="0"/>
                                <w:rPr/>
                              </w:pPr>
                              <w:r>
                                <w:rPr>
                                  <w:kern w:val="2"/>
                                  <w:sz w:val="24"/>
                                  <w:szCs w:val="24"/>
                                  <w:rFonts w:ascii="Times New Roman" w:hAnsi="Times New Roman" w:eastAsia="Times New Roman" w:cs="Times New Roman"/>
                                  <w:color w:val="auto"/>
                                  <w:lang w:val="en-US" w:bidi="ar-SA"/>
                                </w:rPr>
                                <w:t>Java Virtual Machine</w:t>
                              </w:r>
                            </w:p>
                          </w:txbxContent>
                        </wps:txbx>
                        <wps:bodyPr wrap="square">
                          <a:noAutofit/>
                        </wps:bodyPr>
                      </wps:wsp>
                      <wps:wsp>
                        <wps:cNvSpPr/>
                        <wps:spPr>
                          <a:xfrm flipV="1">
                            <a:off x="570960" y="798840"/>
                            <a:ext cx="720" cy="171396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1142280" y="798840"/>
                            <a:ext cx="720" cy="171396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3084840" y="1485360"/>
                            <a:ext cx="1256760" cy="343440"/>
                          </a:xfrm>
                          <a:prstGeom prst="rect">
                            <a:avLst/>
                          </a:prstGeom>
                          <a:solidFill>
                            <a:srgbClr val="ffffff"/>
                          </a:solidFill>
                          <a:ln w="9360">
                            <a:solidFill>
                              <a:srgbClr val="000000"/>
                            </a:solidFill>
                            <a:miter/>
                          </a:ln>
                        </wps:spPr>
                        <wps:txbx>
                          <w:txbxContent>
                            <w:p>
                              <w:pPr>
                                <w:overflowPunct w:val="false"/>
                                <w:bidi w:val="0"/>
                                <w:rPr/>
                              </w:pPr>
                              <w:r>
                                <w:rPr>
                                  <w:kern w:val="2"/>
                                  <w:sz w:val="24"/>
                                  <w:u w:val="single"/>
                                  <w:szCs w:val="24"/>
                                  <w:rFonts w:ascii="Times New Roman" w:hAnsi="Times New Roman" w:eastAsia="Times New Roman" w:cs="Times New Roman"/>
                                  <w:color w:val="auto"/>
                                  <w:lang w:val="en-US" w:bidi="ar-SA"/>
                                </w:rPr>
                                <w:t>tf: TextField</w:t>
                              </w:r>
                            </w:p>
                          </w:txbxContent>
                        </wps:txbx>
                        <wps:bodyPr wrap="square">
                          <a:noAutofit/>
                        </wps:bodyPr>
                      </wps:wsp>
                      <wps:wsp>
                        <wps:cNvSpPr/>
                        <wps:spPr>
                          <a:xfrm flipV="1">
                            <a:off x="1599480" y="1713240"/>
                            <a:ext cx="720" cy="799560"/>
                          </a:xfrm>
                          <a:prstGeom prst="line">
                            <a:avLst/>
                          </a:prstGeom>
                          <a:ln w="9360">
                            <a:solidFill>
                              <a:srgbClr val="000000"/>
                            </a:solidFill>
                            <a:miter/>
                          </a:ln>
                        </wps:spPr>
                        <wps:style>
                          <a:lnRef idx="0"/>
                          <a:fillRef idx="0"/>
                          <a:effectRef idx="0"/>
                          <a:fontRef idx="minor"/>
                        </wps:style>
                        <wps:bodyPr/>
                      </wps:wsp>
                      <wps:wsp>
                        <wps:cNvSpPr/>
                        <wps:spPr>
                          <a:xfrm>
                            <a:off x="1599480" y="1713960"/>
                            <a:ext cx="148536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rot="16200000">
                            <a:off x="4228560" y="1028880"/>
                            <a:ext cx="343080" cy="1142280"/>
                          </a:xfrm>
                          <a:custGeom>
                            <a:avLst/>
                            <a:gdLst/>
                            <a:ahLst/>
                            <a:rect l="l" t="t" r="r" b="b"/>
                            <a:pathLst>
                              <a:path w="21621" h="21551">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moveTo>
                                  <a:pt x="85" y="17509"/>
                                </a:moveTo>
                                <a:lnTo>
                                  <a:pt x="5187" y="17509"/>
                                </a:lnTo>
                                <a:lnTo>
                                  <a:pt x="5187" y="21632"/>
                                </a:lnTo>
                                <a:lnTo>
                                  <a:pt x="85" y="17509"/>
                                </a:lnTo>
                                <a:close/>
                              </a:path>
                            </a:pathLst>
                          </a:custGeom>
                          <a:solidFill>
                            <a:srgbClr val="d8ebb3"/>
                          </a:solidFill>
                          <a:ln w="9360">
                            <a:solidFill>
                              <a:srgbClr val="000000"/>
                            </a:solidFill>
                            <a:miter/>
                          </a:ln>
                          <a:effectLst>
                            <a:outerShdw dist="107932" dir="2700000">
                              <a:srgbClr val="808080"/>
                            </a:outerShdw>
                          </a:effectLst>
                        </wps:spPr>
                        <wps:style>
                          <a:lnRef idx="0"/>
                          <a:fillRef idx="0"/>
                          <a:effectRef idx="0"/>
                          <a:fontRef idx="minor"/>
                        </wps:style>
                        <wps:txbx>
                          <w:txbxContent>
                            <w:p>
                              <w:pPr>
                                <w:overflowPunct w:val="false"/>
                                <w:bidi w:val="0"/>
                                <w:rPr/>
                              </w:pPr>
                              <w:r>
                                <w:rPr>
                                  <w:kern w:val="2"/>
                                  <w:sz w:val="24"/>
                                  <w:szCs w:val="24"/>
                                  <w:rFonts w:ascii="Times New Roman" w:hAnsi="Times New Roman" w:eastAsia="Times New Roman" w:cs="Times New Roman"/>
                                  <w:color w:val="auto"/>
                                  <w:lang w:val="en-US" w:bidi="ar-SA"/>
                                </w:rPr>
                                <w:t>1. instalare</w:t>
                              </w:r>
                            </w:p>
                          </w:txbxContent>
                        </wps:txbx>
                        <wps:bodyPr rot="5400000">
                          <a:noAutofit/>
                        </wps:bodyPr>
                      </wps:wsp>
                      <wps:wsp>
                        <wps:cNvSpPr/>
                        <wps:spPr>
                          <a:xfrm flipH="1" flipV="1">
                            <a:off x="4456440" y="685800"/>
                            <a:ext cx="113760" cy="343080"/>
                          </a:xfrm>
                          <a:prstGeom prst="line">
                            <a:avLst/>
                          </a:prstGeom>
                          <a:ln cap="rnd" w="9360">
                            <a:solidFill>
                              <a:srgbClr val="000000"/>
                            </a:solidFill>
                            <a:prstDash val="sysDot"/>
                            <a:miter/>
                          </a:ln>
                        </wps:spPr>
                        <wps:style>
                          <a:lnRef idx="0"/>
                          <a:fillRef idx="0"/>
                          <a:effectRef idx="0"/>
                          <a:fontRef idx="minor"/>
                        </wps:style>
                        <wps:bodyPr/>
                      </wps:wsp>
                      <wps:wsp>
                        <wps:cNvSpPr/>
                        <wps:spPr>
                          <a:xfrm rot="16200000">
                            <a:off x="4228560" y="2056680"/>
                            <a:ext cx="343080" cy="1142280"/>
                          </a:xfrm>
                          <a:custGeom>
                            <a:avLst/>
                            <a:gdLst/>
                            <a:ahLst/>
                            <a:rect l="l" t="t" r="r" b="b"/>
                            <a:pathLst>
                              <a:path w="21621" h="21551">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moveTo>
                                  <a:pt x="85" y="17509"/>
                                </a:moveTo>
                                <a:lnTo>
                                  <a:pt x="5187" y="17509"/>
                                </a:lnTo>
                                <a:lnTo>
                                  <a:pt x="5187" y="21632"/>
                                </a:lnTo>
                                <a:lnTo>
                                  <a:pt x="85" y="17509"/>
                                </a:lnTo>
                                <a:close/>
                              </a:path>
                            </a:pathLst>
                          </a:custGeom>
                          <a:solidFill>
                            <a:srgbClr val="d8ebb3"/>
                          </a:solidFill>
                          <a:ln w="9360">
                            <a:solidFill>
                              <a:srgbClr val="000000"/>
                            </a:solidFill>
                            <a:miter/>
                          </a:ln>
                          <a:effectLst>
                            <a:outerShdw dist="107932" dir="2700000">
                              <a:srgbClr val="808080"/>
                            </a:outerShdw>
                          </a:effectLst>
                        </wps:spPr>
                        <wps:style>
                          <a:lnRef idx="0"/>
                          <a:fillRef idx="0"/>
                          <a:effectRef idx="0"/>
                          <a:fontRef idx="minor"/>
                        </wps:style>
                        <wps:txbx>
                          <w:txbxContent>
                            <w:p>
                              <w:pPr>
                                <w:overflowPunct w:val="false"/>
                                <w:bidi w:val="0"/>
                                <w:rPr/>
                              </w:pPr>
                              <w:r>
                                <w:rPr>
                                  <w:kern w:val="2"/>
                                  <w:sz w:val="24"/>
                                  <w:szCs w:val="24"/>
                                  <w:rFonts w:ascii="Times New Roman" w:hAnsi="Times New Roman" w:eastAsia="Times New Roman" w:cs="Times New Roman"/>
                                  <w:color w:val="auto"/>
                                  <w:lang w:val="en-US" w:bidi="ar-SA"/>
                                </w:rPr>
                                <w:t>3. notificare</w:t>
                              </w:r>
                            </w:p>
                          </w:txbxContent>
                        </wps:txbx>
                        <wps:bodyPr rot="5400000">
                          <a:noAutofit/>
                        </wps:bodyPr>
                      </wps:wsp>
                      <wps:wsp>
                        <wps:cNvSpPr/>
                        <wps:spPr>
                          <a:xfrm flipH="1">
                            <a:off x="3542040" y="2286000"/>
                            <a:ext cx="685080" cy="456480"/>
                          </a:xfrm>
                          <a:prstGeom prst="line">
                            <a:avLst/>
                          </a:prstGeom>
                          <a:ln cap="rnd" w="9360">
                            <a:solidFill>
                              <a:srgbClr val="000000"/>
                            </a:solidFill>
                            <a:prstDash val="sysDot"/>
                            <a:miter/>
                          </a:ln>
                        </wps:spPr>
                        <wps:style>
                          <a:lnRef idx="0"/>
                          <a:fillRef idx="0"/>
                          <a:effectRef idx="0"/>
                          <a:fontRef idx="minor"/>
                        </wps:style>
                        <wps:bodyPr/>
                      </wps:wsp>
                      <wps:wsp>
                        <wps:cNvSpPr/>
                        <wps:spPr>
                          <a:xfrm rot="16200000">
                            <a:off x="2171160" y="113760"/>
                            <a:ext cx="343080" cy="1028160"/>
                          </a:xfrm>
                          <a:custGeom>
                            <a:avLst/>
                            <a:gdLst/>
                            <a:ahLst/>
                            <a:rect l="l" t="t" r="r" b="b"/>
                            <a:pathLst>
                              <a:path w="21621" h="21551">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moveTo>
                                  <a:pt x="85" y="17509"/>
                                </a:moveTo>
                                <a:lnTo>
                                  <a:pt x="5187" y="17509"/>
                                </a:lnTo>
                                <a:lnTo>
                                  <a:pt x="5187" y="21632"/>
                                </a:lnTo>
                                <a:lnTo>
                                  <a:pt x="85" y="17509"/>
                                </a:lnTo>
                                <a:close/>
                              </a:path>
                            </a:pathLst>
                          </a:custGeom>
                          <a:solidFill>
                            <a:srgbClr val="d8ebb3"/>
                          </a:solidFill>
                          <a:ln w="9360">
                            <a:solidFill>
                              <a:srgbClr val="000000"/>
                            </a:solidFill>
                            <a:miter/>
                          </a:ln>
                          <a:effectLst>
                            <a:outerShdw dist="107932" dir="2700000">
                              <a:srgbClr val="808080"/>
                            </a:outerShdw>
                          </a:effectLst>
                        </wps:spPr>
                        <wps:style>
                          <a:lnRef idx="0"/>
                          <a:fillRef idx="0"/>
                          <a:effectRef idx="0"/>
                          <a:fontRef idx="minor"/>
                        </wps:style>
                        <wps:txbx>
                          <w:txbxContent>
                            <w:p>
                              <w:pPr>
                                <w:overflowPunct w:val="false"/>
                                <w:bidi w:val="0"/>
                                <w:rPr/>
                              </w:pPr>
                              <w:r>
                                <w:rPr>
                                  <w:kern w:val="2"/>
                                  <w:sz w:val="24"/>
                                  <w:szCs w:val="24"/>
                                  <w:rFonts w:ascii="Times New Roman" w:hAnsi="Times New Roman" w:eastAsia="Times New Roman" w:cs="Times New Roman"/>
                                  <w:color w:val="auto"/>
                                  <w:lang w:val="en-US" w:bidi="ar-SA"/>
                                </w:rPr>
                                <w:t>2. actiune</w:t>
                              </w:r>
                            </w:p>
                          </w:txbxContent>
                        </wps:txbx>
                        <wps:bodyPr rot="5400000">
                          <a:noAutofit/>
                        </wps:bodyPr>
                      </wps:wsp>
                      <wps:wsp>
                        <wps:cNvSpPr/>
                        <wps:spPr>
                          <a:xfrm>
                            <a:off x="1828080" y="456480"/>
                            <a:ext cx="0" cy="685800"/>
                          </a:xfrm>
                          <a:prstGeom prst="line">
                            <a:avLst/>
                          </a:prstGeom>
                          <a:ln w="9360">
                            <a:solidFill>
                              <a:srgbClr val="000000"/>
                            </a:solidFill>
                            <a:miter/>
                          </a:ln>
                        </wps:spPr>
                        <wps:style>
                          <a:lnRef idx="0"/>
                          <a:fillRef idx="0"/>
                          <a:effectRef idx="0"/>
                          <a:fontRef idx="minor"/>
                        </wps:style>
                        <wps:bodyPr/>
                      </wps:wsp>
                      <wps:wsp>
                        <wps:cNvSpPr/>
                        <wps:spPr>
                          <a:xfrm>
                            <a:off x="1828080" y="1143000"/>
                            <a:ext cx="1256760" cy="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1828080" y="456480"/>
                            <a:ext cx="342360" cy="343080"/>
                          </a:xfrm>
                          <a:prstGeom prst="line">
                            <a:avLst/>
                          </a:prstGeom>
                          <a:ln cap="rnd" w="9360">
                            <a:solidFill>
                              <a:srgbClr val="000000"/>
                            </a:solidFill>
                            <a:prstDash val="sysDot"/>
                            <a:miter/>
                          </a:ln>
                        </wps:spPr>
                        <wps:style>
                          <a:lnRef idx="0"/>
                          <a:fillRef idx="0"/>
                          <a:effectRef idx="0"/>
                          <a:fontRef idx="minor"/>
                        </wps:style>
                        <wps:bodyPr/>
                      </wps:wsp>
                      <wps:wsp>
                        <wps:cNvSpPr/>
                        <wps:spPr>
                          <a:xfrm rot="16200000">
                            <a:off x="2171160" y="2171160"/>
                            <a:ext cx="457200" cy="1256760"/>
                          </a:xfrm>
                          <a:custGeom>
                            <a:avLst/>
                            <a:gdLst/>
                            <a:ahLst/>
                            <a:rect l="l" t="t" r="r" b="b"/>
                            <a:pathLst>
                              <a:path w="21621" h="21551">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moveTo>
                                  <a:pt x="85" y="17509"/>
                                </a:moveTo>
                                <a:lnTo>
                                  <a:pt x="5187" y="17509"/>
                                </a:lnTo>
                                <a:lnTo>
                                  <a:pt x="5187" y="21632"/>
                                </a:lnTo>
                                <a:lnTo>
                                  <a:pt x="85" y="17509"/>
                                </a:lnTo>
                                <a:close/>
                              </a:path>
                            </a:pathLst>
                          </a:custGeom>
                          <a:solidFill>
                            <a:srgbClr val="d8ebb3"/>
                          </a:solidFill>
                          <a:ln w="9360">
                            <a:solidFill>
                              <a:srgbClr val="000000"/>
                            </a:solidFill>
                            <a:miter/>
                          </a:ln>
                          <a:effectLst>
                            <a:outerShdw dist="107932" dir="2700000">
                              <a:srgbClr val="808080"/>
                            </a:outerShdw>
                          </a:effectLst>
                        </wps:spPr>
                        <wps:style>
                          <a:lnRef idx="0"/>
                          <a:fillRef idx="0"/>
                          <a:effectRef idx="0"/>
                          <a:fontRef idx="minor"/>
                        </wps:style>
                        <wps:txbx>
                          <w:txbxContent>
                            <w:p>
                              <w:pPr>
                                <w:overflowPunct w:val="false"/>
                                <w:bidi w:val="0"/>
                                <w:rPr/>
                              </w:pPr>
                              <w:r>
                                <w:rPr>
                                  <w:kern w:val="2"/>
                                  <w:sz w:val="24"/>
                                  <w:szCs w:val="24"/>
                                  <w:rFonts w:ascii="Times New Roman" w:hAnsi="Times New Roman" w:eastAsia="Times New Roman" w:cs="Times New Roman"/>
                                  <w:color w:val="auto"/>
                                  <w:lang w:val="en-US" w:bidi="ar-SA"/>
                                </w:rPr>
                                <w:t>4. prelucrare</w:t>
                              </w:r>
                            </w:p>
                          </w:txbxContent>
                        </wps:txbx>
                        <wps:bodyPr rot="5400000">
                          <a:noAutofit/>
                        </wps:bodyPr>
                      </wps:wsp>
                      <wps:wsp>
                        <wps:cNvSpPr/>
                        <wps:spPr>
                          <a:xfrm flipH="1" flipV="1">
                            <a:off x="570240" y="2056680"/>
                            <a:ext cx="1599480" cy="343080"/>
                          </a:xfrm>
                          <a:prstGeom prst="line">
                            <a:avLst/>
                          </a:prstGeom>
                          <a:ln cap="rnd" w="9360">
                            <a:solidFill>
                              <a:srgbClr val="000000"/>
                            </a:solidFill>
                            <a:prstDash val="sysDot"/>
                            <a:miter/>
                          </a:ln>
                        </wps:spPr>
                        <wps:style>
                          <a:lnRef idx="0"/>
                          <a:fillRef idx="0"/>
                          <a:effectRef idx="0"/>
                          <a:fontRef idx="minor"/>
                        </wps:style>
                        <wps:bodyPr/>
                      </wps:wsp>
                      <wps:wsp>
                        <wps:cNvSpPr/>
                        <wps:spPr>
                          <a:xfrm flipH="1" flipV="1">
                            <a:off x="1141560" y="2285280"/>
                            <a:ext cx="1028160" cy="113760"/>
                          </a:xfrm>
                          <a:prstGeom prst="line">
                            <a:avLst/>
                          </a:prstGeom>
                          <a:ln cap="rnd" w="9360">
                            <a:solidFill>
                              <a:srgbClr val="000000"/>
                            </a:solidFill>
                            <a:prstDash val="sysDot"/>
                            <a:miter/>
                          </a:ln>
                        </wps:spPr>
                        <wps:style>
                          <a:lnRef idx="0"/>
                          <a:fillRef idx="0"/>
                          <a:effectRef idx="0"/>
                          <a:fontRef idx="minor"/>
                        </wps:style>
                        <wps:bodyPr/>
                      </wps:wsp>
                      <wps:wsp>
                        <wps:cNvSpPr/>
                        <wps:spPr>
                          <a:xfrm flipH="1" flipV="1">
                            <a:off x="1598760" y="2171160"/>
                            <a:ext cx="570960" cy="228600"/>
                          </a:xfrm>
                          <a:prstGeom prst="line">
                            <a:avLst/>
                          </a:prstGeom>
                          <a:ln cap="rnd" w="9360">
                            <a:solidFill>
                              <a:srgbClr val="000000"/>
                            </a:solidFill>
                            <a:prstDash val="sysDot"/>
                            <a:miter/>
                          </a:ln>
                        </wps:spPr>
                        <wps:style>
                          <a:lnRef idx="0"/>
                          <a:fillRef idx="0"/>
                          <a:effectRef idx="0"/>
                          <a:fontRef idx="minor"/>
                        </wps:style>
                        <wps:bodyPr/>
                      </wps:wsp>
                    </wpg:wgp>
                  </a:graphicData>
                </a:graphic>
              </wp:inline>
            </w:drawing>
          </mc:Choice>
          <mc:Fallback>
            <w:pict>
              <v:group id="shape_0" style="position:absolute;margin-left:0pt;margin-top:-18.1pt;width:431.95pt;height:270.05pt" coordorigin="0,-362" coordsize="8639,5401">
                <v:rect id="shape_0" stroked="f" style="position:absolute;left:0;top:0;width:8638;height:5038;mso-position-horizontal-relative:char">
                  <w10:wrap type="none"/>
                  <v:fill o:detectmouseclick="t" on="false"/>
                  <v:stroke color="#3465a4" joinstyle="round" endcap="flat"/>
                </v:rect>
                <v:shape id="shape_0" fillcolor="white" stroked="f" style="position:absolute;left:1798;top:2880;width:2158;height:537;mso-position-horizontal-relative:char" type="shapetype_202">
                  <v:textbox>
                    <w:txbxContent>
                      <w:p>
                        <w:pPr>
                          <w:overflowPunct w:val="false"/>
                          <w:bidi w:val="0"/>
                          <w:rPr/>
                        </w:pPr>
                        <w:r>
                          <w:rPr>
                            <w:kern w:val="2"/>
                            <w:sz w:val="24"/>
                            <w:szCs w:val="24"/>
                            <w:rFonts w:ascii="Times New Roman" w:hAnsi="Times New Roman" w:eastAsia="Times New Roman" w:cs="Times New Roman"/>
                            <w:color w:val="auto"/>
                            <w:lang w:val="en-US" w:bidi="ar-SA"/>
                          </w:rPr>
                          <w:t>2.1.3: setText(…)</w:t>
                        </w:r>
                      </w:p>
                    </w:txbxContent>
                  </v:textbox>
                  <w10:wrap type="square"/>
                  <v:fill o:detectmouseclick="t" type="solid" color2="black"/>
                  <v:stroke color="#3465a4" joinstyle="round" endcap="flat"/>
                </v:shape>
                <v:shape id="shape_0" fillcolor="white" stroked="f" style="position:absolute;left:1078;top:2159;width:1798;height:537;mso-position-horizontal-relative:char" type="shapetype_202">
                  <v:textbox>
                    <w:txbxContent>
                      <w:p>
                        <w:pPr>
                          <w:overflowPunct w:val="false"/>
                          <w:bidi w:val="0"/>
                          <w:rPr/>
                        </w:pPr>
                        <w:r>
                          <w:rPr>
                            <w:kern w:val="2"/>
                            <w:sz w:val="24"/>
                            <w:szCs w:val="24"/>
                            <w:rFonts w:ascii="Times New Roman" w:hAnsi="Times New Roman" w:eastAsia="Times New Roman" w:cs="Times New Roman"/>
                            <w:color w:val="auto"/>
                            <w:lang w:val="en-US" w:bidi="ar-SA"/>
                          </w:rPr>
                          <w:t>2.1.2: get_x()</w:t>
                        </w:r>
                      </w:p>
                    </w:txbxContent>
                  </v:textbox>
                  <w10:wrap type="square"/>
                  <v:fill o:detectmouseclick="t" type="solid" color2="black"/>
                  <v:stroke color="#3465a4" joinstyle="round" endcap="flat"/>
                </v:shape>
                <v:shape id="shape_0" fillcolor="white" stroked="f" style="position:absolute;left:178;top:1620;width:1798;height:537;mso-position-horizontal-relative:char" type="shapetype_202">
                  <v:textbox>
                    <w:txbxContent>
                      <w:p>
                        <w:pPr>
                          <w:overflowPunct w:val="false"/>
                          <w:bidi w:val="0"/>
                          <w:rPr/>
                        </w:pPr>
                        <w:r>
                          <w:rPr>
                            <w:kern w:val="2"/>
                            <w:sz w:val="24"/>
                            <w:szCs w:val="24"/>
                            <w:rFonts w:ascii="Times New Roman" w:hAnsi="Times New Roman" w:eastAsia="Times New Roman" w:cs="Times New Roman"/>
                            <w:color w:val="auto"/>
                            <w:lang w:val="en-US" w:bidi="ar-SA"/>
                          </w:rPr>
                          <w:t>2.1.1: actiune()</w:t>
                        </w:r>
                      </w:p>
                    </w:txbxContent>
                  </v:textbox>
                  <w10:wrap type="square"/>
                  <v:fill o:detectmouseclick="t" type="solid" color2="black"/>
                  <v:stroke color="#3465a4" joinstyle="round" endcap="flat"/>
                </v:shape>
                <v:shape id="shape_0" fillcolor="white" stroked="f" style="position:absolute;left:3058;top:4320;width:3958;height:539;mso-position-horizontal-relative:char" type="shapetype_202">
                  <v:textbox>
                    <w:txbxContent>
                      <w:p>
                        <w:pPr>
                          <w:overflowPunct w:val="false"/>
                          <w:bidi w:val="0"/>
                          <w:rPr/>
                        </w:pPr>
                        <w:r>
                          <w:rPr>
                            <w:kern w:val="2"/>
                            <w:sz w:val="24"/>
                            <w:szCs w:val="24"/>
                            <w:rFonts w:ascii="Times New Roman" w:hAnsi="Times New Roman" w:eastAsia="Times New Roman" w:cs="Times New Roman"/>
                            <w:color w:val="auto"/>
                            <w:lang w:val="en-US" w:bidi="ar-SA"/>
                          </w:rPr>
                          <w:t>2.1: actionPerformed(actionEvent)</w:t>
                        </w:r>
                      </w:p>
                    </w:txbxContent>
                  </v:textbox>
                  <w10:wrap type="square"/>
                  <v:fill o:detectmouseclick="t" type="solid" color2="black"/>
                  <v:stroke color="#3465a4" joinstyle="round" endcap="flat"/>
                </v:shape>
                <v:shape id="shape_0" fillcolor="white" stroked="t" style="position:absolute;left:718;top:719;width:1438;height:539;mso-position-horizontal-relative:char" type="shapetype_202">
                  <v:textbox>
                    <w:txbxContent>
                      <w:p>
                        <w:pPr>
                          <w:overflowPunct w:val="false"/>
                          <w:bidi w:val="0"/>
                          <w:rPr/>
                        </w:pPr>
                        <w:r>
                          <w:rPr>
                            <w:kern w:val="2"/>
                            <w:sz w:val="24"/>
                            <w:u w:val="single"/>
                            <w:szCs w:val="24"/>
                            <w:rFonts w:ascii="Times New Roman" w:hAnsi="Times New Roman" w:eastAsia="Times New Roman" w:cs="Times New Roman"/>
                            <w:color w:val="auto"/>
                            <w:lang w:val="en-US" w:bidi="ar-SA"/>
                          </w:rPr>
                          <w:t>m: Model</w:t>
                        </w:r>
                      </w:p>
                    </w:txbxContent>
                  </v:textbox>
                  <w10:wrap type="square"/>
                  <v:fill o:detectmouseclick="t" type="solid" color2="black"/>
                  <v:stroke color="black" weight="9360" joinstyle="miter" endcap="flat"/>
                </v:shape>
                <v:shape id="shape_0" fillcolor="white" stroked="t" style="position:absolute;left:4858;top:1439;width:1438;height:539;mso-position-horizontal-relative:char" type="shapetype_202">
                  <v:textbox>
                    <w:txbxContent>
                      <w:p>
                        <w:pPr>
                          <w:overflowPunct w:val="false"/>
                          <w:bidi w:val="0"/>
                          <w:rPr/>
                        </w:pPr>
                        <w:r>
                          <w:rPr>
                            <w:kern w:val="2"/>
                            <w:sz w:val="24"/>
                            <w:u w:val="single"/>
                            <w:szCs w:val="24"/>
                            <w:rFonts w:ascii="Times New Roman" w:hAnsi="Times New Roman" w:eastAsia="Times New Roman" w:cs="Times New Roman"/>
                            <w:color w:val="auto"/>
                            <w:lang w:val="en-US" w:bidi="ar-SA"/>
                          </w:rPr>
                          <w:t>b: Button</w:t>
                        </w:r>
                      </w:p>
                    </w:txbxContent>
                  </v:textbox>
                  <w10:wrap type="square"/>
                  <v:fill o:detectmouseclick="t" type="solid" color2="black"/>
                  <v:stroke color="black" weight="9360" joinstyle="miter" endcap="flat"/>
                </v:shape>
                <v:shape id="shape_0" fillcolor="white" stroked="t" style="position:absolute;left:718;top:3959;width:1978;height:541;mso-position-horizontal-relative:char" type="shapetype_202">
                  <v:textbox>
                    <w:txbxContent>
                      <w:p>
                        <w:pPr>
                          <w:overflowPunct w:val="false"/>
                          <w:bidi w:val="0"/>
                          <w:rPr/>
                        </w:pPr>
                        <w:r>
                          <w:rPr>
                            <w:kern w:val="2"/>
                            <w:sz w:val="24"/>
                            <w:u w:val="single"/>
                            <w:szCs w:val="24"/>
                            <w:rFonts w:ascii="Times New Roman" w:hAnsi="Times New Roman" w:eastAsia="Times New Roman" w:cs="Times New Roman"/>
                            <w:color w:val="auto"/>
                            <w:lang w:val="en-US" w:bidi="ar-SA"/>
                          </w:rPr>
                          <w:t>c: Controller</w:t>
                        </w:r>
                      </w:p>
                    </w:txbxContent>
                  </v:textbox>
                  <w10:wrap type="square"/>
                  <v:fill o:detectmouseclick="t" type="solid" color2="black"/>
                  <v:stroke color="black" weight="9360" joinstyle="miter" endcap="flat"/>
                </v:shape>
                <v:line id="shape_0" from="5219,1080" to="5219,1438" stroked="t" style="position:absolute;mso-position-horizontal-relative:char">
                  <v:stroke color="black" weight="9360" endarrow="block" endarrowwidth="medium" endarrowlength="medium" joinstyle="miter" endcap="flat"/>
                  <v:fill o:detectmouseclick="t" on="false"/>
                </v:line>
                <v:line id="shape_0" from="5219,1080" to="7377,1080" stroked="t" style="position:absolute;mso-position-horizontal-relative:char">
                  <v:stroke color="black" weight="9360" joinstyle="miter" endcap="flat"/>
                  <v:fill o:detectmouseclick="t" on="false"/>
                </v:line>
                <v:shape id="shape_0" fillcolor="white" stroked="f" style="position:absolute;left:5218;top:540;width:2698;height:539;mso-position-horizontal-relative:char" type="shapetype_202">
                  <v:textbox>
                    <w:txbxContent>
                      <w:p>
                        <w:pPr>
                          <w:overflowPunct w:val="false"/>
                          <w:bidi w:val="0"/>
                          <w:rPr/>
                        </w:pPr>
                        <w:r>
                          <w:rPr>
                            <w:kern w:val="2"/>
                            <w:sz w:val="24"/>
                            <w:szCs w:val="24"/>
                            <w:rFonts w:ascii="Times New Roman" w:hAnsi="Times New Roman" w:eastAsia="Times New Roman" w:cs="Times New Roman"/>
                            <w:color w:val="auto"/>
                            <w:lang w:val="en-US" w:bidi="ar-SA"/>
                          </w:rPr>
                          <w:t>1: addActionListener(c)</w:t>
                        </w:r>
                      </w:p>
                    </w:txbxContent>
                  </v:textbox>
                  <w10:wrap type="square"/>
                  <v:fill o:detectmouseclick="t" type="solid" color2="black"/>
                  <v:stroke color="#3465a4" joinstyle="round" endcap="flat"/>
                </v:shape>
                <v:shape id="shape_0" fillcolor="white" stroked="f" style="position:absolute;left:3058;top:1439;width:1078;height:357;mso-position-horizontal-relative:char" type="shapetype_202">
                  <v:textbox>
                    <w:txbxContent>
                      <w:p>
                        <w:pPr>
                          <w:overflowPunct w:val="false"/>
                          <w:bidi w:val="0"/>
                          <w:rPr/>
                        </w:pPr>
                        <w:r>
                          <w:rPr>
                            <w:kern w:val="2"/>
                            <w:sz w:val="24"/>
                            <w:szCs w:val="24"/>
                            <w:rFonts w:ascii="Times New Roman" w:hAnsi="Times New Roman" w:eastAsia="Times New Roman" w:cs="Times New Roman"/>
                            <w:color w:val="auto"/>
                            <w:lang w:val="en-US" w:bidi="ar-SA"/>
                          </w:rPr>
                          <w:t>2: click</w:t>
                        </w:r>
                      </w:p>
                    </w:txbxContent>
                  </v:textbox>
                  <w10:wrap type="square"/>
                  <v:fill o:detectmouseclick="t" type="solid" color2="black"/>
                  <v:stroke color="#3465a4" joinstyle="round" endcap="flat"/>
                </v:shape>
                <v:shape id="shape_0" fillcolor="white" stroked="t" style="position:absolute;left:2338;top:179;width:898;height:539;mso-position-horizontal-relative:char" type="shapetype_202">
                  <v:textbox>
                    <w:txbxContent>
                      <w:p>
                        <w:pPr>
                          <w:overflowPunct w:val="false"/>
                          <w:bidi w:val="0"/>
                          <w:rPr/>
                        </w:pPr>
                        <w:r>
                          <w:rPr>
                            <w:kern w:val="2"/>
                            <w:sz w:val="24"/>
                            <w:u w:val="single"/>
                            <w:szCs w:val="24"/>
                            <w:rFonts w:ascii="Times New Roman" w:hAnsi="Times New Roman" w:eastAsia="Times New Roman" w:cs="Times New Roman"/>
                            <w:color w:val="auto"/>
                            <w:lang w:val="en-US" w:bidi="ar-SA"/>
                          </w:rPr>
                          <w:t>user</w:t>
                        </w:r>
                      </w:p>
                    </w:txbxContent>
                  </v:textbox>
                  <w10:wrap type="square"/>
                  <v:fill o:detectmouseclick="t" type="solid" color2="black"/>
                  <v:stroke color="black" weight="9360" joinstyle="miter" endcap="flat"/>
                </v:shape>
                <v:line id="shape_0" from="2699,4320" to="6657,4320" stroked="t" style="position:absolute;mso-position-horizontal-relative:char">
                  <v:stroke color="black" weight="9360" startarrow="block" startarrowwidth="medium" startarrowlength="medium" joinstyle="miter" endcap="flat"/>
                  <v:fill o:detectmouseclick="t" on="false"/>
                </v:line>
                <v:shape id="shape_0" fillcolor="white" stroked="t" style="position:absolute;left:6658;top:3958;width:1618;height:718;mso-position-horizontal-relative:char" type="shapetype_202">
                  <v:textbox>
                    <w:txbxContent>
                      <w:p>
                        <w:pPr>
                          <w:overflowPunct w:val="false"/>
                          <w:bidi w:val="0"/>
                          <w:rPr/>
                        </w:pPr>
                        <w:r>
                          <w:rPr>
                            <w:kern w:val="2"/>
                            <w:sz w:val="24"/>
                            <w:szCs w:val="24"/>
                            <w:rFonts w:ascii="Times New Roman" w:hAnsi="Times New Roman" w:eastAsia="Times New Roman" w:cs="Times New Roman"/>
                            <w:color w:val="auto"/>
                            <w:lang w:val="en-US" w:bidi="ar-SA"/>
                          </w:rPr>
                          <w:t>Java Virtual Machine</w:t>
                        </w:r>
                      </w:p>
                    </w:txbxContent>
                  </v:textbox>
                  <w10:wrap type="square"/>
                  <v:fill o:detectmouseclick="t" type="solid" color2="black"/>
                  <v:stroke color="black" weight="9360" joinstyle="miter" endcap="flat"/>
                </v:shape>
                <v:line id="shape_0" from="899,1258" to="899,3956" stroked="t" style="position:absolute;flip:y;mso-position-horizontal-relative:char">
                  <v:stroke color="black" weight="9360" endarrow="block" endarrowwidth="medium" endarrowlength="medium" joinstyle="miter" endcap="flat"/>
                  <v:fill o:detectmouseclick="t" on="false"/>
                </v:line>
                <v:line id="shape_0" from="1799,1258" to="1799,3956" stroked="t" style="position:absolute;flip:y;mso-position-horizontal-relative:char">
                  <v:stroke color="black" weight="9360" endarrow="block" endarrowwidth="medium" endarrowlength="medium" joinstyle="miter" endcap="flat"/>
                  <v:fill o:detectmouseclick="t" on="false"/>
                </v:line>
                <v:shape id="shape_0" fillcolor="white" stroked="t" style="position:absolute;left:4858;top:2339;width:1978;height:540;mso-position-horizontal-relative:char" type="shapetype_202">
                  <v:textbox>
                    <w:txbxContent>
                      <w:p>
                        <w:pPr>
                          <w:overflowPunct w:val="false"/>
                          <w:bidi w:val="0"/>
                          <w:rPr/>
                        </w:pPr>
                        <w:r>
                          <w:rPr>
                            <w:kern w:val="2"/>
                            <w:sz w:val="24"/>
                            <w:u w:val="single"/>
                            <w:szCs w:val="24"/>
                            <w:rFonts w:ascii="Times New Roman" w:hAnsi="Times New Roman" w:eastAsia="Times New Roman" w:cs="Times New Roman"/>
                            <w:color w:val="auto"/>
                            <w:lang w:val="en-US" w:bidi="ar-SA"/>
                          </w:rPr>
                          <w:t>tf: TextField</w:t>
                        </w:r>
                      </w:p>
                    </w:txbxContent>
                  </v:textbox>
                  <w10:wrap type="square"/>
                  <v:fill o:detectmouseclick="t" type="solid" color2="black"/>
                  <v:stroke color="black" weight="9360" joinstyle="miter" endcap="flat"/>
                </v:shape>
                <v:line id="shape_0" from="2519,2698" to="2519,3956" stroked="t" style="position:absolute;flip:y;mso-position-horizontal-relative:char">
                  <v:stroke color="black" weight="9360" joinstyle="miter" endcap="flat"/>
                  <v:fill o:detectmouseclick="t" on="false"/>
                </v:line>
                <v:line id="shape_0" from="2519,2699" to="4857,2699" stroked="t" style="position:absolute;mso-position-horizontal-relative:char">
                  <v:stroke color="black" weight="9360" endarrow="block" endarrowwidth="medium" endarrowlength="medium" joinstyle="miter" endcap="flat"/>
                  <v:fill o:detectmouseclick="t" on="false"/>
                </v:line>
                <v:rect id="shape_0" ID="Document" fillcolor="#d8ebb3" stroked="t" style="position:absolute;left:7288;top:991;width:539;height:1798;rotation:270;mso-position-horizontal-relative:char">
                  <v:textbox>
                    <w:txbxContent>
                      <w:p>
                        <w:pPr>
                          <w:overflowPunct w:val="false"/>
                          <w:bidi w:val="0"/>
                          <w:rPr/>
                        </w:pPr>
                        <w:r>
                          <w:rPr>
                            <w:kern w:val="2"/>
                            <w:sz w:val="24"/>
                            <w:szCs w:val="24"/>
                            <w:rFonts w:ascii="Times New Roman" w:hAnsi="Times New Roman" w:eastAsia="Times New Roman" w:cs="Times New Roman"/>
                            <w:color w:val="auto"/>
                            <w:lang w:val="en-US" w:bidi="ar-SA"/>
                          </w:rPr>
                          <w:t>1. instalare</w:t>
                        </w:r>
                      </w:p>
                    </w:txbxContent>
                  </v:textbox>
                  <w10:wrap type="square"/>
                  <v:fill o:detectmouseclick="t" type="solid" color2="#27144c"/>
                  <v:stroke color="black" weight="9360" joinstyle="miter" endcap="flat"/>
                  <v:shadow on="t" obscured="f" color="gray"/>
                </v:rect>
                <v:line id="shape_0" from="7018,1080" to="7196,1619" stroked="t" style="position:absolute;flip:xy;mso-position-horizontal-relative:char">
                  <v:stroke color="black" weight="9360" dashstyle="shortdot" joinstyle="miter" endcap="round"/>
                  <v:fill o:detectmouseclick="t" on="false"/>
                </v:line>
                <v:rect id="shape_0" ID="Document" fillcolor="#d8ebb3" stroked="t" style="position:absolute;left:7288;top:2610;width:539;height:1798;rotation:270;mso-position-horizontal-relative:char">
                  <v:textbox>
                    <w:txbxContent>
                      <w:p>
                        <w:pPr>
                          <w:overflowPunct w:val="false"/>
                          <w:bidi w:val="0"/>
                          <w:rPr/>
                        </w:pPr>
                        <w:r>
                          <w:rPr>
                            <w:kern w:val="2"/>
                            <w:sz w:val="24"/>
                            <w:szCs w:val="24"/>
                            <w:rFonts w:ascii="Times New Roman" w:hAnsi="Times New Roman" w:eastAsia="Times New Roman" w:cs="Times New Roman"/>
                            <w:color w:val="auto"/>
                            <w:lang w:val="en-US" w:bidi="ar-SA"/>
                          </w:rPr>
                          <w:t>3. notificare</w:t>
                        </w:r>
                      </w:p>
                    </w:txbxContent>
                  </v:textbox>
                  <w10:wrap type="square"/>
                  <v:fill o:detectmouseclick="t" type="solid" color2="#27144c"/>
                  <v:stroke color="black" weight="9360" joinstyle="miter" endcap="flat"/>
                  <v:shadow on="t" obscured="f" color="gray"/>
                </v:rect>
                <v:line id="shape_0" from="5578,3600" to="6656,4318" stroked="t" style="position:absolute;flip:x;mso-position-horizontal-relative:char">
                  <v:stroke color="black" weight="9360" dashstyle="shortdot" joinstyle="miter" endcap="round"/>
                  <v:fill o:detectmouseclick="t" on="false"/>
                </v:line>
                <v:rect id="shape_0" ID="Document" fillcolor="#d8ebb3" stroked="t" style="position:absolute;left:3958;top:-360;width:539;height:1618;rotation:270;mso-position-horizontal-relative:char">
                  <v:textbox>
                    <w:txbxContent>
                      <w:p>
                        <w:pPr>
                          <w:overflowPunct w:val="false"/>
                          <w:bidi w:val="0"/>
                          <w:rPr/>
                        </w:pPr>
                        <w:r>
                          <w:rPr>
                            <w:kern w:val="2"/>
                            <w:sz w:val="24"/>
                            <w:szCs w:val="24"/>
                            <w:rFonts w:ascii="Times New Roman" w:hAnsi="Times New Roman" w:eastAsia="Times New Roman" w:cs="Times New Roman"/>
                            <w:color w:val="auto"/>
                            <w:lang w:val="en-US" w:bidi="ar-SA"/>
                          </w:rPr>
                          <w:t>2. actiune</w:t>
                        </w:r>
                      </w:p>
                    </w:txbxContent>
                  </v:textbox>
                  <w10:wrap type="square"/>
                  <v:fill o:detectmouseclick="t" type="solid" color2="#27144c"/>
                  <v:stroke color="black" weight="9360" joinstyle="miter" endcap="flat"/>
                  <v:shadow on="t" obscured="f" color="gray"/>
                </v:rect>
                <v:line id="shape_0" from="2879,719" to="2879,1798" stroked="t" style="position:absolute;mso-position-horizontal-relative:char">
                  <v:stroke color="black" weight="9360" joinstyle="miter" endcap="flat"/>
                  <v:fill o:detectmouseclick="t" on="false"/>
                </v:line>
                <v:line id="shape_0" from="2879,1800" to="4857,1800" stroked="t" style="position:absolute;mso-position-horizontal-relative:char">
                  <v:stroke color="black" weight="9360" endarrow="block" endarrowwidth="medium" endarrowlength="medium" joinstyle="miter" endcap="flat"/>
                  <v:fill o:detectmouseclick="t" on="false"/>
                </v:line>
                <v:line id="shape_0" from="2879,719" to="3417,1258" stroked="t" style="position:absolute;flip:y;mso-position-horizontal-relative:char">
                  <v:stroke color="black" weight="9360" dashstyle="shortdot" joinstyle="miter" endcap="round"/>
                  <v:fill o:detectmouseclick="t" on="false"/>
                </v:line>
                <v:rect id="shape_0" ID="Document" fillcolor="#d8ebb3" stroked="t" style="position:absolute;left:4048;top:2790;width:719;height:1978;rotation:270;mso-position-horizontal-relative:char">
                  <v:textbox>
                    <w:txbxContent>
                      <w:p>
                        <w:pPr>
                          <w:overflowPunct w:val="false"/>
                          <w:bidi w:val="0"/>
                          <w:rPr/>
                        </w:pPr>
                        <w:r>
                          <w:rPr>
                            <w:kern w:val="2"/>
                            <w:sz w:val="24"/>
                            <w:szCs w:val="24"/>
                            <w:rFonts w:ascii="Times New Roman" w:hAnsi="Times New Roman" w:eastAsia="Times New Roman" w:cs="Times New Roman"/>
                            <w:color w:val="auto"/>
                            <w:lang w:val="en-US" w:bidi="ar-SA"/>
                          </w:rPr>
                          <w:t>4. prelucrare</w:t>
                        </w:r>
                      </w:p>
                    </w:txbxContent>
                  </v:textbox>
                  <w10:wrap type="square"/>
                  <v:fill o:detectmouseclick="t" type="solid" color2="#27144c"/>
                  <v:stroke color="black" weight="9360" joinstyle="miter" endcap="flat"/>
                  <v:shadow on="t" obscured="f" color="gray"/>
                </v:rect>
                <v:line id="shape_0" from="898,3239" to="3416,3778" stroked="t" style="position:absolute;flip:xy;mso-position-horizontal-relative:char">
                  <v:stroke color="black" weight="9360" dashstyle="shortdot" joinstyle="miter" endcap="round"/>
                  <v:fill o:detectmouseclick="t" on="false"/>
                </v:line>
                <v:line id="shape_0" from="1798,3599" to="3416,3777" stroked="t" style="position:absolute;flip:xy;mso-position-horizontal-relative:char">
                  <v:stroke color="black" weight="9360" dashstyle="shortdot" joinstyle="miter" endcap="round"/>
                  <v:fill o:detectmouseclick="t" on="false"/>
                </v:line>
                <v:line id="shape_0" from="2518,3419" to="3416,3778" stroked="t" style="position:absolute;flip:xy;mso-position-horizontal-relative:char">
                  <v:stroke color="black" weight="9360" dashstyle="shortdot" joinstyle="miter" endcap="round"/>
                  <v:fill o:detectmouseclick="t" on="false"/>
                </v:line>
              </v:group>
            </w:pict>
          </mc:Fallback>
        </mc:AlternateContent>
      </w:r>
    </w:p>
    <w:p>
      <w:pPr>
        <w:pStyle w:val="PlainText"/>
        <w:rPr>
          <w:rFonts w:ascii="Arial" w:hAnsi="Arial" w:cs="Arial"/>
          <w:bCs/>
          <w:sz w:val="28"/>
        </w:rPr>
      </w:pPr>
      <w:r>
        <w:rPr>
          <w:rFonts w:cs="Arial" w:ascii="Arial" w:hAnsi="Arial"/>
          <w:bCs/>
          <w:sz w:val="28"/>
        </w:rPr>
        <w:t xml:space="preserve">Figura MVCColaborare. Diagrama de colaborare între obiectele MVC </w:t>
      </w:r>
    </w:p>
    <w:p>
      <w:pPr>
        <w:pStyle w:val="PlainText"/>
        <w:rPr>
          <w:rFonts w:ascii="Arial" w:hAnsi="Arial" w:cs="Arial"/>
          <w:bCs/>
          <w:sz w:val="28"/>
        </w:rPr>
      </w:pPr>
      <w:r>
        <w:rPr>
          <w:rFonts w:cs="Arial" w:ascii="Arial" w:hAnsi="Arial"/>
          <w:bCs/>
          <w:sz w:val="28"/>
        </w:rPr>
      </w:r>
    </w:p>
    <w:p>
      <w:pPr>
        <w:pStyle w:val="PlainText"/>
        <w:rPr>
          <w:rFonts w:ascii="Arial" w:hAnsi="Arial" w:cs="Arial"/>
          <w:bCs/>
          <w:sz w:val="28"/>
        </w:rPr>
      </w:pPr>
      <w:r>
        <w:rPr>
          <w:rFonts w:cs="Arial" w:ascii="Arial" w:hAnsi="Arial"/>
          <w:bCs/>
          <w:sz w:val="28"/>
        </w:rPr>
      </w:r>
    </w:p>
    <w:p>
      <w:pPr>
        <w:pStyle w:val="PlainText"/>
        <w:rPr/>
      </w:pPr>
      <w:r>
        <w:rPr/>
        <w:t>// Model View Controller</w:t>
      </w:r>
    </w:p>
    <w:p>
      <w:pPr>
        <w:pStyle w:val="PlainText"/>
        <w:rPr/>
      </w:pPr>
      <w:r>
        <w:rPr/>
      </w:r>
    </w:p>
    <w:p>
      <w:pPr>
        <w:pStyle w:val="PlainText"/>
        <w:rPr/>
      </w:pPr>
      <w:r>
        <w:rPr/>
        <w:t>import java.awt.*;</w:t>
      </w:r>
    </w:p>
    <w:p>
      <w:pPr>
        <w:pStyle w:val="PlainText"/>
        <w:rPr/>
      </w:pPr>
      <w:r>
        <w:rPr/>
        <w:t>import java.awt.event.*;</w:t>
      </w:r>
    </w:p>
    <w:p>
      <w:pPr>
        <w:pStyle w:val="PlainText"/>
        <w:rPr/>
      </w:pPr>
      <w:r>
        <w:rPr/>
        <w:t>class Model{</w:t>
      </w:r>
    </w:p>
    <w:p>
      <w:pPr>
        <w:pStyle w:val="PlainText"/>
        <w:rPr/>
      </w:pPr>
      <w:r>
        <w:rPr/>
        <w:tab/>
        <w:t>private int x=0;</w:t>
      </w:r>
    </w:p>
    <w:p>
      <w:pPr>
        <w:pStyle w:val="PlainText"/>
        <w:rPr/>
      </w:pPr>
      <w:r>
        <w:rPr/>
        <w:tab/>
        <w:t>public Model(){};</w:t>
      </w:r>
    </w:p>
    <w:p>
      <w:pPr>
        <w:pStyle w:val="PlainText"/>
        <w:rPr/>
      </w:pPr>
      <w:r>
        <w:rPr/>
        <w:tab/>
        <w:t>public void increment(){x++;}</w:t>
      </w:r>
    </w:p>
    <w:p>
      <w:pPr>
        <w:pStyle w:val="PlainText"/>
        <w:rPr/>
      </w:pPr>
      <w:r>
        <w:rPr/>
        <w:tab/>
        <w:t>public int get_x(){return x;}</w:t>
      </w:r>
    </w:p>
    <w:p>
      <w:pPr>
        <w:pStyle w:val="PlainText"/>
        <w:rPr/>
      </w:pPr>
      <w:r>
        <w:rPr/>
        <w:t>}</w:t>
      </w:r>
    </w:p>
    <w:p>
      <w:pPr>
        <w:pStyle w:val="PlainText"/>
        <w:rPr/>
      </w:pPr>
      <w:r>
        <w:rPr/>
        <w:t>public class View extends Frame{</w:t>
      </w:r>
    </w:p>
    <w:p>
      <w:pPr>
        <w:pStyle w:val="PlainText"/>
        <w:rPr/>
      </w:pPr>
      <w:r>
        <w:rPr/>
        <w:tab/>
        <w:t>private Button b;</w:t>
      </w:r>
    </w:p>
    <w:p>
      <w:pPr>
        <w:pStyle w:val="PlainText"/>
        <w:rPr/>
      </w:pPr>
      <w:r>
        <w:rPr/>
        <w:tab/>
        <w:t>protected Model m;</w:t>
      </w:r>
    </w:p>
    <w:p>
      <w:pPr>
        <w:pStyle w:val="PlainText"/>
        <w:rPr/>
      </w:pPr>
      <w:r>
        <w:rPr/>
        <w:tab/>
        <w:t>private Controller c;</w:t>
      </w:r>
    </w:p>
    <w:p>
      <w:pPr>
        <w:pStyle w:val="PlainText"/>
        <w:rPr/>
      </w:pPr>
      <w:r>
        <w:rPr/>
        <w:tab/>
        <w:t>protected TextField tf;</w:t>
      </w:r>
    </w:p>
    <w:p>
      <w:pPr>
        <w:pStyle w:val="PlainText"/>
        <w:rPr/>
      </w:pPr>
      <w:r>
        <w:rPr/>
        <w:tab/>
        <w:t>public static void main(String args[]){</w:t>
      </w:r>
    </w:p>
    <w:p>
      <w:pPr>
        <w:pStyle w:val="PlainText"/>
        <w:rPr/>
      </w:pPr>
      <w:r>
        <w:rPr/>
        <w:tab/>
        <w:tab/>
        <w:t>Frame v= new View();</w:t>
      </w:r>
    </w:p>
    <w:p>
      <w:pPr>
        <w:pStyle w:val="PlainText"/>
        <w:rPr/>
      </w:pPr>
      <w:r>
        <w:rPr/>
        <w:tab/>
        <w:t>}</w:t>
      </w:r>
    </w:p>
    <w:p>
      <w:pPr>
        <w:pStyle w:val="PlainText"/>
        <w:rPr/>
      </w:pPr>
      <w:r>
        <w:rPr/>
        <w:tab/>
        <w:t>public View(){</w:t>
      </w:r>
    </w:p>
    <w:p>
      <w:pPr>
        <w:pStyle w:val="PlainText"/>
        <w:rPr/>
      </w:pPr>
      <w:r>
        <w:rPr/>
        <w:tab/>
        <w:tab/>
        <w:t>setTitle("Exemplu Model-View-Controller");</w:t>
      </w:r>
    </w:p>
    <w:p>
      <w:pPr>
        <w:pStyle w:val="PlainText"/>
        <w:rPr/>
      </w:pPr>
      <w:r>
        <w:rPr/>
        <w:tab/>
        <w:tab/>
      </w:r>
    </w:p>
    <w:p>
      <w:pPr>
        <w:pStyle w:val="PlainText"/>
        <w:rPr/>
      </w:pPr>
      <w:r>
        <w:rPr/>
        <w:tab/>
        <w:tab/>
        <w:t>b= new Button("Actiune");</w:t>
      </w:r>
    </w:p>
    <w:p>
      <w:pPr>
        <w:pStyle w:val="PlainText"/>
        <w:rPr/>
      </w:pPr>
      <w:r>
        <w:rPr/>
        <w:tab/>
        <w:tab/>
        <w:t>add("North",b);</w:t>
      </w:r>
    </w:p>
    <w:p>
      <w:pPr>
        <w:pStyle w:val="PlainText"/>
        <w:rPr/>
      </w:pPr>
      <w:r>
        <w:rPr/>
        <w:tab/>
        <w:tab/>
        <w:tab/>
        <w:tab/>
      </w:r>
    </w:p>
    <w:p>
      <w:pPr>
        <w:pStyle w:val="PlainText"/>
        <w:rPr/>
      </w:pPr>
      <w:r>
        <w:rPr/>
        <w:tab/>
        <w:tab/>
        <w:t>m=new Model();</w:t>
      </w:r>
    </w:p>
    <w:p>
      <w:pPr>
        <w:pStyle w:val="PlainText"/>
        <w:rPr/>
      </w:pPr>
      <w:r>
        <w:rPr/>
      </w:r>
    </w:p>
    <w:p>
      <w:pPr>
        <w:pStyle w:val="PlainText"/>
        <w:rPr/>
      </w:pPr>
      <w:r>
        <w:rPr/>
        <w:tab/>
        <w:tab/>
        <w:t>c=new Controller(this);</w:t>
      </w:r>
    </w:p>
    <w:p>
      <w:pPr>
        <w:pStyle w:val="PlainText"/>
        <w:rPr/>
      </w:pPr>
      <w:r>
        <w:rPr/>
        <w:tab/>
        <w:tab/>
        <w:t>b.addActionListener(c);</w:t>
      </w:r>
    </w:p>
    <w:p>
      <w:pPr>
        <w:pStyle w:val="PlainText"/>
        <w:rPr/>
      </w:pPr>
      <w:r>
        <w:rPr/>
        <w:tab/>
        <w:tab/>
      </w:r>
    </w:p>
    <w:p>
      <w:pPr>
        <w:pStyle w:val="PlainText"/>
        <w:rPr/>
      </w:pPr>
      <w:r>
        <w:rPr/>
        <w:tab/>
        <w:tab/>
        <w:t>tf=new TextField(10);</w:t>
      </w:r>
    </w:p>
    <w:p>
      <w:pPr>
        <w:pStyle w:val="PlainText"/>
        <w:rPr/>
      </w:pPr>
      <w:r>
        <w:rPr/>
        <w:tab/>
        <w:tab/>
        <w:t>add("Center",tf);</w:t>
      </w:r>
    </w:p>
    <w:p>
      <w:pPr>
        <w:pStyle w:val="PlainText"/>
        <w:rPr/>
      </w:pPr>
      <w:r>
        <w:rPr/>
        <w:tab/>
        <w:tab/>
      </w:r>
    </w:p>
    <w:p>
      <w:pPr>
        <w:pStyle w:val="PlainText"/>
        <w:rPr/>
      </w:pPr>
      <w:r>
        <w:rPr/>
        <w:tab/>
        <w:tab/>
        <w:t>setSize(100,250);</w:t>
      </w:r>
    </w:p>
    <w:p>
      <w:pPr>
        <w:pStyle w:val="PlainText"/>
        <w:rPr/>
      </w:pPr>
      <w:r>
        <w:rPr/>
        <w:tab/>
        <w:tab/>
        <w:t>setVisible(true);</w:t>
      </w:r>
    </w:p>
    <w:p>
      <w:pPr>
        <w:pStyle w:val="PlainText"/>
        <w:rPr/>
      </w:pPr>
      <w:r>
        <w:rPr/>
        <w:tab/>
        <w:t>}</w:t>
      </w:r>
    </w:p>
    <w:p>
      <w:pPr>
        <w:pStyle w:val="PlainText"/>
        <w:rPr/>
      </w:pPr>
      <w:r>
        <w:rPr/>
        <w:t>}</w:t>
      </w:r>
    </w:p>
    <w:p>
      <w:pPr>
        <w:pStyle w:val="PlainText"/>
        <w:rPr/>
      </w:pPr>
      <w:r>
        <w:rPr/>
      </w:r>
    </w:p>
    <w:p>
      <w:pPr>
        <w:pStyle w:val="PlainText"/>
        <w:rPr/>
      </w:pPr>
      <w:r>
        <w:rPr/>
        <w:t>class Controller implements ActionListener{</w:t>
      </w:r>
    </w:p>
    <w:p>
      <w:pPr>
        <w:pStyle w:val="PlainText"/>
        <w:rPr/>
      </w:pPr>
      <w:r>
        <w:rPr/>
        <w:tab/>
        <w:t>private View vw;</w:t>
      </w:r>
    </w:p>
    <w:p>
      <w:pPr>
        <w:pStyle w:val="PlainText"/>
        <w:rPr/>
      </w:pPr>
      <w:r>
        <w:rPr/>
        <w:tab/>
        <w:t>public Controller(View v){</w:t>
      </w:r>
    </w:p>
    <w:p>
      <w:pPr>
        <w:pStyle w:val="PlainText"/>
        <w:rPr/>
      </w:pPr>
      <w:r>
        <w:rPr/>
        <w:tab/>
        <w:tab/>
        <w:t>vw=v;</w:t>
      </w:r>
    </w:p>
    <w:p>
      <w:pPr>
        <w:pStyle w:val="PlainText"/>
        <w:rPr/>
      </w:pPr>
      <w:r>
        <w:rPr/>
        <w:tab/>
        <w:t>}</w:t>
      </w:r>
    </w:p>
    <w:p>
      <w:pPr>
        <w:pStyle w:val="PlainText"/>
        <w:rPr/>
      </w:pPr>
      <w:r>
        <w:rPr/>
        <w:tab/>
        <w:t>public void actionPerformed(ActionEvent e){</w:t>
      </w:r>
    </w:p>
    <w:p>
      <w:pPr>
        <w:pStyle w:val="PlainText"/>
        <w:rPr/>
      </w:pPr>
      <w:r>
        <w:rPr/>
        <w:tab/>
        <w:tab/>
        <w:t>vw.m.increment();</w:t>
      </w:r>
    </w:p>
    <w:p>
      <w:pPr>
        <w:pStyle w:val="PlainText"/>
        <w:rPr/>
      </w:pPr>
      <w:r>
        <w:rPr>
          <w:rFonts w:eastAsia="Courier New"/>
        </w:rPr>
        <w:t xml:space="preserve">                </w:t>
      </w:r>
      <w:r>
        <w:rPr/>
        <w:t>vw.tf.setText(String.valueOf(vw.m.get_x()));</w:t>
      </w:r>
    </w:p>
    <w:p>
      <w:pPr>
        <w:pStyle w:val="PlainText"/>
        <w:rPr/>
      </w:pPr>
      <w:r>
        <w:rPr/>
        <w:tab/>
        <w:t>}</w:t>
      </w:r>
    </w:p>
    <w:p>
      <w:pPr>
        <w:pStyle w:val="PlainText"/>
        <w:rPr/>
      </w:pPr>
      <w:r>
        <w:rPr/>
        <w:t>}</w:t>
      </w:r>
    </w:p>
    <w:p>
      <w:pPr>
        <w:pStyle w:val="PlainText"/>
        <w:rPr/>
      </w:pPr>
      <w:r>
        <w:rPr/>
      </w:r>
    </w:p>
    <w:p>
      <w:pPr>
        <w:pStyle w:val="PlainText"/>
        <w:rPr/>
      </w:pPr>
      <w:r>
        <w:rPr/>
      </w:r>
      <w:r>
        <w:br w:type="page"/>
      </w:r>
    </w:p>
    <w:p>
      <w:pPr>
        <w:pStyle w:val="PlainText"/>
        <w:rPr>
          <w:rFonts w:ascii="Arial" w:hAnsi="Arial" w:cs="Arial"/>
          <w:bCs/>
          <w:sz w:val="28"/>
        </w:rPr>
      </w:pPr>
      <w:r>
        <w:rPr>
          <w:rFonts w:cs="Arial" w:ascii="Arial" w:hAnsi="Arial"/>
          <w:bCs/>
          <w:sz w:val="28"/>
        </w:rPr>
      </w:r>
    </w:p>
    <w:p>
      <w:pPr>
        <w:pStyle w:val="PlainText"/>
        <w:jc w:val="both"/>
        <w:rPr>
          <w:rFonts w:ascii="Arial" w:hAnsi="Arial" w:eastAsia="MS Mincho;ＭＳ 明朝" w:cs="Arial"/>
          <w:b/>
          <w:b/>
          <w:bCs/>
          <w:sz w:val="24"/>
        </w:rPr>
      </w:pPr>
      <w:r>
        <w:rPr>
          <w:rFonts w:eastAsia="MS Mincho;ＭＳ 明朝" w:cs="Arial" w:ascii="Arial" w:hAnsi="Arial"/>
          <w:b/>
          <w:bCs/>
          <w:sz w:val="24"/>
        </w:rPr>
        <w:t>Arhitectura Observer-Observable</w:t>
      </w:r>
    </w:p>
    <w:p>
      <w:pPr>
        <w:pStyle w:val="PlainText"/>
        <w:jc w:val="both"/>
        <w:rPr>
          <w:rFonts w:ascii="Arial" w:hAnsi="Arial" w:eastAsia="MS Mincho;ＭＳ 明朝" w:cs="Arial"/>
          <w:b/>
          <w:b/>
          <w:bCs/>
          <w:sz w:val="24"/>
        </w:rPr>
      </w:pPr>
      <w:r>
        <w:rPr>
          <w:rFonts w:eastAsia="MS Mincho;ＭＳ 明朝" w:cs="Arial" w:ascii="Arial" w:hAnsi="Arial"/>
          <w:b/>
          <w:bCs/>
          <w:sz w:val="24"/>
        </w:rPr>
      </w:r>
    </w:p>
    <w:p>
      <w:pPr>
        <w:pStyle w:val="PlainText"/>
        <w:jc w:val="both"/>
        <w:rPr>
          <w:rFonts w:ascii="Arial" w:hAnsi="Arial" w:eastAsia="MS Mincho;ＭＳ 明朝" w:cs="Arial"/>
          <w:b/>
          <w:b/>
          <w:bCs/>
          <w:sz w:val="24"/>
        </w:rPr>
      </w:pPr>
      <w:r>
        <w:rPr>
          <w:rFonts w:eastAsia="MS Mincho;ＭＳ 明朝" w:cs="Arial" w:ascii="Arial" w:hAnsi="Arial"/>
          <w:b/>
          <w:bCs/>
          <w:sz w:val="24"/>
        </w:rPr>
      </w:r>
    </w:p>
    <w:p>
      <w:pPr>
        <w:pStyle w:val="PlainText"/>
        <w:jc w:val="both"/>
        <w:rPr>
          <w:rFonts w:ascii="Arial" w:hAnsi="Arial" w:eastAsia="MS Mincho;ＭＳ 明朝" w:cs="Arial"/>
          <w:b/>
          <w:b/>
          <w:bCs/>
          <w:sz w:val="24"/>
        </w:rPr>
      </w:pPr>
      <w:r>
        <w:rPr>
          <w:rFonts w:eastAsia="MS Mincho;ＭＳ 明朝" w:cs="Arial" w:ascii="Arial" w:hAnsi="Arial"/>
          <w:b/>
          <w:bCs/>
          <w:sz w:val="24"/>
        </w:rPr>
      </w:r>
    </w:p>
    <w:p>
      <w:pPr>
        <w:pStyle w:val="PlainText"/>
        <w:jc w:val="both"/>
        <w:rPr>
          <w:rFonts w:ascii="Arial" w:hAnsi="Arial" w:eastAsia="MS Mincho;ＭＳ 明朝" w:cs="Arial"/>
          <w:b/>
          <w:b/>
          <w:bCs/>
          <w:sz w:val="24"/>
        </w:rPr>
      </w:pPr>
      <w:r>
        <w:rPr>
          <w:rFonts w:eastAsia="MS Mincho;ＭＳ 明朝" w:cs="Arial" w:ascii="Arial" w:hAnsi="Arial"/>
          <w:b/>
          <w:bCs/>
          <w:sz w:val="24"/>
        </w:rPr>
      </w:r>
    </w:p>
    <w:p>
      <w:pPr>
        <w:pStyle w:val="PlainText"/>
        <w:rPr>
          <w:rFonts w:ascii="Arial" w:hAnsi="Arial" w:eastAsia="MS Mincho;ＭＳ 明朝" w:cs="Arial"/>
          <w:b/>
          <w:b/>
          <w:bCs/>
          <w:sz w:val="24"/>
          <w:lang w:val="ro-RO" w:eastAsia="ro-RO"/>
        </w:rPr>
      </w:pPr>
      <w:r>
        <w:rPr>
          <w:rFonts w:eastAsia="MS Mincho;ＭＳ 明朝" w:cs="Arial" w:ascii="Arial" w:hAnsi="Arial"/>
          <w:b/>
          <w:bCs/>
          <w:sz w:val="24"/>
          <w:lang w:val="ro-RO" w:eastAsia="ro-RO"/>
        </w:rPr>
        <mc:AlternateContent>
          <mc:Choice Requires="wps">
            <w:drawing>
              <wp:anchor behindDoc="0" distT="0" distB="0" distL="114935" distR="114935" simplePos="0" locked="0" layoutInCell="1" allowOverlap="1" relativeHeight="129">
                <wp:simplePos x="0" y="0"/>
                <wp:positionH relativeFrom="column">
                  <wp:posOffset>1828800</wp:posOffset>
                </wp:positionH>
                <wp:positionV relativeFrom="paragraph">
                  <wp:posOffset>114300</wp:posOffset>
                </wp:positionV>
                <wp:extent cx="1715135" cy="686435"/>
                <wp:effectExtent l="0" t="0" r="0" b="0"/>
                <wp:wrapNone/>
                <wp:docPr id="24" name=""/>
                <a:graphic xmlns:a="http://schemas.openxmlformats.org/drawingml/2006/main">
                  <a:graphicData uri="http://schemas.microsoft.com/office/word/2010/wordprocessingShape">
                    <wps:wsp>
                      <wps:cNvSpPr/>
                      <wps:spPr>
                        <a:xfrm flipV="1">
                          <a:off x="0" y="0"/>
                          <a:ext cx="1714680" cy="685800"/>
                        </a:xfrm>
                        <a:prstGeom prst="line">
                          <a:avLst/>
                        </a:prstGeom>
                        <a:ln cap="rnd" w="9360">
                          <a:solidFill>
                            <a:srgbClr val="000000"/>
                          </a:solidFill>
                          <a:prstDash val="sysDot"/>
                          <a:miter/>
                          <a:tailEnd len="med" type="triangle" w="med"/>
                        </a:ln>
                      </wps:spPr>
                      <wps:style>
                        <a:lnRef idx="0"/>
                        <a:fillRef idx="0"/>
                        <a:effectRef idx="0"/>
                        <a:fontRef idx="minor"/>
                      </wps:style>
                      <wps:bodyPr/>
                    </wps:wsp>
                  </a:graphicData>
                </a:graphic>
              </wp:anchor>
            </w:drawing>
          </mc:Choice>
          <mc:Fallback>
            <w:pict>
              <v:line id="shape_0" from="144pt,9pt" to="278.95pt,62.95pt" stroked="t" style="position:absolute;flip:y">
                <v:stroke color="black" weight="9360" dashstyle="shortdot" endarrow="block" endarrowwidth="medium" endarrowlength="medium" joinstyle="miter" endcap="round"/>
                <v:fill o:detectmouseclick="t" on="false"/>
              </v:line>
            </w:pict>
          </mc:Fallback>
        </mc:AlternateContent>
        <mc:AlternateContent>
          <mc:Choice Requires="wps">
            <w:drawing>
              <wp:anchor behindDoc="0" distT="0" distB="0" distL="114935" distR="114935" simplePos="0" locked="0" layoutInCell="1" allowOverlap="1" relativeHeight="130">
                <wp:simplePos x="0" y="0"/>
                <wp:positionH relativeFrom="column">
                  <wp:posOffset>1943100</wp:posOffset>
                </wp:positionH>
                <wp:positionV relativeFrom="paragraph">
                  <wp:posOffset>114300</wp:posOffset>
                </wp:positionV>
                <wp:extent cx="3086735" cy="686435"/>
                <wp:effectExtent l="0" t="0" r="0" b="0"/>
                <wp:wrapNone/>
                <wp:docPr id="25" name=""/>
                <a:graphic xmlns:a="http://schemas.openxmlformats.org/drawingml/2006/main">
                  <a:graphicData uri="http://schemas.microsoft.com/office/word/2010/wordprocessingShape">
                    <wps:wsp>
                      <wps:cNvSpPr/>
                      <wps:spPr>
                        <a:xfrm flipV="1">
                          <a:off x="0" y="0"/>
                          <a:ext cx="3086280" cy="685800"/>
                        </a:xfrm>
                        <a:prstGeom prst="line">
                          <a:avLst/>
                        </a:prstGeom>
                        <a:ln cap="rnd" w="9360">
                          <a:solidFill>
                            <a:srgbClr val="000000"/>
                          </a:solidFill>
                          <a:prstDash val="sysDot"/>
                          <a:miter/>
                          <a:tailEnd len="med" type="triangle" w="med"/>
                        </a:ln>
                      </wps:spPr>
                      <wps:style>
                        <a:lnRef idx="0"/>
                        <a:fillRef idx="0"/>
                        <a:effectRef idx="0"/>
                        <a:fontRef idx="minor"/>
                      </wps:style>
                      <wps:bodyPr/>
                    </wps:wsp>
                  </a:graphicData>
                </a:graphic>
              </wp:anchor>
            </w:drawing>
          </mc:Choice>
          <mc:Fallback>
            <w:pict>
              <v:line id="shape_0" from="153pt,9pt" to="395.95pt,62.95pt" stroked="t" style="position:absolute;flip:y">
                <v:stroke color="black" weight="9360" dashstyle="shortdot" endarrow="block" endarrowwidth="medium" endarrowlength="medium" joinstyle="miter" endcap="round"/>
                <v:fill o:detectmouseclick="t" on="false"/>
              </v:line>
            </w:pict>
          </mc:Fallback>
        </mc:AlternateContent>
      </w:r>
      <w:r>
        <mc:AlternateContent>
          <mc:Choice Requires="wps">
            <w:drawing>
              <wp:anchor behindDoc="0" distT="0" distB="0" distL="114935" distR="114935" simplePos="0" locked="0" layoutInCell="1" allowOverlap="1" relativeHeight="125">
                <wp:simplePos x="0" y="0"/>
                <wp:positionH relativeFrom="column">
                  <wp:posOffset>909955</wp:posOffset>
                </wp:positionH>
                <wp:positionV relativeFrom="paragraph">
                  <wp:posOffset>-233045</wp:posOffset>
                </wp:positionV>
                <wp:extent cx="1151890" cy="466090"/>
                <wp:effectExtent l="0" t="0" r="0" b="0"/>
                <wp:wrapNone/>
                <wp:docPr id="26" name="Cadru8"/>
                <a:graphic xmlns:a="http://schemas.openxmlformats.org/drawingml/2006/main">
                  <a:graphicData uri="http://schemas.microsoft.com/office/word/2010/wordprocessingShape">
                    <wps:wsp>
                      <wps:cNvSpPr txBox="1"/>
                      <wps:spPr>
                        <a:xfrm>
                          <a:off x="0" y="0"/>
                          <a:ext cx="1151890" cy="466090"/>
                        </a:xfrm>
                        <a:prstGeom prst="rect"/>
                        <a:solidFill>
                          <a:srgbClr val="FFFFFF"/>
                        </a:solidFill>
                        <a:ln w="9525">
                          <a:solidFill>
                            <a:srgbClr val="000000"/>
                          </a:solidFill>
                        </a:ln>
                      </wps:spPr>
                      <wps:txbx>
                        <w:txbxContent>
                          <w:p>
                            <w:pPr>
                              <w:pStyle w:val="Normal"/>
                              <w:rPr/>
                            </w:pPr>
                            <w:r>
                              <w:rPr/>
                              <w:t>Frame</w:t>
                            </w:r>
                          </w:p>
                        </w:txbxContent>
                      </wps:txbx>
                      <wps:bodyPr anchor="t" lIns="91440" tIns="45720" rIns="91440" bIns="45720">
                        <a:noAutofit/>
                      </wps:bodyPr>
                    </wps:wsp>
                  </a:graphicData>
                </a:graphic>
              </wp:anchor>
            </w:drawing>
          </mc:Choice>
          <mc:Fallback>
            <w:pict>
              <v:rect fillcolor="#FFFFFF" strokecolor="#000000" strokeweight="0pt" style="position:absolute;rotation:0;width:90.7pt;height:36.7pt;mso-wrap-distance-left:9.05pt;mso-wrap-distance-right:9.05pt;mso-wrap-distance-top:0pt;mso-wrap-distance-bottom:0pt;margin-top:-18.35pt;mso-position-vertical-relative:text;margin-left:71.65pt;mso-position-horizontal-relative:text">
                <v:textbox>
                  <w:txbxContent>
                    <w:p>
                      <w:pPr>
                        <w:pStyle w:val="Normal"/>
                        <w:rPr/>
                      </w:pPr>
                      <w:r>
                        <w:rPr/>
                        <w:t>Frame</w:t>
                      </w:r>
                    </w:p>
                  </w:txbxContent>
                </v:textbox>
              </v:rect>
            </w:pict>
          </mc:Fallback>
        </mc:AlternateContent>
      </w:r>
      <w:r>
        <mc:AlternateContent>
          <mc:Choice Requires="wps">
            <w:drawing>
              <wp:anchor behindDoc="0" distT="0" distB="0" distL="114935" distR="114935" simplePos="0" locked="0" layoutInCell="1" allowOverlap="1" relativeHeight="127">
                <wp:simplePos x="0" y="0"/>
                <wp:positionH relativeFrom="column">
                  <wp:posOffset>2738755</wp:posOffset>
                </wp:positionH>
                <wp:positionV relativeFrom="paragraph">
                  <wp:posOffset>-233045</wp:posOffset>
                </wp:positionV>
                <wp:extent cx="1494790" cy="351790"/>
                <wp:effectExtent l="0" t="0" r="0" b="0"/>
                <wp:wrapNone/>
                <wp:docPr id="27" name="Cadru6"/>
                <a:graphic xmlns:a="http://schemas.openxmlformats.org/drawingml/2006/main">
                  <a:graphicData uri="http://schemas.microsoft.com/office/word/2010/wordprocessingShape">
                    <wps:wsp>
                      <wps:cNvSpPr txBox="1"/>
                      <wps:spPr>
                        <a:xfrm>
                          <a:off x="0" y="0"/>
                          <a:ext cx="1494790" cy="351790"/>
                        </a:xfrm>
                        <a:prstGeom prst="rect"/>
                        <a:solidFill>
                          <a:srgbClr val="FFFFFF"/>
                        </a:solidFill>
                        <a:ln w="9525">
                          <a:solidFill>
                            <a:srgbClr val="000000"/>
                          </a:solidFill>
                        </a:ln>
                      </wps:spPr>
                      <wps:txbx>
                        <w:txbxContent>
                          <w:p>
                            <w:pPr>
                              <w:pStyle w:val="Normal"/>
                              <w:rPr/>
                            </w:pPr>
                            <w:r>
                              <w:rPr/>
                              <w:t>WindowListener</w:t>
                            </w:r>
                          </w:p>
                        </w:txbxContent>
                      </wps:txbx>
                      <wps:bodyPr anchor="t" lIns="91440" tIns="45720" rIns="91440" bIns="45720">
                        <a:noAutofit/>
                      </wps:bodyPr>
                    </wps:wsp>
                  </a:graphicData>
                </a:graphic>
              </wp:anchor>
            </w:drawing>
          </mc:Choice>
          <mc:Fallback>
            <w:pict>
              <v:rect fillcolor="#FFFFFF" strokecolor="#000000" strokeweight="0pt" style="position:absolute;rotation:0;width:117.7pt;height:27.7pt;mso-wrap-distance-left:9.05pt;mso-wrap-distance-right:9.05pt;mso-wrap-distance-top:0pt;mso-wrap-distance-bottom:0pt;margin-top:-18.35pt;mso-position-vertical-relative:text;margin-left:215.65pt;mso-position-horizontal-relative:text">
                <v:textbox>
                  <w:txbxContent>
                    <w:p>
                      <w:pPr>
                        <w:pStyle w:val="Normal"/>
                        <w:rPr/>
                      </w:pPr>
                      <w:r>
                        <w:rPr/>
                        <w:t>WindowListener</w:t>
                      </w:r>
                    </w:p>
                  </w:txbxContent>
                </v:textbox>
              </v:rect>
            </w:pict>
          </mc:Fallback>
        </mc:AlternateContent>
      </w:r>
      <w:r>
        <mc:AlternateContent>
          <mc:Choice Requires="wps">
            <w:drawing>
              <wp:anchor behindDoc="0" distT="0" distB="0" distL="114935" distR="114935" simplePos="0" locked="0" layoutInCell="1" allowOverlap="1" relativeHeight="128">
                <wp:simplePos x="0" y="0"/>
                <wp:positionH relativeFrom="column">
                  <wp:posOffset>4338955</wp:posOffset>
                </wp:positionH>
                <wp:positionV relativeFrom="paragraph">
                  <wp:posOffset>-233045</wp:posOffset>
                </wp:positionV>
                <wp:extent cx="1494790" cy="351790"/>
                <wp:effectExtent l="0" t="0" r="0" b="0"/>
                <wp:wrapNone/>
                <wp:docPr id="28" name="Cadru7"/>
                <a:graphic xmlns:a="http://schemas.openxmlformats.org/drawingml/2006/main">
                  <a:graphicData uri="http://schemas.microsoft.com/office/word/2010/wordprocessingShape">
                    <wps:wsp>
                      <wps:cNvSpPr txBox="1"/>
                      <wps:spPr>
                        <a:xfrm>
                          <a:off x="0" y="0"/>
                          <a:ext cx="1494790" cy="351790"/>
                        </a:xfrm>
                        <a:prstGeom prst="rect"/>
                        <a:solidFill>
                          <a:srgbClr val="FFFFFF"/>
                        </a:solidFill>
                        <a:ln w="9525">
                          <a:solidFill>
                            <a:srgbClr val="000000"/>
                          </a:solidFill>
                        </a:ln>
                      </wps:spPr>
                      <wps:txbx>
                        <w:txbxContent>
                          <w:p>
                            <w:pPr>
                              <w:pStyle w:val="Normal"/>
                              <w:rPr/>
                            </w:pPr>
                            <w:r>
                              <w:rPr/>
                              <w:t>Observer</w:t>
                            </w:r>
                          </w:p>
                        </w:txbxContent>
                      </wps:txbx>
                      <wps:bodyPr anchor="t" lIns="91440" tIns="45720" rIns="91440" bIns="45720">
                        <a:noAutofit/>
                      </wps:bodyPr>
                    </wps:wsp>
                  </a:graphicData>
                </a:graphic>
              </wp:anchor>
            </w:drawing>
          </mc:Choice>
          <mc:Fallback>
            <w:pict>
              <v:rect fillcolor="#FFFFFF" strokecolor="#000000" strokeweight="0pt" style="position:absolute;rotation:0;width:117.7pt;height:27.7pt;mso-wrap-distance-left:9.05pt;mso-wrap-distance-right:9.05pt;mso-wrap-distance-top:0pt;mso-wrap-distance-bottom:0pt;margin-top:-18.35pt;mso-position-vertical-relative:text;margin-left:341.65pt;mso-position-horizontal-relative:text">
                <v:textbox>
                  <w:txbxContent>
                    <w:p>
                      <w:pPr>
                        <w:pStyle w:val="Normal"/>
                        <w:rPr/>
                      </w:pPr>
                      <w:r>
                        <w:rPr/>
                        <w:t>Observer</w:t>
                      </w:r>
                    </w:p>
                  </w:txbxContent>
                </v:textbox>
              </v:rect>
            </w:pict>
          </mc:Fallback>
        </mc:AlternateContent>
      </w:r>
      <w:r>
        <mc:AlternateContent>
          <mc:Choice Requires="wps">
            <w:drawing>
              <wp:anchor behindDoc="0" distT="0" distB="0" distL="114935" distR="114935" simplePos="0" locked="0" layoutInCell="1" allowOverlap="1" relativeHeight="131">
                <wp:simplePos x="0" y="0"/>
                <wp:positionH relativeFrom="column">
                  <wp:posOffset>2857500</wp:posOffset>
                </wp:positionH>
                <wp:positionV relativeFrom="paragraph">
                  <wp:posOffset>-457200</wp:posOffset>
                </wp:positionV>
                <wp:extent cx="1257300" cy="228600"/>
                <wp:effectExtent l="0" t="0" r="0" b="0"/>
                <wp:wrapNone/>
                <wp:docPr id="29" name="Cadru5"/>
                <a:graphic xmlns:a="http://schemas.openxmlformats.org/drawingml/2006/main">
                  <a:graphicData uri="http://schemas.microsoft.com/office/word/2010/wordprocessingShape">
                    <wps:wsp>
                      <wps:cNvSpPr txBox="1"/>
                      <wps:spPr>
                        <a:xfrm>
                          <a:off x="0" y="0"/>
                          <a:ext cx="1257300" cy="228600"/>
                        </a:xfrm>
                        <a:prstGeom prst="rect"/>
                        <a:solidFill>
                          <a:srgbClr val="FFFFFF"/>
                        </a:solidFill>
                      </wps:spPr>
                      <wps:txbx>
                        <w:txbxContent>
                          <w:p>
                            <w:pPr>
                              <w:pStyle w:val="Normal"/>
                              <w:rPr/>
                            </w:pPr>
                            <w:r>
                              <w:rPr/>
                              <w:t>&lt;&lt;interface&gt;&gt;</w:t>
                            </w:r>
                          </w:p>
                        </w:txbxContent>
                      </wps:txbx>
                      <wps:bodyPr anchor="t" lIns="92075" tIns="46355" rIns="92075" bIns="46355">
                        <a:noAutofit/>
                      </wps:bodyPr>
                    </wps:wsp>
                  </a:graphicData>
                </a:graphic>
              </wp:anchor>
            </w:drawing>
          </mc:Choice>
          <mc:Fallback>
            <w:pict>
              <v:rect fillcolor="#FFFFFF" style="position:absolute;rotation:0;width:99pt;height:18pt;mso-wrap-distance-left:9.05pt;mso-wrap-distance-right:9.05pt;mso-wrap-distance-top:0pt;mso-wrap-distance-bottom:0pt;margin-top:-36pt;mso-position-vertical-relative:text;margin-left:225pt;mso-position-horizontal-relative:text">
                <v:textbox inset="0.100694444444444in,0.0506944444444444in,0.100694444444444in,0.0506944444444444in">
                  <w:txbxContent>
                    <w:p>
                      <w:pPr>
                        <w:pStyle w:val="Normal"/>
                        <w:rPr/>
                      </w:pPr>
                      <w:r>
                        <w:rPr/>
                        <w:t>&lt;&lt;interface&gt;&gt;</w:t>
                      </w:r>
                    </w:p>
                  </w:txbxContent>
                </v:textbox>
              </v:rect>
            </w:pict>
          </mc:Fallback>
        </mc:AlternateContent>
      </w:r>
      <w:r>
        <mc:AlternateContent>
          <mc:Choice Requires="wps">
            <w:drawing>
              <wp:anchor behindDoc="0" distT="0" distB="0" distL="114935" distR="114935" simplePos="0" locked="0" layoutInCell="1" allowOverlap="1" relativeHeight="132">
                <wp:simplePos x="0" y="0"/>
                <wp:positionH relativeFrom="column">
                  <wp:posOffset>4457700</wp:posOffset>
                </wp:positionH>
                <wp:positionV relativeFrom="paragraph">
                  <wp:posOffset>-457200</wp:posOffset>
                </wp:positionV>
                <wp:extent cx="1371600" cy="228600"/>
                <wp:effectExtent l="0" t="0" r="0" b="0"/>
                <wp:wrapNone/>
                <wp:docPr id="30" name="Cadru4"/>
                <a:graphic xmlns:a="http://schemas.openxmlformats.org/drawingml/2006/main">
                  <a:graphicData uri="http://schemas.microsoft.com/office/word/2010/wordprocessingShape">
                    <wps:wsp>
                      <wps:cNvSpPr txBox="1"/>
                      <wps:spPr>
                        <a:xfrm>
                          <a:off x="0" y="0"/>
                          <a:ext cx="1371600" cy="228600"/>
                        </a:xfrm>
                        <a:prstGeom prst="rect"/>
                        <a:solidFill>
                          <a:srgbClr val="FFFFFF"/>
                        </a:solidFill>
                      </wps:spPr>
                      <wps:txbx>
                        <w:txbxContent>
                          <w:p>
                            <w:pPr>
                              <w:pStyle w:val="Normal"/>
                              <w:rPr/>
                            </w:pPr>
                            <w:r>
                              <w:rPr/>
                              <w:t>&lt;&lt;interface&gt;&gt;</w:t>
                            </w:r>
                          </w:p>
                        </w:txbxContent>
                      </wps:txbx>
                      <wps:bodyPr anchor="t" lIns="92075" tIns="46355" rIns="92075" bIns="46355">
                        <a:noAutofit/>
                      </wps:bodyPr>
                    </wps:wsp>
                  </a:graphicData>
                </a:graphic>
              </wp:anchor>
            </w:drawing>
          </mc:Choice>
          <mc:Fallback>
            <w:pict>
              <v:rect fillcolor="#FFFFFF" style="position:absolute;rotation:0;width:108pt;height:18pt;mso-wrap-distance-left:9.05pt;mso-wrap-distance-right:9.05pt;mso-wrap-distance-top:0pt;mso-wrap-distance-bottom:0pt;margin-top:-36pt;mso-position-vertical-relative:text;margin-left:351pt;mso-position-horizontal-relative:text">
                <v:textbox inset="0.100694444444444in,0.0506944444444444in,0.100694444444444in,0.0506944444444444in">
                  <w:txbxContent>
                    <w:p>
                      <w:pPr>
                        <w:pStyle w:val="Normal"/>
                        <w:rPr/>
                      </w:pPr>
                      <w:r>
                        <w:rPr/>
                        <w:t>&lt;&lt;interface&gt;&gt;</w:t>
                      </w:r>
                    </w:p>
                  </w:txbxContent>
                </v:textbox>
              </v:rect>
            </w:pict>
          </mc:Fallback>
        </mc:AlternateContent>
      </w:r>
    </w:p>
    <w:p>
      <w:pPr>
        <w:pStyle w:val="PlainText"/>
        <w:rPr>
          <w:rFonts w:eastAsia="MS Mincho;ＭＳ 明朝"/>
          <w:lang w:val="ro-RO" w:eastAsia="ro-RO"/>
        </w:rPr>
      </w:pPr>
      <w:r>
        <w:rPr>
          <w:rFonts w:eastAsia="MS Mincho;ＭＳ 明朝"/>
          <w:lang w:val="ro-RO" w:eastAsia="ro-RO"/>
        </w:rPr>
        <mc:AlternateContent>
          <mc:Choice Requires="wps">
            <w:drawing>
              <wp:anchor behindDoc="0" distT="0" distB="0" distL="114935" distR="114935" simplePos="0" locked="0" layoutInCell="1" allowOverlap="1" relativeHeight="126">
                <wp:simplePos x="0" y="0"/>
                <wp:positionH relativeFrom="column">
                  <wp:posOffset>1485900</wp:posOffset>
                </wp:positionH>
                <wp:positionV relativeFrom="paragraph">
                  <wp:posOffset>84455</wp:posOffset>
                </wp:positionV>
                <wp:extent cx="1270" cy="1270"/>
                <wp:effectExtent l="0" t="0" r="0" b="0"/>
                <wp:wrapNone/>
                <wp:docPr id="31" name=""/>
                <a:graphic xmlns:a="http://schemas.openxmlformats.org/drawingml/2006/main">
                  <a:graphicData uri="http://schemas.microsoft.com/office/word/2010/wordprocessingShape">
                    <wps:wsp>
                      <wps:cNvSpPr/>
                      <wps:spPr>
                        <a:xfrm flipV="1">
                          <a:off x="0" y="0"/>
                          <a:ext cx="0" cy="57168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6.65pt" to="117pt,51.6pt" stroked="t" style="position:absolute;flip:y">
                <v:stroke color="black" weight="9360" endarrow="block" endarrowwidth="medium" endarrowlength="medium" joinstyle="miter" endcap="flat"/>
                <v:fill o:detectmouseclick="t" on="false"/>
              </v:line>
            </w:pict>
          </mc:Fallback>
        </mc:AlternateContent>
      </w:r>
    </w:p>
    <w:p>
      <w:pPr>
        <w:pStyle w:val="PlainText"/>
        <w:rPr>
          <w:rFonts w:eastAsia="MS Mincho;ＭＳ 明朝"/>
          <w:lang w:val="ro-RO" w:eastAsia="ro-RO"/>
        </w:rPr>
      </w:pPr>
      <w:r>
        <w:rPr>
          <w:rFonts w:eastAsia="MS Mincho;ＭＳ 明朝"/>
          <w:lang w:val="ro-RO" w:eastAsia="ro-RO"/>
        </w:rPr>
      </w:r>
      <w:r>
        <mc:AlternateContent>
          <mc:Choice Requires="wps">
            <w:drawing>
              <wp:anchor behindDoc="0" distT="0" distB="0" distL="114935" distR="114935" simplePos="0" locked="0" layoutInCell="1" allowOverlap="1" relativeHeight="123">
                <wp:simplePos x="0" y="0"/>
                <wp:positionH relativeFrom="column">
                  <wp:posOffset>1371600</wp:posOffset>
                </wp:positionH>
                <wp:positionV relativeFrom="paragraph">
                  <wp:posOffset>55245</wp:posOffset>
                </wp:positionV>
                <wp:extent cx="1143000" cy="228600"/>
                <wp:effectExtent l="0" t="0" r="0" b="0"/>
                <wp:wrapNone/>
                <wp:docPr id="32" name="Cadru9"/>
                <a:graphic xmlns:a="http://schemas.openxmlformats.org/drawingml/2006/main">
                  <a:graphicData uri="http://schemas.microsoft.com/office/word/2010/wordprocessingShape">
                    <wps:wsp>
                      <wps:cNvSpPr txBox="1"/>
                      <wps:spPr>
                        <a:xfrm>
                          <a:off x="0" y="0"/>
                          <a:ext cx="1143000" cy="228600"/>
                        </a:xfrm>
                        <a:prstGeom prst="rect"/>
                        <a:solidFill>
                          <a:srgbClr val="FFFFFF"/>
                        </a:solidFill>
                      </wps:spPr>
                      <wps:txbx>
                        <w:txbxContent>
                          <w:p>
                            <w:pPr>
                              <w:pStyle w:val="Normal"/>
                              <w:rPr/>
                            </w:pPr>
                            <w:r>
                              <w:rPr/>
                              <w:t>&lt;&lt;extends&gt;&gt;</w:t>
                            </w:r>
                          </w:p>
                        </w:txbxContent>
                      </wps:txbx>
                      <wps:bodyPr anchor="t" lIns="92075" tIns="46355" rIns="92075" bIns="46355">
                        <a:noAutofit/>
                      </wps:bodyPr>
                    </wps:wsp>
                  </a:graphicData>
                </a:graphic>
              </wp:anchor>
            </w:drawing>
          </mc:Choice>
          <mc:Fallback>
            <w:pict>
              <v:rect fillcolor="#FFFFFF" style="position:absolute;rotation:0;width:90pt;height:18pt;mso-wrap-distance-left:9.05pt;mso-wrap-distance-right:9.05pt;mso-wrap-distance-top:0pt;mso-wrap-distance-bottom:0pt;margin-top:4.35pt;mso-position-vertical-relative:text;margin-left:108pt;mso-position-horizontal-relative:text">
                <v:textbox inset="0.100694444444444in,0.0506944444444444in,0.100694444444444in,0.0506944444444444in">
                  <w:txbxContent>
                    <w:p>
                      <w:pPr>
                        <w:pStyle w:val="Normal"/>
                        <w:rPr/>
                      </w:pPr>
                      <w:r>
                        <w:rPr/>
                        <w:t>&lt;&lt;extends&gt;&gt;</w:t>
                      </w:r>
                    </w:p>
                  </w:txbxContent>
                </v:textbox>
              </v:rect>
            </w:pict>
          </mc:Fallback>
        </mc:AlternateContent>
      </w:r>
    </w:p>
    <w:p>
      <w:pPr>
        <w:pStyle w:val="PlainText"/>
        <w:rPr>
          <w:rFonts w:eastAsia="MS Mincho;ＭＳ 明朝"/>
          <w:lang w:val="ro-RO" w:eastAsia="ro-RO"/>
        </w:rPr>
      </w:pPr>
      <w:r>
        <w:rPr>
          <w:rFonts w:eastAsia="MS Mincho;ＭＳ 明朝"/>
          <w:lang w:val="ro-RO" w:eastAsia="ro-RO"/>
        </w:rPr>
      </w:r>
      <w:r>
        <mc:AlternateContent>
          <mc:Choice Requires="wps">
            <w:drawing>
              <wp:anchor behindDoc="0" distT="0" distB="0" distL="114935" distR="114935" simplePos="0" locked="0" layoutInCell="1" allowOverlap="1" relativeHeight="133">
                <wp:simplePos x="0" y="0"/>
                <wp:positionH relativeFrom="column">
                  <wp:posOffset>3086100</wp:posOffset>
                </wp:positionH>
                <wp:positionV relativeFrom="paragraph">
                  <wp:posOffset>25400</wp:posOffset>
                </wp:positionV>
                <wp:extent cx="1485900" cy="228600"/>
                <wp:effectExtent l="0" t="0" r="0" b="0"/>
                <wp:wrapNone/>
                <wp:docPr id="33" name="Cadru10"/>
                <a:graphic xmlns:a="http://schemas.openxmlformats.org/drawingml/2006/main">
                  <a:graphicData uri="http://schemas.microsoft.com/office/word/2010/wordprocessingShape">
                    <wps:wsp>
                      <wps:cNvSpPr txBox="1"/>
                      <wps:spPr>
                        <a:xfrm>
                          <a:off x="0" y="0"/>
                          <a:ext cx="1485900" cy="228600"/>
                        </a:xfrm>
                        <a:prstGeom prst="rect"/>
                        <a:solidFill>
                          <a:srgbClr val="FFFFFF"/>
                        </a:solidFill>
                      </wps:spPr>
                      <wps:txbx>
                        <w:txbxContent>
                          <w:p>
                            <w:pPr>
                              <w:pStyle w:val="Normal"/>
                              <w:rPr/>
                            </w:pPr>
                            <w:r>
                              <w:rPr/>
                              <w:t>&lt;&lt;implements&gt;&gt;</w:t>
                            </w:r>
                          </w:p>
                        </w:txbxContent>
                      </wps:txbx>
                      <wps:bodyPr anchor="t" lIns="92075" tIns="46355" rIns="92075" bIns="46355">
                        <a:noAutofit/>
                      </wps:bodyPr>
                    </wps:wsp>
                  </a:graphicData>
                </a:graphic>
              </wp:anchor>
            </w:drawing>
          </mc:Choice>
          <mc:Fallback>
            <w:pict>
              <v:rect fillcolor="#FFFFFF" style="position:absolute;rotation:0;width:117pt;height:18pt;mso-wrap-distance-left:9.05pt;mso-wrap-distance-right:9.05pt;mso-wrap-distance-top:0pt;mso-wrap-distance-bottom:0pt;margin-top:2pt;mso-position-vertical-relative:text;margin-left:243pt;mso-position-horizontal-relative:text">
                <v:textbox inset="0.100694444444444in,0.0506944444444444in,0.100694444444444in,0.0506944444444444in">
                  <w:txbxContent>
                    <w:p>
                      <w:pPr>
                        <w:pStyle w:val="Normal"/>
                        <w:rPr/>
                      </w:pPr>
                      <w:r>
                        <w:rPr/>
                        <w:t>&lt;&lt;implements&gt;&gt;</w:t>
                      </w:r>
                    </w:p>
                  </w:txbxContent>
                </v:textbox>
              </v:rect>
            </w:pict>
          </mc:Fallback>
        </mc:AlternateContent>
      </w:r>
    </w:p>
    <w:p>
      <w:pPr>
        <w:pStyle w:val="PlainText"/>
        <w:rPr>
          <w:rFonts w:eastAsia="MS Mincho;ＭＳ 明朝"/>
        </w:rPr>
      </w:pPr>
      <w:r>
        <w:rPr>
          <w:rFonts w:eastAsia="MS Mincho;ＭＳ 明朝"/>
        </w:rPr>
      </w:r>
    </w:p>
    <w:p>
      <w:pPr>
        <w:pStyle w:val="PlainText"/>
        <w:rPr>
          <w:rFonts w:eastAsia="MS Mincho;ＭＳ 明朝"/>
          <w:lang w:val="ro-RO" w:eastAsia="ro-RO"/>
        </w:rPr>
      </w:pPr>
      <w:r>
        <w:rPr>
          <w:rFonts w:eastAsia="MS Mincho;ＭＳ 明朝"/>
          <w:lang w:val="ro-RO" w:eastAsia="ro-RO"/>
        </w:rPr>
      </w:r>
      <w:r>
        <mc:AlternateContent>
          <mc:Choice Requires="wps">
            <w:drawing>
              <wp:anchor behindDoc="0" distT="0" distB="0" distL="114935" distR="114935" simplePos="0" locked="0" layoutInCell="1" allowOverlap="1" relativeHeight="124">
                <wp:simplePos x="0" y="0"/>
                <wp:positionH relativeFrom="column">
                  <wp:posOffset>909955</wp:posOffset>
                </wp:positionH>
                <wp:positionV relativeFrom="paragraph">
                  <wp:posOffset>76200</wp:posOffset>
                </wp:positionV>
                <wp:extent cx="1151890" cy="466090"/>
                <wp:effectExtent l="0" t="0" r="0" b="0"/>
                <wp:wrapNone/>
                <wp:docPr id="34" name="Cadru11"/>
                <a:graphic xmlns:a="http://schemas.openxmlformats.org/drawingml/2006/main">
                  <a:graphicData uri="http://schemas.microsoft.com/office/word/2010/wordprocessingShape">
                    <wps:wsp>
                      <wps:cNvSpPr txBox="1"/>
                      <wps:spPr>
                        <a:xfrm>
                          <a:off x="0" y="0"/>
                          <a:ext cx="1151890" cy="466090"/>
                        </a:xfrm>
                        <a:prstGeom prst="rect"/>
                        <a:solidFill>
                          <a:srgbClr val="FFFFFF"/>
                        </a:solidFill>
                        <a:ln w="9525">
                          <a:solidFill>
                            <a:srgbClr val="000000"/>
                          </a:solidFill>
                        </a:ln>
                      </wps:spPr>
                      <wps:txbx>
                        <w:txbxContent>
                          <w:p>
                            <w:pPr>
                              <w:pStyle w:val="Normal"/>
                              <w:rPr/>
                            </w:pPr>
                            <w:r>
                              <w:rPr/>
                              <w:t>Observator</w:t>
                            </w:r>
                          </w:p>
                        </w:txbxContent>
                      </wps:txbx>
                      <wps:bodyPr anchor="t" lIns="91440" tIns="45720" rIns="91440" bIns="45720">
                        <a:noAutofit/>
                      </wps:bodyPr>
                    </wps:wsp>
                  </a:graphicData>
                </a:graphic>
              </wp:anchor>
            </w:drawing>
          </mc:Choice>
          <mc:Fallback>
            <w:pict>
              <v:rect fillcolor="#FFFFFF" strokecolor="#000000" strokeweight="0pt" style="position:absolute;rotation:0;width:90.7pt;height:36.7pt;mso-wrap-distance-left:9.05pt;mso-wrap-distance-right:9.05pt;mso-wrap-distance-top:0pt;mso-wrap-distance-bottom:0pt;margin-top:6pt;mso-position-vertical-relative:text;margin-left:71.65pt;mso-position-horizontal-relative:text">
                <v:textbox>
                  <w:txbxContent>
                    <w:p>
                      <w:pPr>
                        <w:pStyle w:val="Normal"/>
                        <w:rPr/>
                      </w:pPr>
                      <w:r>
                        <w:rPr/>
                        <w:t>Observator</w:t>
                      </w:r>
                    </w:p>
                  </w:txbxContent>
                </v:textbox>
              </v:rect>
            </w:pict>
          </mc:Fallback>
        </mc:AlternateContent>
      </w:r>
    </w:p>
    <w:p>
      <w:pPr>
        <w:pStyle w:val="PlainText"/>
        <w:rPr>
          <w:rFonts w:eastAsia="MS Mincho;ＭＳ 明朝"/>
          <w:lang w:val="ro-RO" w:eastAsia="ro-RO"/>
        </w:rPr>
      </w:pPr>
      <w:r>
        <w:rPr>
          <w:rFonts w:eastAsia="MS Mincho;ＭＳ 明朝"/>
          <w:lang w:val="ro-RO" w:eastAsia="ro-RO"/>
        </w:rPr>
        <mc:AlternateContent>
          <mc:Choice Requires="wps">
            <w:drawing>
              <wp:anchor behindDoc="0" distT="0" distB="0" distL="114935" distR="114935" simplePos="0" locked="0" layoutInCell="1" allowOverlap="1" relativeHeight="152">
                <wp:simplePos x="0" y="0"/>
                <wp:positionH relativeFrom="column">
                  <wp:posOffset>5257800</wp:posOffset>
                </wp:positionH>
                <wp:positionV relativeFrom="paragraph">
                  <wp:posOffset>51435</wp:posOffset>
                </wp:positionV>
                <wp:extent cx="1270" cy="1270"/>
                <wp:effectExtent l="0" t="0" r="0" b="0"/>
                <wp:wrapNone/>
                <wp:docPr id="35" name=""/>
                <a:graphic xmlns:a="http://schemas.openxmlformats.org/drawingml/2006/main">
                  <a:graphicData uri="http://schemas.microsoft.com/office/word/2010/wordprocessingShape">
                    <wps:wsp>
                      <wps:cNvSpPr/>
                      <wps:spPr>
                        <a:xfrm flipV="1">
                          <a:off x="0" y="0"/>
                          <a:ext cx="0" cy="80028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414pt,4.05pt" to="414pt,67pt" stroked="t" style="position:absolute;flip:y">
                <v:stroke color="black" weight="9360" joinstyle="miter" endcap="flat"/>
                <v:fill o:detectmouseclick="t" on="false"/>
              </v:line>
            </w:pict>
          </mc:Fallback>
        </mc:AlternateContent>
        <mc:AlternateContent>
          <mc:Choice Requires="wps">
            <w:drawing>
              <wp:anchor behindDoc="0" distT="0" distB="0" distL="114935" distR="114935" simplePos="0" locked="0" layoutInCell="1" allowOverlap="1" relativeHeight="153">
                <wp:simplePos x="0" y="0"/>
                <wp:positionH relativeFrom="column">
                  <wp:posOffset>2171700</wp:posOffset>
                </wp:positionH>
                <wp:positionV relativeFrom="paragraph">
                  <wp:posOffset>51435</wp:posOffset>
                </wp:positionV>
                <wp:extent cx="3086735" cy="1270"/>
                <wp:effectExtent l="0" t="0" r="0" b="0"/>
                <wp:wrapNone/>
                <wp:docPr id="36" name=""/>
                <a:graphic xmlns:a="http://schemas.openxmlformats.org/drawingml/2006/main">
                  <a:graphicData uri="http://schemas.microsoft.com/office/word/2010/wordprocessingShape">
                    <wps:wsp>
                      <wps:cNvSpPr/>
                      <wps:spPr>
                        <a:xfrm flipH="1">
                          <a:off x="0" y="0"/>
                          <a:ext cx="30862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71pt,4.05pt" to="413.95pt,4.05pt" stroked="t" style="position:absolute;flip:x">
                <v:stroke color="black" weight="9360" joinstyle="miter" endcap="flat"/>
                <v:fill o:detectmouseclick="t" on="false"/>
              </v:line>
            </w:pict>
          </mc:Fallback>
        </mc:AlternateContent>
      </w:r>
    </w:p>
    <w:p>
      <w:pPr>
        <w:pStyle w:val="PlainText"/>
        <w:rPr>
          <w:rFonts w:eastAsia="MS Mincho;ＭＳ 明朝"/>
        </w:rPr>
      </w:pPr>
      <w:r>
        <w:rPr>
          <w:rFonts w:eastAsia="MS Mincho;ＭＳ 明朝"/>
        </w:rPr>
      </w:r>
    </w:p>
    <w:p>
      <w:pPr>
        <w:pStyle w:val="PlainText"/>
        <w:rPr>
          <w:rFonts w:eastAsia="MS Mincho;ＭＳ 明朝"/>
          <w:lang w:val="ro-RO" w:eastAsia="ro-RO"/>
        </w:rPr>
      </w:pPr>
      <w:r>
        <w:rPr>
          <w:rFonts w:eastAsia="MS Mincho;ＭＳ 明朝"/>
          <w:lang w:val="ro-RO" w:eastAsia="ro-RO"/>
        </w:rPr>
        <mc:AlternateContent>
          <mc:Choice Requires="wps">
            <w:drawing>
              <wp:anchor behindDoc="0" distT="0" distB="0" distL="114935" distR="114935" simplePos="0" locked="0" layoutInCell="1" allowOverlap="1" relativeHeight="139">
                <wp:simplePos x="0" y="0"/>
                <wp:positionH relativeFrom="column">
                  <wp:posOffset>1371600</wp:posOffset>
                </wp:positionH>
                <wp:positionV relativeFrom="paragraph">
                  <wp:posOffset>106045</wp:posOffset>
                </wp:positionV>
                <wp:extent cx="114935" cy="229235"/>
                <wp:effectExtent l="0" t="0" r="0" b="0"/>
                <wp:wrapNone/>
                <wp:docPr id="37" name=""/>
                <a:graphic xmlns:a="http://schemas.openxmlformats.org/drawingml/2006/main">
                  <a:graphicData uri="http://schemas.microsoft.com/office/word/2010/wordprocessingShape">
                    <wps:wsp>
                      <wps:cNvSpPr/>
                      <wps:spPr>
                        <a:xfrm>
                          <a:off x="0" y="0"/>
                          <a:ext cx="114480" cy="22860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4" coordsize="21600,21600" o:spt="4" path="m,10800l10800,l21600,10800l10800,21600xe">
                <v:stroke joinstyle="miter"/>
                <v:formulas>
                  <v:f eqn="prod width 3 4"/>
                  <v:f eqn="prod height 3 4"/>
                </v:formulas>
                <v:path gradientshapeok="t" o:connecttype="rect" textboxrect="5400,5400,@0,@1"/>
              </v:shapetype>
              <v:shape id="shape_0" fillcolor="white" stroked="t" style="position:absolute;margin-left:108pt;margin-top:8.35pt;width:8.95pt;height:17.95pt" type="shapetype_4">
                <w10:wrap type="none"/>
                <v:fill o:detectmouseclick="t" type="solid" color2="black"/>
                <v:stroke color="black" weight="9360" joinstyle="miter" endcap="flat"/>
              </v:shape>
            </w:pict>
          </mc:Fallback>
        </mc:AlternateContent>
        <mc:AlternateContent>
          <mc:Choice Requires="wps">
            <w:drawing>
              <wp:anchor behindDoc="0" distT="0" distB="0" distL="114935" distR="114935" simplePos="0" locked="0" layoutInCell="1" allowOverlap="1" relativeHeight="141">
                <wp:simplePos x="0" y="0"/>
                <wp:positionH relativeFrom="column">
                  <wp:posOffset>1828800</wp:posOffset>
                </wp:positionH>
                <wp:positionV relativeFrom="paragraph">
                  <wp:posOffset>106045</wp:posOffset>
                </wp:positionV>
                <wp:extent cx="114935" cy="229235"/>
                <wp:effectExtent l="0" t="0" r="0" b="0"/>
                <wp:wrapNone/>
                <wp:docPr id="38" name=""/>
                <a:graphic xmlns:a="http://schemas.openxmlformats.org/drawingml/2006/main">
                  <a:graphicData uri="http://schemas.microsoft.com/office/word/2010/wordprocessingShape">
                    <wps:wsp>
                      <wps:cNvSpPr/>
                      <wps:spPr>
                        <a:xfrm>
                          <a:off x="0" y="0"/>
                          <a:ext cx="114480" cy="22860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 id="shape_0" fillcolor="white" stroked="t" style="position:absolute;margin-left:144pt;margin-top:8.35pt;width:8.95pt;height:17.95pt" type="shapetype_4">
                <w10:wrap type="none"/>
                <v:fill o:detectmouseclick="t" type="solid" color2="black"/>
                <v:stroke color="black" weight="9360" joinstyle="miter" endcap="flat"/>
              </v:shape>
            </w:pict>
          </mc:Fallback>
        </mc:AlternateContent>
        <mc:AlternateContent>
          <mc:Choice Requires="wps">
            <w:drawing>
              <wp:anchor behindDoc="0" distT="0" distB="0" distL="114935" distR="114935" simplePos="0" locked="0" layoutInCell="1" allowOverlap="1" relativeHeight="145">
                <wp:simplePos x="0" y="0"/>
                <wp:positionH relativeFrom="column">
                  <wp:posOffset>1600200</wp:posOffset>
                </wp:positionH>
                <wp:positionV relativeFrom="paragraph">
                  <wp:posOffset>106045</wp:posOffset>
                </wp:positionV>
                <wp:extent cx="114935" cy="229235"/>
                <wp:effectExtent l="0" t="0" r="0" b="0"/>
                <wp:wrapNone/>
                <wp:docPr id="39" name=""/>
                <a:graphic xmlns:a="http://schemas.openxmlformats.org/drawingml/2006/main">
                  <a:graphicData uri="http://schemas.microsoft.com/office/word/2010/wordprocessingShape">
                    <wps:wsp>
                      <wps:cNvSpPr/>
                      <wps:spPr>
                        <a:xfrm>
                          <a:off x="0" y="0"/>
                          <a:ext cx="114480" cy="22860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 id="shape_0" fillcolor="white" stroked="t" style="position:absolute;margin-left:126pt;margin-top:8.35pt;width:8.95pt;height:17.95pt" type="shapetype_4">
                <w10:wrap type="none"/>
                <v:fill o:detectmouseclick="t" type="solid" color2="black"/>
                <v:stroke color="black" weight="9360" joinstyle="miter" endcap="flat"/>
              </v:shape>
            </w:pict>
          </mc:Fallback>
        </mc:AlternateContent>
      </w:r>
      <w:r>
        <mc:AlternateContent>
          <mc:Choice Requires="wps">
            <w:drawing>
              <wp:anchor behindDoc="0" distT="0" distB="0" distL="114935" distR="114935" simplePos="0" locked="0" layoutInCell="1" allowOverlap="1" relativeHeight="143">
                <wp:simplePos x="0" y="0"/>
                <wp:positionH relativeFrom="column">
                  <wp:posOffset>3653155</wp:posOffset>
                </wp:positionH>
                <wp:positionV relativeFrom="paragraph">
                  <wp:posOffset>101600</wp:posOffset>
                </wp:positionV>
                <wp:extent cx="923290" cy="466090"/>
                <wp:effectExtent l="0" t="0" r="0" b="0"/>
                <wp:wrapNone/>
                <wp:docPr id="40" name="Cadru13"/>
                <a:graphic xmlns:a="http://schemas.openxmlformats.org/drawingml/2006/main">
                  <a:graphicData uri="http://schemas.microsoft.com/office/word/2010/wordprocessingShape">
                    <wps:wsp>
                      <wps:cNvSpPr txBox="1"/>
                      <wps:spPr>
                        <a:xfrm>
                          <a:off x="0" y="0"/>
                          <a:ext cx="923290" cy="466090"/>
                        </a:xfrm>
                        <a:prstGeom prst="rect"/>
                        <a:solidFill>
                          <a:srgbClr val="FFFFFF"/>
                        </a:solidFill>
                        <a:ln w="9525">
                          <a:solidFill>
                            <a:srgbClr val="000000"/>
                          </a:solidFill>
                        </a:ln>
                      </wps:spPr>
                      <wps:txbx>
                        <w:txbxContent>
                          <w:p>
                            <w:pPr>
                              <w:pStyle w:val="Normal"/>
                              <w:rPr/>
                            </w:pPr>
                            <w:r>
                              <w:rPr/>
                              <w:t>Button</w:t>
                            </w:r>
                          </w:p>
                        </w:txbxContent>
                      </wps:txbx>
                      <wps:bodyPr anchor="t" lIns="91440" tIns="45720" rIns="91440" bIns="45720">
                        <a:noAutofit/>
                      </wps:bodyPr>
                    </wps:wsp>
                  </a:graphicData>
                </a:graphic>
              </wp:anchor>
            </w:drawing>
          </mc:Choice>
          <mc:Fallback>
            <w:pict>
              <v:rect fillcolor="#FFFFFF" strokecolor="#000000" strokeweight="0pt" style="position:absolute;rotation:0;width:72.7pt;height:36.7pt;mso-wrap-distance-left:9.05pt;mso-wrap-distance-right:9.05pt;mso-wrap-distance-top:0pt;mso-wrap-distance-bottom:0pt;margin-top:8pt;mso-position-vertical-relative:text;margin-left:287.65pt;mso-position-horizontal-relative:text">
                <v:textbox>
                  <w:txbxContent>
                    <w:p>
                      <w:pPr>
                        <w:pStyle w:val="Normal"/>
                        <w:rPr/>
                      </w:pPr>
                      <w:r>
                        <w:rPr/>
                        <w:t>Button</w:t>
                      </w:r>
                    </w:p>
                  </w:txbxContent>
                </v:textbox>
              </v:rect>
            </w:pict>
          </mc:Fallback>
        </mc:AlternateContent>
      </w:r>
      <w:r>
        <mc:AlternateContent>
          <mc:Choice Requires="wps">
            <w:drawing>
              <wp:anchor behindDoc="0" distT="0" distB="0" distL="114935" distR="114935" simplePos="0" locked="0" layoutInCell="1" allowOverlap="1" relativeHeight="144">
                <wp:simplePos x="0" y="0"/>
                <wp:positionH relativeFrom="column">
                  <wp:posOffset>3314700</wp:posOffset>
                </wp:positionH>
                <wp:positionV relativeFrom="paragraph">
                  <wp:posOffset>106045</wp:posOffset>
                </wp:positionV>
                <wp:extent cx="342900" cy="228600"/>
                <wp:effectExtent l="0" t="0" r="0" b="0"/>
                <wp:wrapNone/>
                <wp:docPr id="41" name="Cadru12"/>
                <a:graphic xmlns:a="http://schemas.openxmlformats.org/drawingml/2006/main">
                  <a:graphicData uri="http://schemas.microsoft.com/office/word/2010/wordprocessingShape">
                    <wps:wsp>
                      <wps:cNvSpPr txBox="1"/>
                      <wps:spPr>
                        <a:xfrm>
                          <a:off x="0" y="0"/>
                          <a:ext cx="342900" cy="228600"/>
                        </a:xfrm>
                        <a:prstGeom prst="rect"/>
                        <a:solidFill>
                          <a:srgbClr val="FFFFFF"/>
                        </a:solidFill>
                      </wps:spPr>
                      <wps:txbx>
                        <w:txbxContent>
                          <w:p>
                            <w:pPr>
                              <w:pStyle w:val="Normal"/>
                              <w:rPr/>
                            </w:pPr>
                            <w:r>
                              <w:rPr/>
                              <w:t>2</w:t>
                            </w:r>
                          </w:p>
                        </w:txbxContent>
                      </wps:txbx>
                      <wps:bodyPr anchor="t" lIns="92075" tIns="46355" rIns="92075" bIns="46355">
                        <a:noAutofit/>
                      </wps:bodyPr>
                    </wps:wsp>
                  </a:graphicData>
                </a:graphic>
              </wp:anchor>
            </w:drawing>
          </mc:Choice>
          <mc:Fallback>
            <w:pict>
              <v:rect fillcolor="#FFFFFF" style="position:absolute;rotation:0;width:27pt;height:18pt;mso-wrap-distance-left:9.05pt;mso-wrap-distance-right:9.05pt;mso-wrap-distance-top:0pt;mso-wrap-distance-bottom:0pt;margin-top:8.35pt;mso-position-vertical-relative:text;margin-left:261pt;mso-position-horizontal-relative:text">
                <v:textbox inset="0.100694444444444in,0.0506944444444444in,0.100694444444444in,0.0506944444444444in">
                  <w:txbxContent>
                    <w:p>
                      <w:pPr>
                        <w:pStyle w:val="Normal"/>
                        <w:rPr/>
                      </w:pPr>
                      <w:r>
                        <w:rPr/>
                        <w:t>2</w:t>
                      </w:r>
                    </w:p>
                  </w:txbxContent>
                </v:textbox>
              </v:rect>
            </w:pict>
          </mc:Fallback>
        </mc:AlternateContent>
      </w:r>
    </w:p>
    <w:p>
      <w:pPr>
        <w:pStyle w:val="PlainText"/>
        <w:rPr>
          <w:rFonts w:eastAsia="MS Mincho;ＭＳ 明朝"/>
        </w:rPr>
      </w:pPr>
      <w:r>
        <w:rPr>
          <w:rFonts w:eastAsia="MS Mincho;ＭＳ 明朝"/>
        </w:rPr>
      </w:r>
    </w:p>
    <w:p>
      <w:pPr>
        <w:pStyle w:val="PlainText"/>
        <w:rPr>
          <w:rFonts w:eastAsia="MS Mincho;ＭＳ 明朝"/>
          <w:lang w:val="ro-RO" w:eastAsia="ro-RO"/>
        </w:rPr>
      </w:pPr>
      <w:r>
        <w:rPr>
          <w:rFonts w:eastAsia="MS Mincho;ＭＳ 明朝"/>
          <w:lang w:val="ro-RO" w:eastAsia="ro-RO"/>
        </w:rPr>
        <mc:AlternateContent>
          <mc:Choice Requires="wps">
            <w:drawing>
              <wp:anchor behindDoc="0" distT="0" distB="0" distL="114935" distR="114935" simplePos="0" locked="0" layoutInCell="1" allowOverlap="1" relativeHeight="140">
                <wp:simplePos x="0" y="0"/>
                <wp:positionH relativeFrom="column">
                  <wp:posOffset>1371600</wp:posOffset>
                </wp:positionH>
                <wp:positionV relativeFrom="paragraph">
                  <wp:posOffset>46990</wp:posOffset>
                </wp:positionV>
                <wp:extent cx="635" cy="343535"/>
                <wp:effectExtent l="0" t="0" r="0" b="0"/>
                <wp:wrapNone/>
                <wp:docPr id="42" name=""/>
                <a:graphic xmlns:a="http://schemas.openxmlformats.org/drawingml/2006/main">
                  <a:graphicData uri="http://schemas.microsoft.com/office/word/2010/wordprocessingShape">
                    <wps:wsp>
                      <wps:cNvSpPr/>
                      <wps:spPr>
                        <a:xfrm>
                          <a:off x="0" y="0"/>
                          <a:ext cx="0" cy="34308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08pt,3.7pt" to="108pt,30.65pt" stroked="t" style="position:absolute">
                <v:stroke color="black" weight="9360" joinstyle="miter" endcap="flat"/>
                <v:fill o:detectmouseclick="t" on="false"/>
              </v:line>
            </w:pict>
          </mc:Fallback>
        </mc:AlternateContent>
        <mc:AlternateContent>
          <mc:Choice Requires="wps">
            <w:drawing>
              <wp:anchor behindDoc="0" distT="0" distB="0" distL="114935" distR="114935" simplePos="0" locked="0" layoutInCell="1" allowOverlap="1" relativeHeight="142">
                <wp:simplePos x="0" y="0"/>
                <wp:positionH relativeFrom="column">
                  <wp:posOffset>1828800</wp:posOffset>
                </wp:positionH>
                <wp:positionV relativeFrom="paragraph">
                  <wp:posOffset>46990</wp:posOffset>
                </wp:positionV>
                <wp:extent cx="1829435" cy="635"/>
                <wp:effectExtent l="0" t="0" r="0" b="0"/>
                <wp:wrapNone/>
                <wp:docPr id="43" name=""/>
                <a:graphic xmlns:a="http://schemas.openxmlformats.org/drawingml/2006/main">
                  <a:graphicData uri="http://schemas.microsoft.com/office/word/2010/wordprocessingShape">
                    <wps:wsp>
                      <wps:cNvSpPr/>
                      <wps:spPr>
                        <a:xfrm>
                          <a:off x="0" y="0"/>
                          <a:ext cx="18288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44pt,3.7pt" to="287.95pt,3.7pt" stroked="t" style="position:absolute">
                <v:stroke color="black" weight="9360" joinstyle="miter" endcap="flat"/>
                <v:fill o:detectmouseclick="t" on="false"/>
              </v:line>
            </w:pict>
          </mc:Fallback>
        </mc:AlternateContent>
        <mc:AlternateContent>
          <mc:Choice Requires="wps">
            <w:drawing>
              <wp:anchor behindDoc="0" distT="0" distB="0" distL="114935" distR="114935" simplePos="0" locked="0" layoutInCell="1" allowOverlap="1" relativeHeight="146">
                <wp:simplePos x="0" y="0"/>
                <wp:positionH relativeFrom="column">
                  <wp:posOffset>1600200</wp:posOffset>
                </wp:positionH>
                <wp:positionV relativeFrom="paragraph">
                  <wp:posOffset>46990</wp:posOffset>
                </wp:positionV>
                <wp:extent cx="2058035" cy="572135"/>
                <wp:effectExtent l="0" t="0" r="0" b="0"/>
                <wp:wrapNone/>
                <wp:docPr id="44" name=""/>
                <a:graphic xmlns:a="http://schemas.openxmlformats.org/drawingml/2006/main">
                  <a:graphicData uri="http://schemas.microsoft.com/office/word/2010/wordprocessingShape">
                    <wps:wsp>
                      <wps:cNvSpPr/>
                      <wps:spPr>
                        <a:xfrm>
                          <a:off x="0" y="0"/>
                          <a:ext cx="2057400" cy="57168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26pt,3.7pt" to="287.95pt,48.65pt" stroked="t" style="position:absolute">
                <v:stroke color="black" weight="9360" joinstyle="miter" endcap="flat"/>
                <v:fill o:detectmouseclick="t" on="false"/>
              </v:line>
            </w:pict>
          </mc:Fallback>
        </mc:AlternateContent>
      </w:r>
    </w:p>
    <w:p>
      <w:pPr>
        <w:pStyle w:val="PlainText"/>
        <w:rPr>
          <w:rFonts w:eastAsia="MS Mincho;ＭＳ 明朝"/>
          <w:lang w:val="ro-RO" w:eastAsia="ro-RO"/>
        </w:rPr>
      </w:pPr>
      <w:r>
        <w:rPr>
          <w:rFonts w:eastAsia="MS Mincho;ＭＳ 明朝"/>
          <w:lang w:val="ro-RO" w:eastAsia="ro-RO"/>
        </w:rPr>
        <mc:AlternateContent>
          <mc:Choice Requires="wps">
            <w:drawing>
              <wp:anchor behindDoc="0" distT="0" distB="0" distL="114935" distR="114935" simplePos="0" locked="0" layoutInCell="1" allowOverlap="1" relativeHeight="151">
                <wp:simplePos x="0" y="0"/>
                <wp:positionH relativeFrom="column">
                  <wp:posOffset>5143500</wp:posOffset>
                </wp:positionH>
                <wp:positionV relativeFrom="paragraph">
                  <wp:posOffset>132080</wp:posOffset>
                </wp:positionV>
                <wp:extent cx="114935" cy="343535"/>
                <wp:effectExtent l="0" t="0" r="0" b="0"/>
                <wp:wrapNone/>
                <wp:docPr id="45" name=""/>
                <a:graphic xmlns:a="http://schemas.openxmlformats.org/drawingml/2006/main">
                  <a:graphicData uri="http://schemas.microsoft.com/office/word/2010/wordprocessingShape">
                    <wps:wsp>
                      <wps:cNvSpPr/>
                      <wps:spPr>
                        <a:xfrm>
                          <a:off x="0" y="0"/>
                          <a:ext cx="114480" cy="34308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 id="shape_0" fillcolor="white" stroked="t" style="position:absolute;margin-left:405pt;margin-top:10.4pt;width:8.95pt;height:26.95pt" type="shapetype_4">
                <w10:wrap type="none"/>
                <v:fill o:detectmouseclick="t" type="solid" color2="black"/>
                <v:stroke color="black" weight="9360" joinstyle="miter" endcap="flat"/>
              </v:shape>
            </w:pict>
          </mc:Fallback>
        </mc:AlternateContent>
      </w:r>
    </w:p>
    <w:p>
      <w:pPr>
        <w:pStyle w:val="PlainText"/>
        <w:rPr>
          <w:rFonts w:eastAsia="MS Mincho;ＭＳ 明朝"/>
          <w:lang w:val="ro-RO" w:eastAsia="ro-RO"/>
        </w:rPr>
      </w:pPr>
      <w:r>
        <w:rPr>
          <w:rFonts w:eastAsia="MS Mincho;ＭＳ 明朝"/>
          <w:lang w:val="ro-RO" w:eastAsia="ro-RO"/>
        </w:rPr>
      </w:r>
      <w:r>
        <mc:AlternateContent>
          <mc:Choice Requires="wps">
            <w:drawing>
              <wp:anchor behindDoc="0" distT="0" distB="0" distL="114935" distR="114935" simplePos="0" locked="0" layoutInCell="1" allowOverlap="1" relativeHeight="134">
                <wp:simplePos x="0" y="0"/>
                <wp:positionH relativeFrom="column">
                  <wp:posOffset>909955</wp:posOffset>
                </wp:positionH>
                <wp:positionV relativeFrom="paragraph">
                  <wp:posOffset>97790</wp:posOffset>
                </wp:positionV>
                <wp:extent cx="1723390" cy="1380490"/>
                <wp:effectExtent l="0" t="0" r="0" b="0"/>
                <wp:wrapNone/>
                <wp:docPr id="46" name="Cadru14"/>
                <a:graphic xmlns:a="http://schemas.openxmlformats.org/drawingml/2006/main">
                  <a:graphicData uri="http://schemas.microsoft.com/office/word/2010/wordprocessingShape">
                    <wps:wsp>
                      <wps:cNvSpPr txBox="1"/>
                      <wps:spPr>
                        <a:xfrm>
                          <a:off x="0" y="0"/>
                          <a:ext cx="1723390" cy="1380490"/>
                        </a:xfrm>
                        <a:prstGeom prst="rect"/>
                        <a:solidFill>
                          <a:srgbClr val="FFFFFF"/>
                        </a:solidFill>
                        <a:ln w="9525">
                          <a:solidFill>
                            <a:srgbClr val="000000"/>
                          </a:solidFill>
                        </a:ln>
                      </wps:spPr>
                      <wps:txbx>
                        <w:txbxContent>
                          <w:p>
                            <w:pPr>
                              <w:pStyle w:val="Normal"/>
                              <w:rPr/>
                            </w:pPr>
                            <w:r>
                              <w:rPr/>
                              <w:t>ModelObservabil</w:t>
                            </w:r>
                          </w:p>
                          <w:p>
                            <w:pPr>
                              <w:pStyle w:val="Normal"/>
                              <w:rPr/>
                            </w:pPr>
                            <w:r>
                              <w:rPr/>
                            </w:r>
                          </w:p>
                          <w:p>
                            <w:pPr>
                              <w:pStyle w:val="Normal"/>
                              <w:rPr/>
                            </w:pPr>
                            <w:r>
                              <w:rPr/>
                              <w:t>#i:int(0)</w:t>
                            </w:r>
                          </w:p>
                          <w:p>
                            <w:pPr>
                              <w:pStyle w:val="Normal"/>
                              <w:rPr/>
                            </w:pPr>
                            <w:r>
                              <w:rPr/>
                              <w:t>#afis:String(“   ”)</w:t>
                            </w:r>
                          </w:p>
                          <w:p>
                            <w:pPr>
                              <w:pStyle w:val="Normal"/>
                              <w:rPr/>
                            </w:pPr>
                            <w:r>
                              <w:rPr/>
                            </w:r>
                          </w:p>
                          <w:p>
                            <w:pPr>
                              <w:pStyle w:val="Normal"/>
                              <w:rPr/>
                            </w:pPr>
                            <w:r>
                              <w:rPr/>
                              <w:t>+ModelObservabil()</w:t>
                            </w:r>
                          </w:p>
                          <w:p>
                            <w:pPr>
                              <w:pStyle w:val="Normal"/>
                              <w:rPr/>
                            </w:pPr>
                            <w:r>
                              <w:rPr/>
                              <w:t>+modifica()</w:t>
                            </w:r>
                          </w:p>
                        </w:txbxContent>
                      </wps:txbx>
                      <wps:bodyPr anchor="t" lIns="91440" tIns="45720" rIns="91440" bIns="45720">
                        <a:noAutofit/>
                      </wps:bodyPr>
                    </wps:wsp>
                  </a:graphicData>
                </a:graphic>
              </wp:anchor>
            </w:drawing>
          </mc:Choice>
          <mc:Fallback>
            <w:pict>
              <v:rect fillcolor="#FFFFFF" strokecolor="#000000" strokeweight="0pt" style="position:absolute;rotation:0;width:135.7pt;height:108.7pt;mso-wrap-distance-left:9.05pt;mso-wrap-distance-right:9.05pt;mso-wrap-distance-top:0pt;mso-wrap-distance-bottom:0pt;margin-top:7.7pt;mso-position-vertical-relative:text;margin-left:71.65pt;mso-position-horizontal-relative:text">
                <v:textbox>
                  <w:txbxContent>
                    <w:p>
                      <w:pPr>
                        <w:pStyle w:val="Normal"/>
                        <w:rPr/>
                      </w:pPr>
                      <w:r>
                        <w:rPr/>
                        <w:t>ModelObservabil</w:t>
                      </w:r>
                    </w:p>
                    <w:p>
                      <w:pPr>
                        <w:pStyle w:val="Normal"/>
                        <w:rPr/>
                      </w:pPr>
                      <w:r>
                        <w:rPr/>
                      </w:r>
                    </w:p>
                    <w:p>
                      <w:pPr>
                        <w:pStyle w:val="Normal"/>
                        <w:rPr/>
                      </w:pPr>
                      <w:r>
                        <w:rPr/>
                        <w:t>#i:int(0)</w:t>
                      </w:r>
                    </w:p>
                    <w:p>
                      <w:pPr>
                        <w:pStyle w:val="Normal"/>
                        <w:rPr/>
                      </w:pPr>
                      <w:r>
                        <w:rPr/>
                        <w:t>#afis:String(“   ”)</w:t>
                      </w:r>
                    </w:p>
                    <w:p>
                      <w:pPr>
                        <w:pStyle w:val="Normal"/>
                        <w:rPr/>
                      </w:pPr>
                      <w:r>
                        <w:rPr/>
                      </w:r>
                    </w:p>
                    <w:p>
                      <w:pPr>
                        <w:pStyle w:val="Normal"/>
                        <w:rPr/>
                      </w:pPr>
                      <w:r>
                        <w:rPr/>
                        <w:t>+ModelObservabil()</w:t>
                      </w:r>
                    </w:p>
                    <w:p>
                      <w:pPr>
                        <w:pStyle w:val="Normal"/>
                        <w:rPr/>
                      </w:pPr>
                      <w:r>
                        <w:rPr/>
                        <w:t>+modifica()</w:t>
                      </w:r>
                    </w:p>
                  </w:txbxContent>
                </v:textbox>
              </v:rect>
            </w:pict>
          </mc:Fallback>
        </mc:AlternateContent>
      </w:r>
    </w:p>
    <w:p>
      <w:pPr>
        <w:pStyle w:val="PlainText"/>
        <w:rPr>
          <w:rFonts w:eastAsia="MS Mincho;ＭＳ 明朝"/>
        </w:rPr>
      </w:pPr>
      <w:r>
        <w:rPr>
          <w:rFonts w:eastAsia="MS Mincho;ＭＳ 明朝"/>
        </w:rPr>
      </w:r>
    </w:p>
    <w:p>
      <w:pPr>
        <w:pStyle w:val="PlainText"/>
        <w:rPr>
          <w:rFonts w:eastAsia="MS Mincho;ＭＳ 明朝"/>
          <w:lang w:val="ro-RO" w:eastAsia="ro-RO"/>
        </w:rPr>
      </w:pPr>
      <w:r>
        <w:rPr>
          <w:rFonts w:eastAsia="MS Mincho;ＭＳ 明朝"/>
          <w:lang w:val="ro-RO" w:eastAsia="ro-RO"/>
        </w:rPr>
      </w:r>
      <w:r>
        <mc:AlternateContent>
          <mc:Choice Requires="wps">
            <w:drawing>
              <wp:anchor behindDoc="0" distT="0" distB="0" distL="114935" distR="114935" simplePos="0" locked="0" layoutInCell="1" allowOverlap="1" relativeHeight="147">
                <wp:simplePos x="0" y="0"/>
                <wp:positionH relativeFrom="column">
                  <wp:posOffset>3653155</wp:posOffset>
                </wp:positionH>
                <wp:positionV relativeFrom="paragraph">
                  <wp:posOffset>38735</wp:posOffset>
                </wp:positionV>
                <wp:extent cx="1837690" cy="466090"/>
                <wp:effectExtent l="0" t="0" r="0" b="0"/>
                <wp:wrapNone/>
                <wp:docPr id="47" name="Cadru15"/>
                <a:graphic xmlns:a="http://schemas.openxmlformats.org/drawingml/2006/main">
                  <a:graphicData uri="http://schemas.microsoft.com/office/word/2010/wordprocessingShape">
                    <wps:wsp>
                      <wps:cNvSpPr txBox="1"/>
                      <wps:spPr>
                        <a:xfrm>
                          <a:off x="0" y="0"/>
                          <a:ext cx="1837690" cy="466090"/>
                        </a:xfrm>
                        <a:prstGeom prst="rect"/>
                        <a:solidFill>
                          <a:srgbClr val="FFFFFF"/>
                        </a:solidFill>
                        <a:ln w="9525">
                          <a:solidFill>
                            <a:srgbClr val="000000"/>
                          </a:solidFill>
                        </a:ln>
                      </wps:spPr>
                      <wps:txbx>
                        <w:txbxContent>
                          <w:p>
                            <w:pPr>
                              <w:pStyle w:val="Normal"/>
                              <w:rPr/>
                            </w:pPr>
                            <w:r>
                              <w:rPr/>
                              <w:t>ButtonController</w:t>
                            </w:r>
                          </w:p>
                        </w:txbxContent>
                      </wps:txbx>
                      <wps:bodyPr anchor="t" lIns="91440" tIns="45720" rIns="91440" bIns="45720">
                        <a:noAutofit/>
                      </wps:bodyPr>
                    </wps:wsp>
                  </a:graphicData>
                </a:graphic>
              </wp:anchor>
            </w:drawing>
          </mc:Choice>
          <mc:Fallback>
            <w:pict>
              <v:rect fillcolor="#FFFFFF" strokecolor="#000000" strokeweight="0pt" style="position:absolute;rotation:0;width:144.7pt;height:36.7pt;mso-wrap-distance-left:9.05pt;mso-wrap-distance-right:9.05pt;mso-wrap-distance-top:0pt;mso-wrap-distance-bottom:0pt;margin-top:3.05pt;mso-position-vertical-relative:text;margin-left:287.65pt;mso-position-horizontal-relative:text">
                <v:textbox>
                  <w:txbxContent>
                    <w:p>
                      <w:pPr>
                        <w:pStyle w:val="Normal"/>
                        <w:rPr/>
                      </w:pPr>
                      <w:r>
                        <w:rPr/>
                        <w:t>ButtonController</w:t>
                      </w:r>
                    </w:p>
                  </w:txbxContent>
                </v:textbox>
              </v:rect>
            </w:pict>
          </mc:Fallback>
        </mc:AlternateContent>
      </w:r>
    </w:p>
    <w:p>
      <w:pPr>
        <w:pStyle w:val="PlainText"/>
        <w:rPr>
          <w:rFonts w:eastAsia="MS Mincho;ＭＳ 明朝"/>
          <w:lang w:val="ro-RO" w:eastAsia="ro-RO"/>
        </w:rPr>
      </w:pPr>
      <w:r>
        <w:rPr>
          <w:rFonts w:eastAsia="MS Mincho;ＭＳ 明朝"/>
          <w:lang w:val="ro-RO" w:eastAsia="ro-RO"/>
        </w:rPr>
        <mc:AlternateContent>
          <mc:Choice Requires="wps">
            <w:drawing>
              <wp:anchor behindDoc="0" distT="0" distB="0" distL="114935" distR="114935" simplePos="0" locked="0" layoutInCell="1" allowOverlap="1" relativeHeight="137">
                <wp:simplePos x="0" y="0"/>
                <wp:positionH relativeFrom="column">
                  <wp:posOffset>914400</wp:posOffset>
                </wp:positionH>
                <wp:positionV relativeFrom="paragraph">
                  <wp:posOffset>13970</wp:posOffset>
                </wp:positionV>
                <wp:extent cx="1715135" cy="1270"/>
                <wp:effectExtent l="0" t="0" r="0" b="0"/>
                <wp:wrapNone/>
                <wp:docPr id="48" name=""/>
                <a:graphic xmlns:a="http://schemas.openxmlformats.org/drawingml/2006/main">
                  <a:graphicData uri="http://schemas.microsoft.com/office/word/2010/wordprocessingShape">
                    <wps:wsp>
                      <wps:cNvSpPr/>
                      <wps:spPr>
                        <a:xfrm>
                          <a:off x="0" y="0"/>
                          <a:ext cx="17146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72pt,1.1pt" to="206.95pt,1.1pt" stroked="t" style="position:absolute">
                <v:stroke color="black" weight="9360" joinstyle="miter" endcap="flat"/>
                <v:fill o:detectmouseclick="t" on="false"/>
              </v:line>
            </w:pict>
          </mc:Fallback>
        </mc:AlternateContent>
      </w:r>
    </w:p>
    <w:p>
      <w:pPr>
        <w:pStyle w:val="PlainText"/>
        <w:rPr>
          <w:rFonts w:eastAsia="MS Mincho;ＭＳ 明朝"/>
        </w:rPr>
      </w:pPr>
      <w:r>
        <w:rPr>
          <w:rFonts w:eastAsia="MS Mincho;ＭＳ 明朝"/>
        </w:rPr>
      </w:r>
    </w:p>
    <w:p>
      <w:pPr>
        <w:pStyle w:val="PlainText"/>
        <w:rPr>
          <w:rFonts w:eastAsia="MS Mincho;ＭＳ 明朝"/>
          <w:lang w:val="ro-RO" w:eastAsia="ro-RO"/>
        </w:rPr>
      </w:pPr>
      <w:r>
        <w:rPr>
          <w:rFonts w:eastAsia="MS Mincho;ＭＳ 明朝"/>
          <w:lang w:val="ro-RO" w:eastAsia="ro-RO"/>
        </w:rPr>
        <mc:AlternateContent>
          <mc:Choice Requires="wps">
            <w:drawing>
              <wp:anchor behindDoc="0" distT="0" distB="0" distL="114935" distR="114935" simplePos="0" locked="0" layoutInCell="1" allowOverlap="1" relativeHeight="149">
                <wp:simplePos x="0" y="0"/>
                <wp:positionH relativeFrom="column">
                  <wp:posOffset>5029200</wp:posOffset>
                </wp:positionH>
                <wp:positionV relativeFrom="paragraph">
                  <wp:posOffset>68580</wp:posOffset>
                </wp:positionV>
                <wp:extent cx="572135" cy="915035"/>
                <wp:effectExtent l="0" t="0" r="0" b="0"/>
                <wp:wrapNone/>
                <wp:docPr id="49" name=""/>
                <a:graphic xmlns:a="http://schemas.openxmlformats.org/drawingml/2006/main">
                  <a:graphicData uri="http://schemas.microsoft.com/office/word/2010/wordprocessingShape">
                    <wps:wsp>
                      <wps:cNvSpPr/>
                      <wps:spPr>
                        <a:xfrm>
                          <a:off x="0" y="0"/>
                          <a:ext cx="571680" cy="914400"/>
                        </a:xfrm>
                        <a:prstGeom prst="line">
                          <a:avLst/>
                        </a:prstGeom>
                        <a:ln cap="rnd" w="9360">
                          <a:solidFill>
                            <a:srgbClr val="000000"/>
                          </a:solidFill>
                          <a:prstDash val="sysDot"/>
                          <a:miter/>
                          <a:tailEnd len="med" type="triangle" w="med"/>
                        </a:ln>
                      </wps:spPr>
                      <wps:style>
                        <a:lnRef idx="0"/>
                        <a:fillRef idx="0"/>
                        <a:effectRef idx="0"/>
                        <a:fontRef idx="minor"/>
                      </wps:style>
                      <wps:bodyPr/>
                    </wps:wsp>
                  </a:graphicData>
                </a:graphic>
              </wp:anchor>
            </w:drawing>
          </mc:Choice>
          <mc:Fallback>
            <w:pict>
              <v:line id="shape_0" from="396pt,5.4pt" to="440.95pt,77.35pt" stroked="t" style="position:absolute">
                <v:stroke color="black" weight="9360" dashstyle="shortdot" endarrow="block" endarrowwidth="medium" endarrowlength="medium" joinstyle="miter" endcap="round"/>
                <v:fill o:detectmouseclick="t" on="false"/>
              </v:line>
            </w:pict>
          </mc:Fallback>
        </mc:AlternateContent>
      </w:r>
    </w:p>
    <w:p>
      <w:pPr>
        <w:pStyle w:val="PlainText"/>
        <w:rPr>
          <w:rFonts w:eastAsia="MS Mincho;ＭＳ 明朝"/>
          <w:lang w:val="ro-RO" w:eastAsia="ro-RO"/>
        </w:rPr>
      </w:pPr>
      <w:r>
        <w:rPr>
          <w:rFonts w:eastAsia="MS Mincho;ＭＳ 明朝"/>
          <w:lang w:val="ro-RO" w:eastAsia="ro-RO"/>
        </w:rPr>
        <mc:AlternateContent>
          <mc:Choice Requires="wps">
            <w:drawing>
              <wp:anchor behindDoc="0" distT="0" distB="0" distL="114935" distR="114935" simplePos="0" locked="0" layoutInCell="1" allowOverlap="1" relativeHeight="138">
                <wp:simplePos x="0" y="0"/>
                <wp:positionH relativeFrom="column">
                  <wp:posOffset>914400</wp:posOffset>
                </wp:positionH>
                <wp:positionV relativeFrom="paragraph">
                  <wp:posOffset>39370</wp:posOffset>
                </wp:positionV>
                <wp:extent cx="1715135" cy="635"/>
                <wp:effectExtent l="0" t="0" r="0" b="0"/>
                <wp:wrapNone/>
                <wp:docPr id="50" name=""/>
                <a:graphic xmlns:a="http://schemas.openxmlformats.org/drawingml/2006/main">
                  <a:graphicData uri="http://schemas.microsoft.com/office/word/2010/wordprocessingShape">
                    <wps:wsp>
                      <wps:cNvSpPr/>
                      <wps:spPr>
                        <a:xfrm>
                          <a:off x="0" y="0"/>
                          <a:ext cx="17146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72pt,3.1pt" to="206.95pt,3.1pt" stroked="t" style="position:absolute">
                <v:stroke color="black" weight="9360" joinstyle="miter" endcap="flat"/>
                <v:fill o:detectmouseclick="t" on="false"/>
              </v:line>
            </w:pict>
          </mc:Fallback>
        </mc:AlternateConten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lang w:val="ro-RO" w:eastAsia="ro-RO"/>
        </w:rPr>
      </w:pPr>
      <w:r>
        <w:rPr>
          <w:rFonts w:eastAsia="MS Mincho;ＭＳ 明朝"/>
          <w:lang w:val="ro-RO" w:eastAsia="ro-RO"/>
        </w:rPr>
        <mc:AlternateContent>
          <mc:Choice Requires="wps">
            <w:drawing>
              <wp:anchor behindDoc="0" distT="0" distB="0" distL="114935" distR="114935" simplePos="0" locked="0" layoutInCell="1" allowOverlap="1" relativeHeight="136">
                <wp:simplePos x="0" y="0"/>
                <wp:positionH relativeFrom="column">
                  <wp:posOffset>1371600</wp:posOffset>
                </wp:positionH>
                <wp:positionV relativeFrom="paragraph">
                  <wp:posOffset>35560</wp:posOffset>
                </wp:positionV>
                <wp:extent cx="635" cy="686435"/>
                <wp:effectExtent l="0" t="0" r="0" b="0"/>
                <wp:wrapNone/>
                <wp:docPr id="51" name=""/>
                <a:graphic xmlns:a="http://schemas.openxmlformats.org/drawingml/2006/main">
                  <a:graphicData uri="http://schemas.microsoft.com/office/word/2010/wordprocessingShape">
                    <wps:wsp>
                      <wps:cNvSpPr/>
                      <wps:spPr>
                        <a:xfrm>
                          <a:off x="0" y="0"/>
                          <a:ext cx="0" cy="6858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pt,2.8pt" to="108pt,56.75pt" stroked="t" style="position:absolute">
                <v:stroke color="black" weight="9360" endarrow="block" endarrowwidth="medium" endarrowlength="medium" joinstyle="miter" endcap="flat"/>
                <v:fill o:detectmouseclick="t" on="false"/>
              </v:line>
            </w:pict>
          </mc:Fallback>
        </mc:AlternateContent>
      </w:r>
    </w:p>
    <w:p>
      <w:pPr>
        <w:pStyle w:val="PlainText"/>
        <w:rPr>
          <w:rFonts w:eastAsia="MS Mincho;ＭＳ 明朝"/>
          <w:lang w:val="ro-RO" w:eastAsia="ro-RO"/>
        </w:rPr>
      </w:pPr>
      <w:r>
        <w:rPr>
          <w:rFonts w:eastAsia="MS Mincho;ＭＳ 明朝"/>
          <w:lang w:val="ro-RO" w:eastAsia="ro-RO"/>
        </w:rPr>
      </w:r>
      <w:r>
        <mc:AlternateContent>
          <mc:Choice Requires="wps">
            <w:drawing>
              <wp:anchor behindDoc="0" distT="0" distB="0" distL="114935" distR="114935" simplePos="0" locked="0" layoutInCell="1" allowOverlap="1" relativeHeight="150">
                <wp:simplePos x="0" y="0"/>
                <wp:positionH relativeFrom="column">
                  <wp:posOffset>5600700</wp:posOffset>
                </wp:positionH>
                <wp:positionV relativeFrom="paragraph">
                  <wp:posOffset>5715</wp:posOffset>
                </wp:positionV>
                <wp:extent cx="1371600" cy="228600"/>
                <wp:effectExtent l="0" t="0" r="0" b="0"/>
                <wp:wrapNone/>
                <wp:docPr id="52" name="Cadru16"/>
                <a:graphic xmlns:a="http://schemas.openxmlformats.org/drawingml/2006/main">
                  <a:graphicData uri="http://schemas.microsoft.com/office/word/2010/wordprocessingShape">
                    <wps:wsp>
                      <wps:cNvSpPr txBox="1"/>
                      <wps:spPr>
                        <a:xfrm>
                          <a:off x="0" y="0"/>
                          <a:ext cx="1371600" cy="228600"/>
                        </a:xfrm>
                        <a:prstGeom prst="rect"/>
                        <a:solidFill>
                          <a:srgbClr val="FFFFFF"/>
                        </a:solidFill>
                      </wps:spPr>
                      <wps:txbx>
                        <w:txbxContent>
                          <w:p>
                            <w:pPr>
                              <w:pStyle w:val="Normal"/>
                              <w:rPr/>
                            </w:pPr>
                            <w:r>
                              <w:rPr/>
                              <w:t>&lt;&lt;interface&gt;&gt;</w:t>
                            </w:r>
                          </w:p>
                        </w:txbxContent>
                      </wps:txbx>
                      <wps:bodyPr anchor="t" lIns="92075" tIns="46355" rIns="92075" bIns="46355">
                        <a:noAutofit/>
                      </wps:bodyPr>
                    </wps:wsp>
                  </a:graphicData>
                </a:graphic>
              </wp:anchor>
            </w:drawing>
          </mc:Choice>
          <mc:Fallback>
            <w:pict>
              <v:rect fillcolor="#FFFFFF" style="position:absolute;rotation:0;width:108pt;height:18pt;mso-wrap-distance-left:9.05pt;mso-wrap-distance-right:9.05pt;mso-wrap-distance-top:0pt;mso-wrap-distance-bottom:0pt;margin-top:0.45pt;mso-position-vertical-relative:text;margin-left:441pt;mso-position-horizontal-relative:text">
                <v:textbox inset="0.100694444444444in,0.0506944444444444in,0.100694444444444in,0.0506944444444444in">
                  <w:txbxContent>
                    <w:p>
                      <w:pPr>
                        <w:pStyle w:val="Normal"/>
                        <w:rPr/>
                      </w:pPr>
                      <w:r>
                        <w:rPr/>
                        <w:t>&lt;&lt;interface&gt;&gt;</w:t>
                      </w:r>
                    </w:p>
                  </w:txbxContent>
                </v:textbox>
              </v:rect>
            </w:pict>
          </mc:Fallback>
        </mc:AlternateContent>
      </w:r>
    </w:p>
    <w:p>
      <w:pPr>
        <w:pStyle w:val="PlainText"/>
        <w:rPr>
          <w:rFonts w:eastAsia="MS Mincho;ＭＳ 明朝"/>
          <w:lang w:val="ro-RO" w:eastAsia="ro-RO"/>
        </w:rPr>
      </w:pPr>
      <w:r>
        <w:rPr>
          <w:rFonts w:eastAsia="MS Mincho;ＭＳ 明朝"/>
          <w:lang w:val="ro-RO" w:eastAsia="ro-RO"/>
        </w:rPr>
      </w:r>
      <w:r>
        <mc:AlternateContent>
          <mc:Choice Requires="wps">
            <w:drawing>
              <wp:anchor behindDoc="0" distT="0" distB="0" distL="114935" distR="114935" simplePos="0" locked="0" layoutInCell="1" allowOverlap="1" relativeHeight="148">
                <wp:simplePos x="0" y="0"/>
                <wp:positionH relativeFrom="column">
                  <wp:posOffset>5024755</wp:posOffset>
                </wp:positionH>
                <wp:positionV relativeFrom="paragraph">
                  <wp:posOffset>85725</wp:posOffset>
                </wp:positionV>
                <wp:extent cx="1494790" cy="351790"/>
                <wp:effectExtent l="0" t="0" r="0" b="0"/>
                <wp:wrapNone/>
                <wp:docPr id="53" name="Cadru17"/>
                <a:graphic xmlns:a="http://schemas.openxmlformats.org/drawingml/2006/main">
                  <a:graphicData uri="http://schemas.microsoft.com/office/word/2010/wordprocessingShape">
                    <wps:wsp>
                      <wps:cNvSpPr txBox="1"/>
                      <wps:spPr>
                        <a:xfrm>
                          <a:off x="0" y="0"/>
                          <a:ext cx="1494790" cy="351790"/>
                        </a:xfrm>
                        <a:prstGeom prst="rect"/>
                        <a:solidFill>
                          <a:srgbClr val="FFFFFF"/>
                        </a:solidFill>
                        <a:ln w="9525">
                          <a:solidFill>
                            <a:srgbClr val="000000"/>
                          </a:solidFill>
                        </a:ln>
                      </wps:spPr>
                      <wps:txbx>
                        <w:txbxContent>
                          <w:p>
                            <w:pPr>
                              <w:pStyle w:val="Normal"/>
                              <w:rPr/>
                            </w:pPr>
                            <w:r>
                              <w:rPr/>
                              <w:t>ActionListener</w:t>
                            </w:r>
                          </w:p>
                        </w:txbxContent>
                      </wps:txbx>
                      <wps:bodyPr anchor="t" lIns="91440" tIns="45720" rIns="91440" bIns="45720">
                        <a:noAutofit/>
                      </wps:bodyPr>
                    </wps:wsp>
                  </a:graphicData>
                </a:graphic>
              </wp:anchor>
            </w:drawing>
          </mc:Choice>
          <mc:Fallback>
            <w:pict>
              <v:rect fillcolor="#FFFFFF" strokecolor="#000000" strokeweight="0pt" style="position:absolute;rotation:0;width:117.7pt;height:27.7pt;mso-wrap-distance-left:9.05pt;mso-wrap-distance-right:9.05pt;mso-wrap-distance-top:0pt;mso-wrap-distance-bottom:0pt;margin-top:6.75pt;mso-position-vertical-relative:text;margin-left:395.65pt;mso-position-horizontal-relative:text">
                <v:textbox>
                  <w:txbxContent>
                    <w:p>
                      <w:pPr>
                        <w:pStyle w:val="Normal"/>
                        <w:rPr/>
                      </w:pPr>
                      <w:r>
                        <w:rPr/>
                        <w:t>ActionListener</w:t>
                      </w:r>
                    </w:p>
                  </w:txbxContent>
                </v:textbox>
              </v:rect>
            </w:pict>
          </mc:Fallback>
        </mc:AlternateConten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lang w:val="ro-RO" w:eastAsia="ro-RO"/>
        </w:rPr>
      </w:pPr>
      <w:r>
        <w:rPr>
          <w:rFonts w:eastAsia="MS Mincho;ＭＳ 明朝"/>
          <w:lang w:val="ro-RO" w:eastAsia="ro-RO"/>
        </w:rPr>
      </w:r>
      <w:r>
        <mc:AlternateContent>
          <mc:Choice Requires="wps">
            <w:drawing>
              <wp:anchor behindDoc="0" distT="0" distB="0" distL="114935" distR="114935" simplePos="0" locked="0" layoutInCell="1" allowOverlap="1" relativeHeight="135">
                <wp:simplePos x="0" y="0"/>
                <wp:positionH relativeFrom="column">
                  <wp:posOffset>909955</wp:posOffset>
                </wp:positionH>
                <wp:positionV relativeFrom="paragraph">
                  <wp:posOffset>-2540</wp:posOffset>
                </wp:positionV>
                <wp:extent cx="1151890" cy="466090"/>
                <wp:effectExtent l="0" t="0" r="0" b="0"/>
                <wp:wrapNone/>
                <wp:docPr id="54" name="Cadru18"/>
                <a:graphic xmlns:a="http://schemas.openxmlformats.org/drawingml/2006/main">
                  <a:graphicData uri="http://schemas.microsoft.com/office/word/2010/wordprocessingShape">
                    <wps:wsp>
                      <wps:cNvSpPr txBox="1"/>
                      <wps:spPr>
                        <a:xfrm>
                          <a:off x="0" y="0"/>
                          <a:ext cx="1151890" cy="466090"/>
                        </a:xfrm>
                        <a:prstGeom prst="rect"/>
                        <a:solidFill>
                          <a:srgbClr val="FFFFFF"/>
                        </a:solidFill>
                        <a:ln w="9525">
                          <a:solidFill>
                            <a:srgbClr val="000000"/>
                          </a:solidFill>
                        </a:ln>
                      </wps:spPr>
                      <wps:txbx>
                        <w:txbxContent>
                          <w:p>
                            <w:pPr>
                              <w:pStyle w:val="Normal"/>
                              <w:rPr/>
                            </w:pPr>
                            <w:r>
                              <w:rPr/>
                              <w:t>Observable</w:t>
                            </w:r>
                          </w:p>
                        </w:txbxContent>
                      </wps:txbx>
                      <wps:bodyPr anchor="t" lIns="91440" tIns="45720" rIns="91440" bIns="45720">
                        <a:noAutofit/>
                      </wps:bodyPr>
                    </wps:wsp>
                  </a:graphicData>
                </a:graphic>
              </wp:anchor>
            </w:drawing>
          </mc:Choice>
          <mc:Fallback>
            <w:pict>
              <v:rect fillcolor="#FFFFFF" strokecolor="#000000" strokeweight="0pt" style="position:absolute;rotation:0;width:90.7pt;height:36.7pt;mso-wrap-distance-left:9.05pt;mso-wrap-distance-right:9.05pt;mso-wrap-distance-top:0pt;mso-wrap-distance-bottom:0pt;margin-top:-0.2pt;mso-position-vertical-relative:text;margin-left:71.65pt;mso-position-horizontal-relative:text">
                <v:textbox>
                  <w:txbxContent>
                    <w:p>
                      <w:pPr>
                        <w:pStyle w:val="Normal"/>
                        <w:rPr/>
                      </w:pPr>
                      <w:r>
                        <w:rPr/>
                        <w:t>Observable</w:t>
                      </w:r>
                    </w:p>
                  </w:txbxContent>
                </v:textbox>
              </v:rect>
            </w:pict>
          </mc:Fallback>
        </mc:AlternateConten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lang w:val="ro-RO" w:eastAsia="ro-RO"/>
        </w:rPr>
      </w:pPr>
      <w:r>
        <w:rPr>
          <w:rFonts w:eastAsia="MS Mincho;ＭＳ 明朝"/>
          <w:lang w:val="ro-RO" w:eastAsia="ro-RO"/>
        </w:rPr>
      </w:r>
      <w:r>
        <mc:AlternateContent>
          <mc:Choice Requires="wps">
            <w:drawing>
              <wp:anchor behindDoc="0" distT="0" distB="0" distL="114935" distR="114935" simplePos="0" locked="0" layoutInCell="1" allowOverlap="1" relativeHeight="154">
                <wp:simplePos x="0" y="0"/>
                <wp:positionH relativeFrom="column">
                  <wp:posOffset>1485900</wp:posOffset>
                </wp:positionH>
                <wp:positionV relativeFrom="paragraph">
                  <wp:posOffset>82550</wp:posOffset>
                </wp:positionV>
                <wp:extent cx="3886200" cy="457200"/>
                <wp:effectExtent l="0" t="0" r="0" b="0"/>
                <wp:wrapNone/>
                <wp:docPr id="55" name="Cadru19"/>
                <a:graphic xmlns:a="http://schemas.openxmlformats.org/drawingml/2006/main">
                  <a:graphicData uri="http://schemas.microsoft.com/office/word/2010/wordprocessingShape">
                    <wps:wsp>
                      <wps:cNvSpPr txBox="1"/>
                      <wps:spPr>
                        <a:xfrm>
                          <a:off x="0" y="0"/>
                          <a:ext cx="3886200" cy="457200"/>
                        </a:xfrm>
                        <a:prstGeom prst="rect"/>
                        <a:solidFill>
                          <a:srgbClr val="FFFFFF"/>
                        </a:solidFill>
                      </wps:spPr>
                      <wps:txbx>
                        <w:txbxContent>
                          <w:p>
                            <w:pPr>
                              <w:pStyle w:val="Normal"/>
                              <w:rPr/>
                            </w:pPr>
                            <w:r>
                              <w:rPr/>
                              <w:t>Diagrama de clase</w:t>
                            </w:r>
                          </w:p>
                        </w:txbxContent>
                      </wps:txbx>
                      <wps:bodyPr anchor="t" lIns="92075" tIns="46355" rIns="92075" bIns="46355">
                        <a:noAutofit/>
                      </wps:bodyPr>
                    </wps:wsp>
                  </a:graphicData>
                </a:graphic>
              </wp:anchor>
            </w:drawing>
          </mc:Choice>
          <mc:Fallback>
            <w:pict>
              <v:rect fillcolor="#FFFFFF" style="position:absolute;rotation:0;width:306pt;height:36pt;mso-wrap-distance-left:9.05pt;mso-wrap-distance-right:9.05pt;mso-wrap-distance-top:0pt;mso-wrap-distance-bottom:0pt;margin-top:6.5pt;mso-position-vertical-relative:text;margin-left:117pt;mso-position-horizontal-relative:text">
                <v:textbox inset="0.100694444444444in,0.0506944444444444in,0.100694444444444in,0.0506944444444444in">
                  <w:txbxContent>
                    <w:p>
                      <w:pPr>
                        <w:pStyle w:val="Normal"/>
                        <w:rPr/>
                      </w:pPr>
                      <w:r>
                        <w:rPr/>
                        <w:t>Diagrama de clase</w:t>
                      </w:r>
                    </w:p>
                  </w:txbxContent>
                </v:textbox>
              </v:rect>
            </w:pict>
          </mc:Fallback>
        </mc:AlternateConten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lang w:val="ro-RO" w:eastAsia="ro-RO"/>
        </w:rPr>
      </w:pPr>
      <w:r>
        <w:rPr>
          <w:rFonts w:eastAsia="MS Mincho;ＭＳ 明朝"/>
          <w:lang w:val="ro-RO" w:eastAsia="ro-RO"/>
        </w:rPr>
        <mc:AlternateContent>
          <mc:Choice Requires="wpg">
            <w:drawing>
              <wp:anchor behindDoc="0" distT="0" distB="0" distL="114935" distR="114935" simplePos="0" locked="0" layoutInCell="1" allowOverlap="1" relativeHeight="159">
                <wp:simplePos x="0" y="0"/>
                <wp:positionH relativeFrom="column">
                  <wp:posOffset>342900</wp:posOffset>
                </wp:positionH>
                <wp:positionV relativeFrom="paragraph">
                  <wp:posOffset>110490</wp:posOffset>
                </wp:positionV>
                <wp:extent cx="5944235" cy="4319905"/>
                <wp:effectExtent l="0" t="0" r="0" b="0"/>
                <wp:wrapNone/>
                <wp:docPr id="56" name=""/>
                <a:graphic xmlns:a="http://schemas.openxmlformats.org/drawingml/2006/main">
                  <a:graphicData uri="http://schemas.microsoft.com/office/word/2010/wordprocessingGroup">
                    <wpg:wgp>
                      <wpg:cNvGrpSpPr/>
                      <wpg:grpSpPr>
                        <a:xfrm>
                          <a:off x="0" y="0"/>
                          <a:ext cx="5943600" cy="4319280"/>
                        </a:xfrm>
                      </wpg:grpSpPr>
                      <wps:wsp>
                        <wps:cNvSpPr txBox="1"/>
                        <wps:spPr>
                          <a:xfrm>
                            <a:off x="800280" y="3656880"/>
                            <a:ext cx="1828800" cy="571680"/>
                          </a:xfrm>
                          <a:prstGeom prst="rect">
                            <a:avLst/>
                          </a:prstGeom>
                          <a:solidFill>
                            <a:srgbClr val="ffffff"/>
                          </a:solidFill>
                          <a:ln>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5.3:setChanged()</w:t>
                              </w:r>
                            </w:p>
                            <w:p>
                              <w:pPr>
                                <w:overflowPunct w:val="false"/>
                                <w:bidi w:val="0"/>
                                <w:rPr/>
                              </w:pPr>
                              <w:r>
                                <w:rPr>
                                  <w:kern w:val="2"/>
                                  <w:sz w:val="24"/>
                                  <w:szCs w:val="24"/>
                                  <w:rFonts w:ascii="Times New Roman" w:hAnsi="Times New Roman" w:eastAsia="Times New Roman" w:cs="Times New Roman"/>
                                  <w:color w:val="auto"/>
                                  <w:lang w:val="en-US" w:bidi="ar-SA"/>
                                </w:rPr>
                                <w:t xml:space="preserve">     notifyObservers()</w:t>
                              </w:r>
                            </w:p>
                          </w:txbxContent>
                        </wps:txbx>
                        <wps:bodyPr wrap="square">
                          <a:noAutofit/>
                        </wps:bodyPr>
                      </wps:wsp>
                      <wps:wsp>
                        <wps:cNvSpPr txBox="1"/>
                        <wps:spPr>
                          <a:xfrm>
                            <a:off x="571680" y="2147400"/>
                            <a:ext cx="1714680" cy="457200"/>
                          </a:xfrm>
                          <a:prstGeom prst="rect">
                            <a:avLst/>
                          </a:prstGeom>
                          <a:solidFill>
                            <a:srgbClr val="ffffff"/>
                          </a:solidFill>
                          <a:ln w="9360">
                            <a:solidFill>
                              <a:srgbClr val="000000"/>
                            </a:solidFill>
                            <a:miter/>
                          </a:ln>
                        </wps:spPr>
                        <wps:txbx>
                          <w:txbxContent>
                            <w:p>
                              <w:pPr>
                                <w:overflowPunct w:val="false"/>
                                <w:bidi w:val="0"/>
                                <w:rPr/>
                              </w:pPr>
                              <w:r>
                                <w:rPr>
                                  <w:kern w:val="2"/>
                                  <w:sz w:val="24"/>
                                  <w:szCs w:val="24"/>
                                  <w:rFonts w:ascii="Times New Roman" w:hAnsi="Times New Roman" w:eastAsia="Times New Roman" w:cs="Times New Roman"/>
                                  <w:color w:val="auto"/>
                                  <w:lang w:val="en-US" w:bidi="ar-SA"/>
                                </w:rPr>
                                <w:t>fn: Observator</w:t>
                              </w:r>
                            </w:p>
                          </w:txbxContent>
                        </wps:txbx>
                        <wps:bodyPr wrap="square">
                          <a:noAutofit/>
                        </wps:bodyPr>
                      </wps:wsp>
                      <wps:wsp>
                        <wps:cNvSpPr txBox="1"/>
                        <wps:spPr>
                          <a:xfrm>
                            <a:off x="4343400" y="1576080"/>
                            <a:ext cx="1486080" cy="457200"/>
                          </a:xfrm>
                          <a:prstGeom prst="rect">
                            <a:avLst/>
                          </a:prstGeom>
                          <a:solidFill>
                            <a:srgbClr val="ffffff"/>
                          </a:solidFill>
                          <a:ln w="9360">
                            <a:solidFill>
                              <a:srgbClr val="000000"/>
                            </a:solidFill>
                            <a:miter/>
                          </a:ln>
                        </wps:spPr>
                        <wps:txbx>
                          <w:txbxContent>
                            <w:p>
                              <w:pPr>
                                <w:overflowPunct w:val="false"/>
                                <w:bidi w:val="0"/>
                                <w:rPr/>
                              </w:pPr>
                              <w:r>
                                <w:rPr>
                                  <w:kern w:val="2"/>
                                  <w:sz w:val="24"/>
                                  <w:szCs w:val="24"/>
                                  <w:rFonts w:ascii="Times New Roman" w:hAnsi="Times New Roman" w:eastAsia="Times New Roman" w:cs="Times New Roman"/>
                                  <w:color w:val="auto"/>
                                  <w:lang w:val="en-US" w:bidi="ar-SA"/>
                                </w:rPr>
                                <w:t>f01: Observator</w:t>
                              </w:r>
                            </w:p>
                          </w:txbxContent>
                        </wps:txbx>
                        <wps:bodyPr wrap="square">
                          <a:noAutofit/>
                        </wps:bodyPr>
                      </wps:wsp>
                      <wps:wsp>
                        <wps:cNvSpPr txBox="1"/>
                        <wps:spPr>
                          <a:xfrm>
                            <a:off x="4457880" y="3862080"/>
                            <a:ext cx="1486080" cy="457200"/>
                          </a:xfrm>
                          <a:prstGeom prst="rect">
                            <a:avLst/>
                          </a:prstGeom>
                          <a:solidFill>
                            <a:srgbClr val="ffffff"/>
                          </a:solidFill>
                          <a:ln w="9360">
                            <a:solidFill>
                              <a:srgbClr val="000000"/>
                            </a:solidFill>
                            <a:miter/>
                          </a:ln>
                        </wps:spPr>
                        <wps:txbx>
                          <w:txbxContent>
                            <w:p>
                              <w:pPr>
                                <w:overflowPunct w:val="false"/>
                                <w:bidi w:val="0"/>
                                <w:rPr/>
                              </w:pPr>
                              <w:r>
                                <w:rPr>
                                  <w:kern w:val="2"/>
                                  <w:sz w:val="24"/>
                                  <w:szCs w:val="24"/>
                                  <w:rFonts w:ascii="Times New Roman" w:hAnsi="Times New Roman" w:eastAsia="Times New Roman" w:cs="Times New Roman"/>
                                  <w:color w:val="auto"/>
                                  <w:lang w:val="en-US" w:bidi="ar-SA"/>
                                </w:rPr>
                                <w:t>f02: Observator</w:t>
                              </w:r>
                            </w:p>
                          </w:txbxContent>
                        </wps:txbx>
                        <wps:bodyPr wrap="square">
                          <a:noAutofit/>
                        </wps:bodyPr>
                      </wps:wsp>
                      <wps:wsp>
                        <wps:cNvSpPr txBox="1"/>
                        <wps:spPr>
                          <a:xfrm>
                            <a:off x="2629080" y="2947680"/>
                            <a:ext cx="1714680" cy="457200"/>
                          </a:xfrm>
                          <a:prstGeom prst="rect">
                            <a:avLst/>
                          </a:prstGeom>
                          <a:solidFill>
                            <a:srgbClr val="ffffff"/>
                          </a:solidFill>
                          <a:ln w="9360">
                            <a:solidFill>
                              <a:srgbClr val="000000"/>
                            </a:solidFill>
                            <a:miter/>
                          </a:ln>
                        </wps:spPr>
                        <wps:txbx>
                          <w:txbxContent>
                            <w:p>
                              <w:pPr>
                                <w:overflowPunct w:val="false"/>
                                <w:bidi w:val="0"/>
                                <w:rPr/>
                              </w:pPr>
                              <w:r>
                                <w:rPr>
                                  <w:kern w:val="2"/>
                                  <w:sz w:val="24"/>
                                  <w:szCs w:val="24"/>
                                  <w:rFonts w:ascii="Times New Roman" w:hAnsi="Times New Roman" w:eastAsia="Times New Roman" w:cs="Times New Roman"/>
                                  <w:color w:val="auto"/>
                                  <w:lang w:val="en-US" w:bidi="ar-SA"/>
                                </w:rPr>
                                <w:t>m:ModelObservabil</w:t>
                              </w:r>
                            </w:p>
                          </w:txbxContent>
                        </wps:txbx>
                        <wps:bodyPr wrap="square">
                          <a:noAutofit/>
                        </wps:bodyPr>
                      </wps:wsp>
                      <wps:wsp>
                        <wps:cNvSpPr/>
                        <wps:spPr>
                          <a:xfrm flipH="1">
                            <a:off x="2971800" y="2033280"/>
                            <a:ext cx="1828800" cy="80028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371600" y="1370880"/>
                            <a:ext cx="2743200" cy="228600"/>
                          </a:xfrm>
                          <a:prstGeom prst="rect">
                            <a:avLst/>
                          </a:prstGeom>
                          <a:solidFill>
                            <a:srgbClr val="ffffff"/>
                          </a:solidFill>
                          <a:ln>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1: addActionListener(buttonC)</w:t>
                              </w:r>
                            </w:p>
                          </w:txbxContent>
                        </wps:txbx>
                        <wps:bodyPr wrap="square">
                          <a:noAutofit/>
                        </wps:bodyPr>
                      </wps:wsp>
                      <wps:wsp>
                        <wps:cNvSpPr txBox="1"/>
                        <wps:spPr>
                          <a:xfrm>
                            <a:off x="914400" y="113760"/>
                            <a:ext cx="1714680" cy="228600"/>
                          </a:xfrm>
                          <a:prstGeom prst="rect">
                            <a:avLst/>
                          </a:prstGeom>
                          <a:solidFill>
                            <a:srgbClr val="ffffff"/>
                          </a:solidFill>
                          <a:ln>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5.1:actionPerformed</w:t>
                              </w:r>
                            </w:p>
                          </w:txbxContent>
                        </wps:txbx>
                        <wps:bodyPr wrap="square">
                          <a:noAutofit/>
                        </wps:bodyPr>
                      </wps:wsp>
                      <wps:wsp>
                        <wps:cNvSpPr/>
                        <wps:spPr>
                          <a:xfrm flipH="1" flipV="1">
                            <a:off x="3086280" y="3404880"/>
                            <a:ext cx="1371600" cy="4572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743200" y="685800"/>
                            <a:ext cx="1486080" cy="343080"/>
                          </a:xfrm>
                          <a:prstGeom prst="rect">
                            <a:avLst/>
                          </a:prstGeom>
                          <a:solidFill>
                            <a:srgbClr val="ffffff"/>
                          </a:solidFill>
                          <a:ln w="9360">
                            <a:solidFill>
                              <a:srgbClr val="000000"/>
                            </a:solidFill>
                            <a:miter/>
                          </a:ln>
                        </wps:spPr>
                        <wps:txbx>
                          <w:txbxContent>
                            <w:p>
                              <w:pPr>
                                <w:overflowPunct w:val="false"/>
                                <w:bidi w:val="0"/>
                                <w:rPr/>
                              </w:pPr>
                              <w:r>
                                <w:rPr>
                                  <w:kern w:val="2"/>
                                  <w:sz w:val="24"/>
                                  <w:szCs w:val="24"/>
                                  <w:rFonts w:ascii="Times New Roman" w:hAnsi="Times New Roman" w:eastAsia="Times New Roman" w:cs="Times New Roman"/>
                                  <w:color w:val="auto"/>
                                  <w:lang w:val="en-US" w:bidi="ar-SA"/>
                                </w:rPr>
                                <w:t>ExitB:Button</w:t>
                              </w:r>
                            </w:p>
                          </w:txbxContent>
                        </wps:txbx>
                        <wps:bodyPr wrap="square">
                          <a:noAutofit/>
                        </wps:bodyPr>
                      </wps:wsp>
                      <wps:wsp>
                        <wps:cNvSpPr txBox="1"/>
                        <wps:spPr>
                          <a:xfrm>
                            <a:off x="4572000" y="685800"/>
                            <a:ext cx="1371600" cy="343080"/>
                          </a:xfrm>
                          <a:prstGeom prst="rect">
                            <a:avLst/>
                          </a:prstGeom>
                          <a:solidFill>
                            <a:srgbClr val="ffffff"/>
                          </a:solidFill>
                          <a:ln w="9360">
                            <a:solidFill>
                              <a:srgbClr val="000000"/>
                            </a:solidFill>
                            <a:miter/>
                          </a:ln>
                        </wps:spPr>
                        <wps:txbx>
                          <w:txbxContent>
                            <w:p>
                              <w:pPr>
                                <w:overflowPunct w:val="false"/>
                                <w:bidi w:val="0"/>
                                <w:rPr/>
                              </w:pPr>
                              <w:r>
                                <w:rPr>
                                  <w:kern w:val="2"/>
                                  <w:sz w:val="24"/>
                                  <w:szCs w:val="24"/>
                                  <w:rFonts w:ascii="Times New Roman" w:hAnsi="Times New Roman" w:eastAsia="Times New Roman" w:cs="Times New Roman"/>
                                  <w:color w:val="auto"/>
                                  <w:lang w:val="en-US" w:bidi="ar-SA"/>
                                </w:rPr>
                                <w:t>ActB:Button</w:t>
                              </w:r>
                            </w:p>
                          </w:txbxContent>
                        </wps:txbx>
                        <wps:bodyPr wrap="square">
                          <a:noAutofit/>
                        </wps:bodyPr>
                      </wps:wsp>
                      <wps:wsp>
                        <wps:cNvSpPr/>
                        <wps:spPr>
                          <a:xfrm flipH="1" flipV="1">
                            <a:off x="3657600" y="1028880"/>
                            <a:ext cx="685800" cy="6858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3657600" y="2399760"/>
                            <a:ext cx="1714680" cy="228600"/>
                          </a:xfrm>
                          <a:prstGeom prst="rect">
                            <a:avLst/>
                          </a:prstGeom>
                          <a:solidFill>
                            <a:srgbClr val="ffffff"/>
                          </a:solidFill>
                          <a:ln>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3: addObserver(this)</w:t>
                              </w:r>
                            </w:p>
                          </w:txbxContent>
                        </wps:txbx>
                        <wps:bodyPr wrap="square">
                          <a:noAutofit/>
                        </wps:bodyPr>
                      </wps:wsp>
                      <wps:wsp>
                        <wps:cNvSpPr/>
                        <wps:spPr>
                          <a:xfrm flipV="1">
                            <a:off x="4686480" y="1028880"/>
                            <a:ext cx="114480" cy="57168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343080" y="685800"/>
                            <a:ext cx="2171880" cy="343080"/>
                          </a:xfrm>
                          <a:prstGeom prst="rect">
                            <a:avLst/>
                          </a:prstGeom>
                          <a:solidFill>
                            <a:srgbClr val="ffffff"/>
                          </a:solidFill>
                          <a:ln w="9360">
                            <a:solidFill>
                              <a:srgbClr val="000000"/>
                            </a:solidFill>
                            <a:miter/>
                          </a:ln>
                        </wps:spPr>
                        <wps:txbx>
                          <w:txbxContent>
                            <w:p>
                              <w:pPr>
                                <w:overflowPunct w:val="false"/>
                                <w:bidi w:val="0"/>
                                <w:rPr/>
                              </w:pPr>
                              <w:r>
                                <w:rPr>
                                  <w:kern w:val="2"/>
                                  <w:sz w:val="24"/>
                                  <w:szCs w:val="24"/>
                                  <w:rFonts w:ascii="Times New Roman" w:hAnsi="Times New Roman" w:eastAsia="Times New Roman" w:cs="Times New Roman"/>
                                  <w:color w:val="auto"/>
                                  <w:lang w:val="en-US" w:bidi="ar-SA"/>
                                </w:rPr>
                                <w:t>buttonC:ButtonController</w:t>
                              </w:r>
                            </w:p>
                          </w:txbxContent>
                        </wps:txbx>
                        <wps:bodyPr wrap="square">
                          <a:noAutofit/>
                        </wps:bodyPr>
                      </wps:wsp>
                      <wps:wsp>
                        <wps:cNvSpPr/>
                        <wps:spPr>
                          <a:xfrm>
                            <a:off x="5029200" y="0"/>
                            <a:ext cx="0" cy="6858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914400" y="0"/>
                            <a:ext cx="0" cy="6858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914400" y="2971800"/>
                            <a:ext cx="1714680" cy="228600"/>
                          </a:xfrm>
                          <a:prstGeom prst="rect">
                            <a:avLst/>
                          </a:prstGeom>
                          <a:solidFill>
                            <a:srgbClr val="ffffff"/>
                          </a:solidFill>
                          <a:ln>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5.2:modifica()</w:t>
                              </w:r>
                            </w:p>
                          </w:txbxContent>
                        </wps:txbx>
                        <wps:bodyPr wrap="square">
                          <a:noAutofit/>
                        </wps:bodyPr>
                      </wps:wsp>
                      <wps:wsp>
                        <wps:cNvSpPr/>
                        <wps:spPr>
                          <a:xfrm>
                            <a:off x="685800" y="3200400"/>
                            <a:ext cx="194328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695600" y="3314880"/>
                            <a:ext cx="1162080" cy="590400"/>
                          </a:xfrm>
                          <a:custGeom>
                            <a:avLst/>
                            <a:gdLst/>
                            <a:ahLst/>
                            <a:rect l="l" t="t" r="r" b="b"/>
                            <a:pathLst>
                              <a:path w="1830" h="930">
                                <a:moveTo>
                                  <a:pt x="1470" y="0"/>
                                </a:moveTo>
                                <a:cubicBezTo>
                                  <a:pt x="765" y="105"/>
                                  <a:pt x="60" y="210"/>
                                  <a:pt x="30" y="360"/>
                                </a:cubicBezTo>
                                <a:cubicBezTo>
                                  <a:pt x="0" y="510"/>
                                  <a:pt x="990" y="930"/>
                                  <a:pt x="1290" y="900"/>
                                </a:cubicBezTo>
                                <a:cubicBezTo>
                                  <a:pt x="1590" y="870"/>
                                  <a:pt x="1740" y="300"/>
                                  <a:pt x="1830" y="180"/>
                                </a:cubicBezTo>
                              </a:path>
                            </a:pathLst>
                          </a:custGeom>
                          <a:noFill/>
                          <a:ln w="9360">
                            <a:solidFill>
                              <a:srgbClr val="000000"/>
                            </a:solidFill>
                            <a:round/>
                            <a:tailEnd len="med" type="triangle" w="med"/>
                          </a:ln>
                        </wps:spPr>
                        <wps:style>
                          <a:lnRef idx="0"/>
                          <a:fillRef idx="0"/>
                          <a:effectRef idx="0"/>
                          <a:fontRef idx="minor"/>
                        </wps:style>
                        <wps:bodyPr/>
                      </wps:wsp>
                      <wps:wsp>
                        <wps:cNvSpPr txBox="1"/>
                        <wps:spPr>
                          <a:xfrm>
                            <a:off x="0" y="3085560"/>
                            <a:ext cx="914400" cy="228600"/>
                          </a:xfrm>
                          <a:prstGeom prst="rect">
                            <a:avLst/>
                          </a:prstGeom>
                          <a:solidFill>
                            <a:srgbClr val="ffffff"/>
                          </a:solidFill>
                          <a:ln>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JVM</w:t>
                              </w:r>
                            </w:p>
                          </w:txbxContent>
                        </wps:txbx>
                        <wps:bodyPr wrap="square">
                          <a:noAutofit/>
                        </wps:bodyPr>
                      </wps:wsp>
                    </wpg:wgp>
                  </a:graphicData>
                </a:graphic>
              </wp:anchor>
            </w:drawing>
          </mc:Choice>
          <mc:Fallback>
            <w:pict>
              <v:group id="shape_0" style="position:absolute;margin-left:27pt;margin-top:8.7pt;width:468.05pt;height:340.1pt" coordorigin="540,174" coordsize="9361,6802">
                <v:shape id="shape_0" fillcolor="white" stroked="f" style="position:absolute;left:1801;top:5933;width:2879;height:899" type="shapetype_202">
                  <v:textbox>
                    <w:txbxContent>
                      <w:p>
                        <w:pPr>
                          <w:overflowPunct w:val="false"/>
                          <w:bidi w:val="0"/>
                          <w:rPr/>
                        </w:pPr>
                        <w:r>
                          <w:rPr>
                            <w:kern w:val="2"/>
                            <w:sz w:val="24"/>
                            <w:szCs w:val="24"/>
                            <w:rFonts w:ascii="Times New Roman" w:hAnsi="Times New Roman" w:eastAsia="Times New Roman" w:cs="Times New Roman"/>
                            <w:color w:val="auto"/>
                            <w:lang w:val="en-US" w:bidi="ar-SA"/>
                          </w:rPr>
                          <w:t>5.3:setChanged()</w:t>
                        </w:r>
                      </w:p>
                      <w:p>
                        <w:pPr>
                          <w:overflowPunct w:val="false"/>
                          <w:bidi w:val="0"/>
                          <w:rPr/>
                        </w:pPr>
                        <w:r>
                          <w:rPr>
                            <w:kern w:val="2"/>
                            <w:sz w:val="24"/>
                            <w:szCs w:val="24"/>
                            <w:rFonts w:ascii="Times New Roman" w:hAnsi="Times New Roman" w:eastAsia="Times New Roman" w:cs="Times New Roman"/>
                            <w:color w:val="auto"/>
                            <w:lang w:val="en-US" w:bidi="ar-SA"/>
                          </w:rPr>
                          <w:t xml:space="preserve">     notifyObservers()</w:t>
                        </w:r>
                      </w:p>
                    </w:txbxContent>
                  </v:textbox>
                  <w10:wrap type="square"/>
                  <v:fill o:detectmouseclick="t" type="solid" color2="black"/>
                  <v:stroke color="#3465a4" joinstyle="round" endcap="flat"/>
                </v:shape>
                <v:shape id="shape_0" fillcolor="white" stroked="t" style="position:absolute;left:1441;top:3556;width:2699;height:719" type="shapetype_202">
                  <v:textbox>
                    <w:txbxContent>
                      <w:p>
                        <w:pPr>
                          <w:overflowPunct w:val="false"/>
                          <w:bidi w:val="0"/>
                          <w:rPr/>
                        </w:pPr>
                        <w:r>
                          <w:rPr>
                            <w:kern w:val="2"/>
                            <w:sz w:val="24"/>
                            <w:szCs w:val="24"/>
                            <w:rFonts w:ascii="Times New Roman" w:hAnsi="Times New Roman" w:eastAsia="Times New Roman" w:cs="Times New Roman"/>
                            <w:color w:val="auto"/>
                            <w:lang w:val="en-US" w:bidi="ar-SA"/>
                          </w:rPr>
                          <w:t>fn: Observator</w:t>
                        </w:r>
                      </w:p>
                    </w:txbxContent>
                  </v:textbox>
                  <w10:wrap type="square"/>
                  <v:fill o:detectmouseclick="t" type="solid" color2="black"/>
                  <v:stroke color="black" weight="9360" joinstyle="miter" endcap="flat"/>
                </v:shape>
                <v:shape id="shape_0" fillcolor="white" stroked="t" style="position:absolute;left:7380;top:2656;width:2339;height:719" type="shapetype_202">
                  <v:textbox>
                    <w:txbxContent>
                      <w:p>
                        <w:pPr>
                          <w:overflowPunct w:val="false"/>
                          <w:bidi w:val="0"/>
                          <w:rPr/>
                        </w:pPr>
                        <w:r>
                          <w:rPr>
                            <w:kern w:val="2"/>
                            <w:sz w:val="24"/>
                            <w:szCs w:val="24"/>
                            <w:rFonts w:ascii="Times New Roman" w:hAnsi="Times New Roman" w:eastAsia="Times New Roman" w:cs="Times New Roman"/>
                            <w:color w:val="auto"/>
                            <w:lang w:val="en-US" w:bidi="ar-SA"/>
                          </w:rPr>
                          <w:t>f01: Observator</w:t>
                        </w:r>
                      </w:p>
                    </w:txbxContent>
                  </v:textbox>
                  <w10:wrap type="square"/>
                  <v:fill o:detectmouseclick="t" type="solid" color2="black"/>
                  <v:stroke color="black" weight="9360" joinstyle="miter" endcap="flat"/>
                </v:shape>
                <v:shape id="shape_0" fillcolor="white" stroked="t" style="position:absolute;left:7561;top:6256;width:2339;height:719" type="shapetype_202">
                  <v:textbox>
                    <w:txbxContent>
                      <w:p>
                        <w:pPr>
                          <w:overflowPunct w:val="false"/>
                          <w:bidi w:val="0"/>
                          <w:rPr/>
                        </w:pPr>
                        <w:r>
                          <w:rPr>
                            <w:kern w:val="2"/>
                            <w:sz w:val="24"/>
                            <w:szCs w:val="24"/>
                            <w:rFonts w:ascii="Times New Roman" w:hAnsi="Times New Roman" w:eastAsia="Times New Roman" w:cs="Times New Roman"/>
                            <w:color w:val="auto"/>
                            <w:lang w:val="en-US" w:bidi="ar-SA"/>
                          </w:rPr>
                          <w:t>f02: Observator</w:t>
                        </w:r>
                      </w:p>
                    </w:txbxContent>
                  </v:textbox>
                  <w10:wrap type="square"/>
                  <v:fill o:detectmouseclick="t" type="solid" color2="black"/>
                  <v:stroke color="black" weight="9360" joinstyle="miter" endcap="flat"/>
                </v:shape>
                <v:shape id="shape_0" fillcolor="white" stroked="t" style="position:absolute;left:4681;top:4816;width:2699;height:719" type="shapetype_202">
                  <v:textbox>
                    <w:txbxContent>
                      <w:p>
                        <w:pPr>
                          <w:overflowPunct w:val="false"/>
                          <w:bidi w:val="0"/>
                          <w:rPr/>
                        </w:pPr>
                        <w:r>
                          <w:rPr>
                            <w:kern w:val="2"/>
                            <w:sz w:val="24"/>
                            <w:szCs w:val="24"/>
                            <w:rFonts w:ascii="Times New Roman" w:hAnsi="Times New Roman" w:eastAsia="Times New Roman" w:cs="Times New Roman"/>
                            <w:color w:val="auto"/>
                            <w:lang w:val="en-US" w:bidi="ar-SA"/>
                          </w:rPr>
                          <w:t>m:ModelObservabil</w:t>
                        </w:r>
                      </w:p>
                    </w:txbxContent>
                  </v:textbox>
                  <w10:wrap type="square"/>
                  <v:fill o:detectmouseclick="t" type="solid" color2="black"/>
                  <v:stroke color="black" weight="9360" joinstyle="miter" endcap="flat"/>
                </v:shape>
                <v:line id="shape_0" from="5220,3376" to="8099,4635" stroked="t" style="position:absolute;flip:x">
                  <v:stroke color="black" weight="9360" endarrow="block" endarrowwidth="medium" endarrowlength="medium" joinstyle="miter" endcap="flat"/>
                  <v:fill o:detectmouseclick="t" on="false"/>
                </v:line>
                <v:shape id="shape_0" fillcolor="white" stroked="f" style="position:absolute;left:2700;top:2333;width:4319;height:359" type="shapetype_202">
                  <v:textbox>
                    <w:txbxContent>
                      <w:p>
                        <w:pPr>
                          <w:overflowPunct w:val="false"/>
                          <w:bidi w:val="0"/>
                          <w:rPr/>
                        </w:pPr>
                        <w:r>
                          <w:rPr>
                            <w:kern w:val="2"/>
                            <w:sz w:val="24"/>
                            <w:szCs w:val="24"/>
                            <w:rFonts w:ascii="Times New Roman" w:hAnsi="Times New Roman" w:eastAsia="Times New Roman" w:cs="Times New Roman"/>
                            <w:color w:val="auto"/>
                            <w:lang w:val="en-US" w:bidi="ar-SA"/>
                          </w:rPr>
                          <w:t>1: addActionListener(buttonC)</w:t>
                        </w:r>
                      </w:p>
                    </w:txbxContent>
                  </v:textbox>
                  <w10:wrap type="square"/>
                  <v:fill o:detectmouseclick="t" type="solid" color2="black"/>
                  <v:stroke color="#3465a4" joinstyle="round" endcap="flat"/>
                </v:shape>
                <v:shape id="shape_0" fillcolor="white" stroked="f" style="position:absolute;left:1980;top:353;width:2699;height:359" type="shapetype_202">
                  <v:textbox>
                    <w:txbxContent>
                      <w:p>
                        <w:pPr>
                          <w:overflowPunct w:val="false"/>
                          <w:bidi w:val="0"/>
                          <w:rPr/>
                        </w:pPr>
                        <w:r>
                          <w:rPr>
                            <w:kern w:val="2"/>
                            <w:sz w:val="24"/>
                            <w:szCs w:val="24"/>
                            <w:rFonts w:ascii="Times New Roman" w:hAnsi="Times New Roman" w:eastAsia="Times New Roman" w:cs="Times New Roman"/>
                            <w:color w:val="auto"/>
                            <w:lang w:val="en-US" w:bidi="ar-SA"/>
                          </w:rPr>
                          <w:t>5.1:actionPerformed</w:t>
                        </w:r>
                      </w:p>
                    </w:txbxContent>
                  </v:textbox>
                  <w10:wrap type="square"/>
                  <v:fill o:detectmouseclick="t" type="solid" color2="black"/>
                  <v:stroke color="#3465a4" joinstyle="round" endcap="flat"/>
                </v:shape>
                <v:line id="shape_0" from="5401,5536" to="7560,6255" stroked="t" style="position:absolute;flip:xy">
                  <v:stroke color="black" weight="9360" endarrow="block" endarrowwidth="medium" endarrowlength="medium" joinstyle="miter" endcap="flat"/>
                  <v:fill o:detectmouseclick="t" on="false"/>
                </v:line>
                <v:shape id="shape_0" fillcolor="white" stroked="t" style="position:absolute;left:4860;top:1254;width:2339;height:539" type="shapetype_202">
                  <v:textbox>
                    <w:txbxContent>
                      <w:p>
                        <w:pPr>
                          <w:overflowPunct w:val="false"/>
                          <w:bidi w:val="0"/>
                          <w:rPr/>
                        </w:pPr>
                        <w:r>
                          <w:rPr>
                            <w:kern w:val="2"/>
                            <w:sz w:val="24"/>
                            <w:szCs w:val="24"/>
                            <w:rFonts w:ascii="Times New Roman" w:hAnsi="Times New Roman" w:eastAsia="Times New Roman" w:cs="Times New Roman"/>
                            <w:color w:val="auto"/>
                            <w:lang w:val="en-US" w:bidi="ar-SA"/>
                          </w:rPr>
                          <w:t>ExitB:Button</w:t>
                        </w:r>
                      </w:p>
                    </w:txbxContent>
                  </v:textbox>
                  <w10:wrap type="square"/>
                  <v:fill o:detectmouseclick="t" type="solid" color2="black"/>
                  <v:stroke color="black" weight="9360" joinstyle="miter" endcap="flat"/>
                </v:shape>
                <v:shape id="shape_0" fillcolor="white" stroked="t" style="position:absolute;left:7740;top:1254;width:2159;height:539" type="shapetype_202">
                  <v:textbox>
                    <w:txbxContent>
                      <w:p>
                        <w:pPr>
                          <w:overflowPunct w:val="false"/>
                          <w:bidi w:val="0"/>
                          <w:rPr/>
                        </w:pPr>
                        <w:r>
                          <w:rPr>
                            <w:kern w:val="2"/>
                            <w:sz w:val="24"/>
                            <w:szCs w:val="24"/>
                            <w:rFonts w:ascii="Times New Roman" w:hAnsi="Times New Roman" w:eastAsia="Times New Roman" w:cs="Times New Roman"/>
                            <w:color w:val="auto"/>
                            <w:lang w:val="en-US" w:bidi="ar-SA"/>
                          </w:rPr>
                          <w:t>ActB:Button</w:t>
                        </w:r>
                      </w:p>
                    </w:txbxContent>
                  </v:textbox>
                  <w10:wrap type="square"/>
                  <v:fill o:detectmouseclick="t" type="solid" color2="black"/>
                  <v:stroke color="black" weight="9360" joinstyle="miter" endcap="flat"/>
                </v:shape>
                <v:line id="shape_0" from="6300,1794" to="7379,2873" stroked="t" style="position:absolute;flip:xy">
                  <v:stroke color="black" weight="9360" endarrow="block" endarrowwidth="medium" endarrowlength="medium" joinstyle="miter" endcap="flat"/>
                  <v:fill o:detectmouseclick="t" on="false"/>
                </v:line>
                <v:shape id="shape_0" fillcolor="white" stroked="f" style="position:absolute;left:6300;top:3953;width:2699;height:359" type="shapetype_202">
                  <v:textbox>
                    <w:txbxContent>
                      <w:p>
                        <w:pPr>
                          <w:overflowPunct w:val="false"/>
                          <w:bidi w:val="0"/>
                          <w:rPr/>
                        </w:pPr>
                        <w:r>
                          <w:rPr>
                            <w:kern w:val="2"/>
                            <w:sz w:val="24"/>
                            <w:szCs w:val="24"/>
                            <w:rFonts w:ascii="Times New Roman" w:hAnsi="Times New Roman" w:eastAsia="Times New Roman" w:cs="Times New Roman"/>
                            <w:color w:val="auto"/>
                            <w:lang w:val="en-US" w:bidi="ar-SA"/>
                          </w:rPr>
                          <w:t>3: addObserver(this)</w:t>
                        </w:r>
                      </w:p>
                    </w:txbxContent>
                  </v:textbox>
                  <w10:wrap type="square"/>
                  <v:fill o:detectmouseclick="t" type="solid" color2="black"/>
                  <v:stroke color="#3465a4" joinstyle="round" endcap="flat"/>
                </v:shape>
                <v:line id="shape_0" from="7921,1794" to="8100,2693" stroked="t" style="position:absolute;flip:y">
                  <v:stroke color="black" weight="9360" endarrow="block" endarrowwidth="medium" endarrowlength="medium" joinstyle="miter" endcap="flat"/>
                  <v:fill o:detectmouseclick="t" on="false"/>
                </v:line>
                <v:shape id="shape_0" fillcolor="white" stroked="t" style="position:absolute;left:1081;top:1254;width:3419;height:539" type="shapetype_202">
                  <v:textbox>
                    <w:txbxContent>
                      <w:p>
                        <w:pPr>
                          <w:overflowPunct w:val="false"/>
                          <w:bidi w:val="0"/>
                          <w:rPr/>
                        </w:pPr>
                        <w:r>
                          <w:rPr>
                            <w:kern w:val="2"/>
                            <w:sz w:val="24"/>
                            <w:szCs w:val="24"/>
                            <w:rFonts w:ascii="Times New Roman" w:hAnsi="Times New Roman" w:eastAsia="Times New Roman" w:cs="Times New Roman"/>
                            <w:color w:val="auto"/>
                            <w:lang w:val="en-US" w:bidi="ar-SA"/>
                          </w:rPr>
                          <w:t>buttonC:ButtonController</w:t>
                        </w:r>
                      </w:p>
                    </w:txbxContent>
                  </v:textbox>
                  <w10:wrap type="square"/>
                  <v:fill o:detectmouseclick="t" type="solid" color2="black"/>
                  <v:stroke color="black" weight="9360" joinstyle="miter" endcap="flat"/>
                </v:shape>
                <v:line id="shape_0" from="8460,174" to="8460,1253" stroked="t" style="position:absolute">
                  <v:stroke color="black" weight="9360" endarrow="block" endarrowwidth="medium" endarrowlength="medium" joinstyle="miter" endcap="flat"/>
                  <v:fill o:detectmouseclick="t" on="false"/>
                </v:line>
                <v:line id="shape_0" from="1980,174" to="1980,1253" stroked="t" style="position:absolute">
                  <v:stroke color="black" weight="9360" endarrow="block" endarrowwidth="medium" endarrowlength="medium" joinstyle="miter" endcap="flat"/>
                  <v:fill o:detectmouseclick="t" on="false"/>
                </v:line>
                <v:shape id="shape_0" fillcolor="white" stroked="f" style="position:absolute;left:1980;top:4854;width:2699;height:359" type="shapetype_202">
                  <v:textbox>
                    <w:txbxContent>
                      <w:p>
                        <w:pPr>
                          <w:overflowPunct w:val="false"/>
                          <w:bidi w:val="0"/>
                          <w:rPr/>
                        </w:pPr>
                        <w:r>
                          <w:rPr>
                            <w:kern w:val="2"/>
                            <w:sz w:val="24"/>
                            <w:szCs w:val="24"/>
                            <w:rFonts w:ascii="Times New Roman" w:hAnsi="Times New Roman" w:eastAsia="Times New Roman" w:cs="Times New Roman"/>
                            <w:color w:val="auto"/>
                            <w:lang w:val="en-US" w:bidi="ar-SA"/>
                          </w:rPr>
                          <w:t>5.2:modifica()</w:t>
                        </w:r>
                      </w:p>
                    </w:txbxContent>
                  </v:textbox>
                  <w10:wrap type="square"/>
                  <v:fill o:detectmouseclick="t" type="solid" color2="black"/>
                  <v:stroke color="#3465a4" joinstyle="round" endcap="flat"/>
                </v:shape>
                <v:line id="shape_0" from="1620,5214" to="4679,5214" stroked="t" style="position:absolute">
                  <v:stroke color="black" weight="9360" endarrow="block" endarrowwidth="medium" endarrowlength="medium" joinstyle="miter" endcap="flat"/>
                  <v:fill o:detectmouseclick="t" on="false"/>
                </v:line>
                <v:shape id="shape_0" stroked="t" style="position:absolute;left:3211;top:5394;width:1829;height:929">
                  <w10:wrap type="none"/>
                  <v:fill o:detectmouseclick="t" on="false"/>
                  <v:stroke color="black" weight="9360" endarrow="block" endarrowwidth="medium" endarrowlength="medium" joinstyle="round" endcap="flat"/>
                </v:shape>
                <v:shape id="shape_0" fillcolor="white" stroked="f" style="position:absolute;left:540;top:5033;width:1439;height:359" type="shapetype_202">
                  <v:textbox>
                    <w:txbxContent>
                      <w:p>
                        <w:pPr>
                          <w:overflowPunct w:val="false"/>
                          <w:bidi w:val="0"/>
                          <w:rPr/>
                        </w:pPr>
                        <w:r>
                          <w:rPr>
                            <w:kern w:val="2"/>
                            <w:sz w:val="24"/>
                            <w:szCs w:val="24"/>
                            <w:rFonts w:ascii="Times New Roman" w:hAnsi="Times New Roman" w:eastAsia="Times New Roman" w:cs="Times New Roman"/>
                            <w:color w:val="auto"/>
                            <w:lang w:val="en-US" w:bidi="ar-SA"/>
                          </w:rPr>
                          <w:t>JVM</w:t>
                        </w:r>
                      </w:p>
                    </w:txbxContent>
                  </v:textbox>
                  <w10:wrap type="square"/>
                  <v:fill o:detectmouseclick="t" type="solid" color2="black"/>
                  <v:stroke color="#3465a4" joinstyle="round" endcap="flat"/>
                </v:shape>
              </v:group>
            </w:pict>
          </mc:Fallback>
        </mc:AlternateConten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lang w:val="ro-RO" w:eastAsia="ro-RO"/>
        </w:rPr>
      </w:pPr>
      <w:r>
        <w:rPr>
          <w:rFonts w:eastAsia="MS Mincho;ＭＳ 明朝"/>
          <w:lang w:val="ro-RO" w:eastAsia="ro-RO"/>
        </w:rPr>
      </w:r>
      <w:r>
        <mc:AlternateContent>
          <mc:Choice Requires="wps">
            <w:drawing>
              <wp:anchor behindDoc="0" distT="0" distB="0" distL="114935" distR="114935" simplePos="0" locked="0" layoutInCell="1" allowOverlap="1" relativeHeight="155">
                <wp:simplePos x="0" y="0"/>
                <wp:positionH relativeFrom="column">
                  <wp:posOffset>4572000</wp:posOffset>
                </wp:positionH>
                <wp:positionV relativeFrom="paragraph">
                  <wp:posOffset>73025</wp:posOffset>
                </wp:positionV>
                <wp:extent cx="2743200" cy="228600"/>
                <wp:effectExtent l="0" t="0" r="0" b="0"/>
                <wp:wrapNone/>
                <wp:docPr id="57" name="Cadru20"/>
                <a:graphic xmlns:a="http://schemas.openxmlformats.org/drawingml/2006/main">
                  <a:graphicData uri="http://schemas.microsoft.com/office/word/2010/wordprocessingShape">
                    <wps:wsp>
                      <wps:cNvSpPr txBox="1"/>
                      <wps:spPr>
                        <a:xfrm>
                          <a:off x="0" y="0"/>
                          <a:ext cx="2743200" cy="228600"/>
                        </a:xfrm>
                        <a:prstGeom prst="rect"/>
                        <a:solidFill>
                          <a:srgbClr val="FFFFFF"/>
                        </a:solidFill>
                      </wps:spPr>
                      <wps:txbx>
                        <w:txbxContent>
                          <w:p>
                            <w:pPr>
                              <w:pStyle w:val="Normal"/>
                              <w:rPr/>
                            </w:pPr>
                            <w:r>
                              <w:rPr/>
                              <w:t>2: addActionListener(buttonC)</w:t>
                            </w:r>
                          </w:p>
                        </w:txbxContent>
                      </wps:txbx>
                      <wps:bodyPr anchor="t" lIns="92075" tIns="46355" rIns="92075" bIns="46355">
                        <a:noAutofit/>
                      </wps:bodyPr>
                    </wps:wsp>
                  </a:graphicData>
                </a:graphic>
              </wp:anchor>
            </w:drawing>
          </mc:Choice>
          <mc:Fallback>
            <w:pict>
              <v:rect fillcolor="#FFFFFF" style="position:absolute;rotation:0;width:216pt;height:18pt;mso-wrap-distance-left:9.05pt;mso-wrap-distance-right:9.05pt;mso-wrap-distance-top:0pt;mso-wrap-distance-bottom:0pt;margin-top:5.75pt;mso-position-vertical-relative:text;margin-left:360pt;mso-position-horizontal-relative:text">
                <v:textbox inset="0.100694444444444in,0.0506944444444444in,0.100694444444444in,0.0506944444444444in">
                  <w:txbxContent>
                    <w:p>
                      <w:pPr>
                        <w:pStyle w:val="Normal"/>
                        <w:rPr/>
                      </w:pPr>
                      <w:r>
                        <w:rPr/>
                        <w:t>2: addActionListener(buttonC)</w:t>
                      </w:r>
                    </w:p>
                  </w:txbxContent>
                </v:textbox>
              </v:rect>
            </w:pict>
          </mc:Fallback>
        </mc:AlternateConten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lang w:val="ro-RO" w:eastAsia="ro-RO"/>
        </w:rPr>
      </w:pPr>
      <w:r>
        <w:rPr>
          <w:rFonts w:eastAsia="MS Mincho;ＭＳ 明朝"/>
          <w:lang w:val="ro-RO" w:eastAsia="ro-RO"/>
        </w:rPr>
        <mc:AlternateContent>
          <mc:Choice Requires="wps">
            <w:drawing>
              <wp:anchor behindDoc="0" distT="0" distB="0" distL="114935" distR="114935" simplePos="0" locked="0" layoutInCell="1" allowOverlap="1" relativeHeight="158">
                <wp:simplePos x="0" y="0"/>
                <wp:positionH relativeFrom="column">
                  <wp:posOffset>5600700</wp:posOffset>
                </wp:positionH>
                <wp:positionV relativeFrom="paragraph">
                  <wp:posOffset>9525</wp:posOffset>
                </wp:positionV>
                <wp:extent cx="1257935" cy="1257935"/>
                <wp:effectExtent l="0" t="0" r="0" b="0"/>
                <wp:wrapNone/>
                <wp:docPr id="58" name=""/>
                <a:graphic xmlns:a="http://schemas.openxmlformats.org/drawingml/2006/main">
                  <a:graphicData uri="http://schemas.microsoft.com/office/word/2010/wordprocessingShape">
                    <wps:wsp>
                      <wps:cNvSpPr/>
                      <wps:spPr>
                        <a:xfrm flipH="1" flipV="1">
                          <a:off x="0" y="0"/>
                          <a:ext cx="1257480" cy="125748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41pt,0.75pt" to="539.95pt,99.7pt" stroked="t" style="position:absolute;flip:xy">
                <v:stroke color="black" weight="9360" endarrow="block" endarrowwidth="medium" endarrowlength="medium" joinstyle="miter" endcap="flat"/>
                <v:fill o:detectmouseclick="t" on="false"/>
              </v:line>
            </w:pict>
          </mc:Fallback>
        </mc:AlternateConten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lang w:val="ro-RO" w:eastAsia="ro-RO"/>
        </w:rPr>
      </w:pPr>
      <w:r>
        <w:rPr>
          <w:rFonts w:eastAsia="MS Mincho;ＭＳ 明朝"/>
          <w:lang w:val="ro-RO" w:eastAsia="ro-RO"/>
        </w:rPr>
        <mc:AlternateContent>
          <mc:Choice Requires="wps">
            <w:drawing>
              <wp:anchor behindDoc="0" distT="0" distB="0" distL="114935" distR="114935" simplePos="0" locked="0" layoutInCell="1" allowOverlap="1" relativeHeight="157">
                <wp:simplePos x="0" y="0"/>
                <wp:positionH relativeFrom="column">
                  <wp:posOffset>5486400</wp:posOffset>
                </wp:positionH>
                <wp:positionV relativeFrom="paragraph">
                  <wp:posOffset>5715</wp:posOffset>
                </wp:positionV>
                <wp:extent cx="1372235" cy="1257935"/>
                <wp:effectExtent l="0" t="0" r="0" b="0"/>
                <wp:wrapNone/>
                <wp:docPr id="59" name=""/>
                <a:graphic xmlns:a="http://schemas.openxmlformats.org/drawingml/2006/main">
                  <a:graphicData uri="http://schemas.microsoft.com/office/word/2010/wordprocessingShape">
                    <wps:wsp>
                      <wps:cNvSpPr/>
                      <wps:spPr>
                        <a:xfrm flipH="1">
                          <a:off x="0" y="0"/>
                          <a:ext cx="1371600" cy="125748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32pt,0.45pt" to="539.95pt,99.4pt" stroked="t" style="position:absolute;flip:x">
                <v:stroke color="black" weight="9360" endarrow="block" endarrowwidth="medium" endarrowlength="medium" joinstyle="miter" endcap="flat"/>
                <v:fill o:detectmouseclick="t" on="false"/>
              </v:line>
            </w:pict>
          </mc:Fallback>
        </mc:AlternateContent>
      </w:r>
    </w:p>
    <w:p>
      <w:pPr>
        <w:pStyle w:val="PlainText"/>
        <w:rPr>
          <w:rFonts w:eastAsia="MS Mincho;ＭＳ 明朝"/>
          <w:lang w:val="ro-RO" w:eastAsia="ro-RO"/>
        </w:rPr>
      </w:pPr>
      <w:r>
        <w:rPr>
          <w:rFonts w:eastAsia="MS Mincho;ＭＳ 明朝"/>
          <w:lang w:val="ro-RO" w:eastAsia="ro-RO"/>
        </w:rPr>
      </w:r>
      <w:r>
        <mc:AlternateContent>
          <mc:Choice Requires="wps">
            <w:drawing>
              <wp:anchor behindDoc="0" distT="0" distB="0" distL="114935" distR="114935" simplePos="0" locked="0" layoutInCell="1" allowOverlap="1" relativeHeight="156">
                <wp:simplePos x="0" y="0"/>
                <wp:positionH relativeFrom="column">
                  <wp:posOffset>5372100</wp:posOffset>
                </wp:positionH>
                <wp:positionV relativeFrom="paragraph">
                  <wp:posOffset>90170</wp:posOffset>
                </wp:positionV>
                <wp:extent cx="1714500" cy="228600"/>
                <wp:effectExtent l="0" t="0" r="0" b="0"/>
                <wp:wrapNone/>
                <wp:docPr id="60" name="Cadru22"/>
                <a:graphic xmlns:a="http://schemas.openxmlformats.org/drawingml/2006/main">
                  <a:graphicData uri="http://schemas.microsoft.com/office/word/2010/wordprocessingShape">
                    <wps:wsp>
                      <wps:cNvSpPr txBox="1"/>
                      <wps:spPr>
                        <a:xfrm>
                          <a:off x="0" y="0"/>
                          <a:ext cx="1714500" cy="228600"/>
                        </a:xfrm>
                        <a:prstGeom prst="rect"/>
                        <a:solidFill>
                          <a:srgbClr val="FFFFFF"/>
                        </a:solidFill>
                      </wps:spPr>
                      <wps:txbx>
                        <w:txbxContent>
                          <w:p>
                            <w:pPr>
                              <w:pStyle w:val="Normal"/>
                              <w:rPr/>
                            </w:pPr>
                            <w:r>
                              <w:rPr/>
                              <w:t>5.4:update()</w:t>
                            </w:r>
                          </w:p>
                        </w:txbxContent>
                      </wps:txbx>
                      <wps:bodyPr anchor="t" lIns="92075" tIns="46355" rIns="92075" bIns="46355">
                        <a:noAutofit/>
                      </wps:bodyPr>
                    </wps:wsp>
                  </a:graphicData>
                </a:graphic>
              </wp:anchor>
            </w:drawing>
          </mc:Choice>
          <mc:Fallback>
            <w:pict>
              <v:rect fillcolor="#FFFFFF" style="position:absolute;rotation:0;width:135pt;height:18pt;mso-wrap-distance-left:9.05pt;mso-wrap-distance-right:9.05pt;mso-wrap-distance-top:0pt;mso-wrap-distance-bottom:0pt;margin-top:7.1pt;mso-position-vertical-relative:text;margin-left:423pt;mso-position-horizontal-relative:text">
                <v:textbox inset="0.100694444444444in,0.0506944444444444in,0.100694444444444in,0.0506944444444444in">
                  <w:txbxContent>
                    <w:p>
                      <w:pPr>
                        <w:pStyle w:val="Normal"/>
                        <w:rPr/>
                      </w:pPr>
                      <w:r>
                        <w:rPr/>
                        <w:t>5.4:update()</w:t>
                      </w:r>
                    </w:p>
                  </w:txbxContent>
                </v:textbox>
              </v:rect>
            </w:pict>
          </mc:Fallback>
        </mc:AlternateContent>
      </w:r>
      <w:r>
        <mc:AlternateContent>
          <mc:Choice Requires="wps">
            <w:drawing>
              <wp:anchor behindDoc="0" distT="0" distB="0" distL="114935" distR="114935" simplePos="0" locked="0" layoutInCell="1" allowOverlap="1" relativeHeight="160">
                <wp:simplePos x="0" y="0"/>
                <wp:positionH relativeFrom="column">
                  <wp:posOffset>6743700</wp:posOffset>
                </wp:positionH>
                <wp:positionV relativeFrom="paragraph">
                  <wp:posOffset>90170</wp:posOffset>
                </wp:positionV>
                <wp:extent cx="914400" cy="228600"/>
                <wp:effectExtent l="0" t="0" r="0" b="0"/>
                <wp:wrapNone/>
                <wp:docPr id="61" name="Cadru21"/>
                <a:graphic xmlns:a="http://schemas.openxmlformats.org/drawingml/2006/main">
                  <a:graphicData uri="http://schemas.microsoft.com/office/word/2010/wordprocessingShape">
                    <wps:wsp>
                      <wps:cNvSpPr txBox="1"/>
                      <wps:spPr>
                        <a:xfrm>
                          <a:off x="0" y="0"/>
                          <a:ext cx="914400" cy="228600"/>
                        </a:xfrm>
                        <a:prstGeom prst="rect"/>
                        <a:solidFill>
                          <a:srgbClr val="FFFFFF"/>
                        </a:solidFill>
                      </wps:spPr>
                      <wps:txbx>
                        <w:txbxContent>
                          <w:p>
                            <w:pPr>
                              <w:pStyle w:val="Normal"/>
                              <w:rPr/>
                            </w:pPr>
                            <w:r>
                              <w:rPr/>
                              <w:t>JVM</w:t>
                            </w:r>
                          </w:p>
                        </w:txbxContent>
                      </wps:txbx>
                      <wps:bodyPr anchor="t" lIns="92075" tIns="46355" rIns="92075" bIns="46355">
                        <a:noAutofit/>
                      </wps:bodyPr>
                    </wps:wsp>
                  </a:graphicData>
                </a:graphic>
              </wp:anchor>
            </w:drawing>
          </mc:Choice>
          <mc:Fallback>
            <w:pict>
              <v:rect fillcolor="#FFFFFF" style="position:absolute;rotation:0;width:72pt;height:18pt;mso-wrap-distance-left:9.05pt;mso-wrap-distance-right:9.05pt;mso-wrap-distance-top:0pt;mso-wrap-distance-bottom:0pt;margin-top:7.1pt;mso-position-vertical-relative:text;margin-left:531pt;mso-position-horizontal-relative:text">
                <v:textbox inset="0.100694444444444in,0.0506944444444444in,0.100694444444444in,0.0506944444444444in">
                  <w:txbxContent>
                    <w:p>
                      <w:pPr>
                        <w:pStyle w:val="Normal"/>
                        <w:rPr/>
                      </w:pPr>
                      <w:r>
                        <w:rPr/>
                        <w:t>JVM</w:t>
                      </w:r>
                    </w:p>
                  </w:txbxContent>
                </v:textbox>
              </v:rect>
            </w:pict>
          </mc:Fallback>
        </mc:AlternateConten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lang w:val="ro-RO" w:eastAsia="ro-RO"/>
        </w:rPr>
      </w:pPr>
      <w:r>
        <w:rPr>
          <w:rFonts w:eastAsia="MS Mincho;ＭＳ 明朝"/>
          <w:lang w:val="ro-RO" w:eastAsia="ro-RO"/>
        </w:rPr>
      </w:r>
      <w:r>
        <mc:AlternateContent>
          <mc:Choice Requires="wps">
            <w:drawing>
              <wp:anchor behindDoc="0" distT="0" distB="0" distL="114935" distR="114935" simplePos="0" locked="0" layoutInCell="1" allowOverlap="1" relativeHeight="161">
                <wp:simplePos x="0" y="0"/>
                <wp:positionH relativeFrom="column">
                  <wp:posOffset>1714500</wp:posOffset>
                </wp:positionH>
                <wp:positionV relativeFrom="paragraph">
                  <wp:posOffset>70485</wp:posOffset>
                </wp:positionV>
                <wp:extent cx="3886200" cy="457200"/>
                <wp:effectExtent l="0" t="0" r="0" b="0"/>
                <wp:wrapNone/>
                <wp:docPr id="62" name="Cadru23"/>
                <a:graphic xmlns:a="http://schemas.openxmlformats.org/drawingml/2006/main">
                  <a:graphicData uri="http://schemas.microsoft.com/office/word/2010/wordprocessingShape">
                    <wps:wsp>
                      <wps:cNvSpPr txBox="1"/>
                      <wps:spPr>
                        <a:xfrm>
                          <a:off x="0" y="0"/>
                          <a:ext cx="3886200" cy="457200"/>
                        </a:xfrm>
                        <a:prstGeom prst="rect"/>
                        <a:solidFill>
                          <a:srgbClr val="FFFFFF"/>
                        </a:solidFill>
                      </wps:spPr>
                      <wps:txbx>
                        <w:txbxContent>
                          <w:p>
                            <w:pPr>
                              <w:pStyle w:val="Normal"/>
                              <w:rPr/>
                            </w:pPr>
                            <w:r>
                              <w:rPr/>
                              <w:t>Diagrama de colaborare intre obiecte</w:t>
                            </w:r>
                          </w:p>
                        </w:txbxContent>
                      </wps:txbx>
                      <wps:bodyPr anchor="t" lIns="92075" tIns="46355" rIns="92075" bIns="46355">
                        <a:noAutofit/>
                      </wps:bodyPr>
                    </wps:wsp>
                  </a:graphicData>
                </a:graphic>
              </wp:anchor>
            </w:drawing>
          </mc:Choice>
          <mc:Fallback>
            <w:pict>
              <v:rect fillcolor="#FFFFFF" style="position:absolute;rotation:0;width:306pt;height:36pt;mso-wrap-distance-left:9.05pt;mso-wrap-distance-right:9.05pt;mso-wrap-distance-top:0pt;mso-wrap-distance-bottom:0pt;margin-top:5.55pt;mso-position-vertical-relative:text;margin-left:135pt;mso-position-horizontal-relative:text">
                <v:textbox inset="0.100694444444444in,0.0506944444444444in,0.100694444444444in,0.0506944444444444in">
                  <w:txbxContent>
                    <w:p>
                      <w:pPr>
                        <w:pStyle w:val="Normal"/>
                        <w:rPr/>
                      </w:pPr>
                      <w:r>
                        <w:rPr/>
                        <w:t>Diagrama de colaborare intre obiecte</w:t>
                      </w:r>
                    </w:p>
                  </w:txbxContent>
                </v:textbox>
              </v:rect>
            </w:pict>
          </mc:Fallback>
        </mc:AlternateConten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//Trei ferestre si un model observabil m</w:t>
      </w:r>
    </w:p>
    <w:p>
      <w:pPr>
        <w:pStyle w:val="PlainText"/>
        <w:rPr>
          <w:rFonts w:eastAsia="MS Mincho;ＭＳ 明朝"/>
        </w:rPr>
      </w:pPr>
      <w:r>
        <w:rPr>
          <w:rFonts w:eastAsia="MS Mincho;ＭＳ 明朝"/>
        </w:rPr>
        <w:t>// Doar fo1 si fo2 sunt observatori ai lui m</w:t>
      </w:r>
    </w:p>
    <w:p>
      <w:pPr>
        <w:pStyle w:val="PlainText"/>
        <w:rPr>
          <w:rFonts w:eastAsia="MS Mincho;ＭＳ 明朝"/>
        </w:rPr>
      </w:pPr>
      <w:r>
        <w:rPr>
          <w:rFonts w:eastAsia="MS Mincho;ＭＳ 明朝"/>
        </w:rPr>
        <w:t>// fn nu este observator</w:t>
      </w:r>
    </w:p>
    <w:p>
      <w:pPr>
        <w:pStyle w:val="PlainText"/>
        <w:rPr>
          <w:rFonts w:eastAsia="MS Mincho;ＭＳ 明朝"/>
        </w:rPr>
      </w:pPr>
      <w:r>
        <w:rPr>
          <w:rFonts w:eastAsia="MS Mincho;ＭＳ 明朝"/>
        </w:rPr>
        <w:t>// Apasarea butonului modifica din oricare cele trei ferestre</w:t>
      </w:r>
    </w:p>
    <w:p>
      <w:pPr>
        <w:pStyle w:val="PlainText"/>
        <w:rPr>
          <w:rFonts w:eastAsia="MS Mincho;ＭＳ 明朝"/>
        </w:rPr>
      </w:pPr>
      <w:r>
        <w:rPr>
          <w:rFonts w:eastAsia="MS Mincho;ＭＳ 明朝"/>
        </w:rPr>
        <w:t>// incrementeaza cu 1 un atribut al modelului</w:t>
      </w:r>
    </w:p>
    <w:p>
      <w:pPr>
        <w:pStyle w:val="PlainText"/>
        <w:rPr>
          <w:rFonts w:eastAsia="MS Mincho;ＭＳ 明朝"/>
        </w:rPr>
      </w:pPr>
      <w:r>
        <w:rPr>
          <w:rFonts w:eastAsia="MS Mincho;ＭＳ 明朝"/>
        </w:rPr>
        <w:t>// Dar numai fo1 si fo2 sesizeaza acest lucru.</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import java.util.Observer;</w:t>
      </w:r>
    </w:p>
    <w:p>
      <w:pPr>
        <w:pStyle w:val="PlainText"/>
        <w:rPr>
          <w:rFonts w:eastAsia="MS Mincho;ＭＳ 明朝"/>
        </w:rPr>
      </w:pPr>
      <w:r>
        <w:rPr>
          <w:rFonts w:eastAsia="MS Mincho;ＭＳ 明朝"/>
        </w:rPr>
        <w:t>import java.util.Observable;</w:t>
      </w:r>
    </w:p>
    <w:p>
      <w:pPr>
        <w:pStyle w:val="PlainText"/>
        <w:rPr>
          <w:rFonts w:eastAsia="MS Mincho;ＭＳ 明朝"/>
        </w:rPr>
      </w:pPr>
      <w:r>
        <w:rPr>
          <w:rFonts w:eastAsia="MS Mincho;ＭＳ 明朝"/>
        </w:rPr>
        <w:t>import java.awt.*;</w:t>
      </w:r>
    </w:p>
    <w:p>
      <w:pPr>
        <w:pStyle w:val="PlainText"/>
        <w:rPr>
          <w:rFonts w:eastAsia="MS Mincho;ＭＳ 明朝"/>
        </w:rPr>
      </w:pPr>
      <w:r>
        <w:rPr>
          <w:rFonts w:eastAsia="MS Mincho;ＭＳ 明朝"/>
        </w:rPr>
        <w:t>import java.awt.event.*;</w:t>
      </w:r>
    </w:p>
    <w:p>
      <w:pPr>
        <w:pStyle w:val="PlainText"/>
        <w:rPr>
          <w:rFonts w:eastAsia="MS Mincho;ＭＳ 明朝"/>
        </w:rPr>
      </w:pPr>
      <w:r>
        <w:rPr>
          <w:rFonts w:eastAsia="MS Mincho;ＭＳ 明朝"/>
        </w:rPr>
        <w:t xml:space="preserve">public class Observator </w:t>
        <w:tab/>
        <w:t>extends Frame</w:t>
      </w:r>
    </w:p>
    <w:p>
      <w:pPr>
        <w:pStyle w:val="PlainText"/>
        <w:rPr>
          <w:rFonts w:eastAsia="MS Mincho;ＭＳ 明朝"/>
        </w:rPr>
      </w:pPr>
      <w:r>
        <w:rPr>
          <w:rFonts w:eastAsia="MS Mincho;ＭＳ 明朝"/>
        </w:rPr>
        <w:tab/>
        <w:tab/>
        <w:tab/>
        <w:t>implements WindowListener, Observer{</w:t>
      </w:r>
    </w:p>
    <w:p>
      <w:pPr>
        <w:pStyle w:val="PlainText"/>
        <w:rPr>
          <w:rFonts w:eastAsia="MS Mincho;ＭＳ 明朝"/>
        </w:rPr>
      </w:pPr>
      <w:r>
        <w:rPr>
          <w:rFonts w:eastAsia="MS Mincho;ＭＳ 明朝"/>
        </w:rPr>
        <w:tab/>
        <w:t>static protected ModelObservabil m=new ModelObservabil();</w:t>
      </w:r>
    </w:p>
    <w:p>
      <w:pPr>
        <w:pStyle w:val="PlainText"/>
        <w:rPr>
          <w:rFonts w:eastAsia="MS Mincho;ＭＳ 明朝"/>
        </w:rPr>
      </w:pPr>
      <w:r>
        <w:rPr>
          <w:rFonts w:eastAsia="MS Mincho;ＭＳ 明朝"/>
        </w:rPr>
        <w:tab/>
        <w:t>protected Button exitB, actB;</w:t>
      </w:r>
    </w:p>
    <w:p>
      <w:pPr>
        <w:pStyle w:val="PlainText"/>
        <w:rPr>
          <w:rFonts w:eastAsia="MS Mincho;ＭＳ 明朝"/>
        </w:rPr>
      </w:pPr>
      <w:r>
        <w:rPr>
          <w:rFonts w:eastAsia="MS Mincho;ＭＳ 明朝"/>
        </w:rPr>
        <w:tab/>
        <w:t>protected TextField field;</w:t>
      </w:r>
    </w:p>
    <w:p>
      <w:pPr>
        <w:pStyle w:val="PlainText"/>
        <w:rPr>
          <w:rFonts w:eastAsia="MS Mincho;ＭＳ 明朝"/>
        </w:rPr>
      </w:pPr>
      <w:r>
        <w:rPr>
          <w:rFonts w:eastAsia="MS Mincho;ＭＳ 明朝"/>
        </w:rPr>
        <w:tab/>
        <w:t>private ButtonController buttonC;</w:t>
      </w:r>
    </w:p>
    <w:p>
      <w:pPr>
        <w:pStyle w:val="PlainText"/>
        <w:rPr>
          <w:rFonts w:eastAsia="MS Mincho;ＭＳ 明朝"/>
        </w:rPr>
      </w:pPr>
      <w:r>
        <w:rPr>
          <w:rFonts w:eastAsia="MS Mincho;ＭＳ 明朝"/>
        </w:rPr>
        <w:tab/>
        <w:t>public static void main(String args[]){</w:t>
      </w:r>
    </w:p>
    <w:p>
      <w:pPr>
        <w:pStyle w:val="PlainText"/>
        <w:rPr>
          <w:rFonts w:eastAsia="MS Mincho;ＭＳ 明朝"/>
        </w:rPr>
      </w:pPr>
      <w:r>
        <w:rPr>
          <w:rFonts w:eastAsia="MS Mincho;ＭＳ 明朝"/>
        </w:rPr>
        <w:tab/>
        <w:tab/>
        <w:t>Frame fn=new Observator(0);// nu observa pe m</w:t>
      </w:r>
    </w:p>
    <w:p>
      <w:pPr>
        <w:pStyle w:val="PlainText"/>
        <w:rPr>
          <w:rFonts w:eastAsia="MS Mincho;ＭＳ 明朝"/>
        </w:rPr>
      </w:pPr>
      <w:r>
        <w:rPr>
          <w:rFonts w:eastAsia="MS Mincho;ＭＳ 明朝"/>
        </w:rPr>
        <w:tab/>
        <w:tab/>
        <w:tab/>
      </w:r>
    </w:p>
    <w:p>
      <w:pPr>
        <w:pStyle w:val="PlainText"/>
        <w:rPr>
          <w:rFonts w:eastAsia="MS Mincho;ＭＳ 明朝"/>
        </w:rPr>
      </w:pPr>
      <w:r>
        <w:rPr>
          <w:rFonts w:eastAsia="MS Mincho;ＭＳ 明朝"/>
        </w:rPr>
        <w:tab/>
        <w:tab/>
        <w:t>Frame f01=new Observator(1);// observa pe m</w:t>
      </w:r>
    </w:p>
    <w:p>
      <w:pPr>
        <w:pStyle w:val="PlainText"/>
        <w:rPr>
          <w:rFonts w:eastAsia="MS Mincho;ＭＳ 明朝"/>
        </w:rPr>
      </w:pPr>
      <w:r>
        <w:rPr>
          <w:rFonts w:eastAsia="MS Mincho;ＭＳ 明朝"/>
        </w:rPr>
        <w:tab/>
        <w:tab/>
        <w:t>Frame f02=new Observator(1);// observa pe m</w:t>
      </w:r>
    </w:p>
    <w:p>
      <w:pPr>
        <w:pStyle w:val="PlainText"/>
        <w:rPr>
          <w:rFonts w:eastAsia="MS Mincho;ＭＳ 明朝"/>
        </w:rPr>
      </w:pPr>
      <w:r>
        <w:rPr>
          <w:rFonts w:eastAsia="MS Mincho;ＭＳ 明朝"/>
        </w:rPr>
        <w:tab/>
        <w:t>}</w:t>
      </w:r>
    </w:p>
    <w:p>
      <w:pPr>
        <w:pStyle w:val="PlainText"/>
        <w:rPr>
          <w:rFonts w:eastAsia="MS Mincho;ＭＳ 明朝"/>
        </w:rPr>
      </w:pPr>
      <w:r>
        <w:rPr>
          <w:rFonts w:eastAsia="MS Mincho;ＭＳ 明朝"/>
        </w:rPr>
        <w:tab/>
      </w:r>
    </w:p>
    <w:p>
      <w:pPr>
        <w:pStyle w:val="PlainText"/>
        <w:rPr>
          <w:rFonts w:eastAsia="MS Mincho;ＭＳ 明朝"/>
        </w:rPr>
      </w:pPr>
      <w:r>
        <w:rPr>
          <w:rFonts w:eastAsia="MS Mincho;ＭＳ 明朝"/>
        </w:rPr>
        <w:tab/>
        <w:t>public Observator(int i){</w:t>
      </w:r>
    </w:p>
    <w:p>
      <w:pPr>
        <w:pStyle w:val="PlainText"/>
        <w:rPr>
          <w:rFonts w:eastAsia="MS Mincho;ＭＳ 明朝"/>
        </w:rPr>
      </w:pPr>
      <w:r>
        <w:rPr>
          <w:rFonts w:eastAsia="MS Mincho;ＭＳ 明朝"/>
        </w:rPr>
        <w:tab/>
        <w:tab/>
        <w:t>if (i==1)m.addObserver(this);</w:t>
      </w:r>
    </w:p>
    <w:p>
      <w:pPr>
        <w:pStyle w:val="PlainText"/>
        <w:rPr>
          <w:rFonts w:eastAsia="MS Mincho;ＭＳ 明朝"/>
        </w:rPr>
      </w:pPr>
      <w:r>
        <w:rPr>
          <w:rFonts w:eastAsia="MS Mincho;ＭＳ 明朝"/>
        </w:rPr>
        <w:tab/>
        <w:tab/>
        <w:t>Panel p= new Panel();</w:t>
      </w:r>
    </w:p>
    <w:p>
      <w:pPr>
        <w:pStyle w:val="PlainText"/>
        <w:rPr>
          <w:rFonts w:eastAsia="MS Mincho;ＭＳ 明朝"/>
        </w:rPr>
      </w:pPr>
      <w:r>
        <w:rPr>
          <w:rFonts w:eastAsia="MS Mincho;ＭＳ 明朝"/>
        </w:rPr>
        <w:tab/>
        <w:tab/>
        <w:t>buttonC=new ButtonController(this);</w:t>
      </w:r>
    </w:p>
    <w:p>
      <w:pPr>
        <w:pStyle w:val="PlainText"/>
        <w:rPr>
          <w:rFonts w:eastAsia="MS Mincho;ＭＳ 明朝"/>
        </w:rPr>
      </w:pPr>
      <w:r>
        <w:rPr>
          <w:rFonts w:eastAsia="MS Mincho;ＭＳ 明朝"/>
        </w:rPr>
        <w:tab/>
        <w:tab/>
        <w:t>exitB= new Button("Exit");</w:t>
      </w:r>
    </w:p>
    <w:p>
      <w:pPr>
        <w:pStyle w:val="PlainText"/>
        <w:rPr>
          <w:rFonts w:eastAsia="MS Mincho;ＭＳ 明朝"/>
        </w:rPr>
      </w:pPr>
      <w:r>
        <w:rPr>
          <w:rFonts w:eastAsia="MS Mincho;ＭＳ 明朝"/>
        </w:rPr>
        <w:tab/>
        <w:tab/>
        <w:t>exitB.addActionListener(buttonC);</w:t>
      </w:r>
    </w:p>
    <w:p>
      <w:pPr>
        <w:pStyle w:val="PlainText"/>
        <w:rPr>
          <w:rFonts w:eastAsia="MS Mincho;ＭＳ 明朝"/>
        </w:rPr>
      </w:pPr>
      <w:r>
        <w:rPr>
          <w:rFonts w:eastAsia="MS Mincho;ＭＳ 明朝"/>
        </w:rPr>
        <w:tab/>
        <w:tab/>
        <w:t>actB= new Button("modifica");</w:t>
      </w:r>
    </w:p>
    <w:p>
      <w:pPr>
        <w:pStyle w:val="PlainText"/>
        <w:rPr>
          <w:rFonts w:eastAsia="MS Mincho;ＭＳ 明朝"/>
        </w:rPr>
      </w:pPr>
      <w:r>
        <w:rPr>
          <w:rFonts w:eastAsia="MS Mincho;ＭＳ 明朝"/>
        </w:rPr>
        <w:tab/>
        <w:tab/>
        <w:t>actB.addActionListener(buttonC);</w:t>
      </w:r>
    </w:p>
    <w:p>
      <w:pPr>
        <w:pStyle w:val="PlainText"/>
        <w:rPr>
          <w:rFonts w:eastAsia="MS Mincho;ＭＳ 明朝"/>
        </w:rPr>
      </w:pPr>
      <w:r>
        <w:rPr>
          <w:rFonts w:eastAsia="MS Mincho;ＭＳ 明朝"/>
        </w:rPr>
        <w:tab/>
        <w:tab/>
        <w:t>field= new TextField("MyTextField");</w:t>
      </w:r>
    </w:p>
    <w:p>
      <w:pPr>
        <w:pStyle w:val="PlainText"/>
        <w:rPr>
          <w:rFonts w:eastAsia="MS Mincho;ＭＳ 明朝"/>
        </w:rPr>
      </w:pPr>
      <w:r>
        <w:rPr>
          <w:rFonts w:eastAsia="MS Mincho;ＭＳ 明朝"/>
        </w:rPr>
        <w:tab/>
        <w:tab/>
        <w:t>field.setEditable(true);</w:t>
      </w:r>
    </w:p>
    <w:p>
      <w:pPr>
        <w:pStyle w:val="PlainText"/>
        <w:rPr>
          <w:rFonts w:eastAsia="MS Mincho;ＭＳ 明朝"/>
        </w:rPr>
      </w:pPr>
      <w:r>
        <w:rPr>
          <w:rFonts w:eastAsia="MS Mincho;ＭＳ 明朝"/>
        </w:rPr>
        <w:tab/>
        <w:tab/>
        <w:t>p.add(exitB);</w:t>
      </w:r>
    </w:p>
    <w:p>
      <w:pPr>
        <w:pStyle w:val="PlainText"/>
        <w:rPr>
          <w:rFonts w:eastAsia="MS Mincho;ＭＳ 明朝"/>
        </w:rPr>
      </w:pPr>
      <w:r>
        <w:rPr>
          <w:rFonts w:eastAsia="MS Mincho;ＭＳ 明朝"/>
        </w:rPr>
        <w:tab/>
        <w:tab/>
        <w:t>p.add(actB);</w:t>
      </w:r>
    </w:p>
    <w:p>
      <w:pPr>
        <w:pStyle w:val="PlainText"/>
        <w:rPr>
          <w:rFonts w:eastAsia="MS Mincho;ＭＳ 明朝"/>
        </w:rPr>
      </w:pPr>
      <w:r>
        <w:rPr>
          <w:rFonts w:eastAsia="MS Mincho;ＭＳ 明朝"/>
        </w:rPr>
        <w:tab/>
        <w:tab/>
        <w:t>add(field);</w:t>
      </w:r>
    </w:p>
    <w:p>
      <w:pPr>
        <w:pStyle w:val="PlainText"/>
        <w:rPr>
          <w:rFonts w:eastAsia="MS Mincho;ＭＳ 明朝"/>
        </w:rPr>
      </w:pPr>
      <w:r>
        <w:rPr>
          <w:rFonts w:eastAsia="MS Mincho;ＭＳ 明朝"/>
        </w:rPr>
        <w:tab/>
        <w:tab/>
        <w:t>add("North",p);</w:t>
      </w:r>
    </w:p>
    <w:p>
      <w:pPr>
        <w:pStyle w:val="PlainText"/>
        <w:rPr>
          <w:rFonts w:eastAsia="MS Mincho;ＭＳ 明朝"/>
        </w:rPr>
      </w:pPr>
      <w:r>
        <w:rPr>
          <w:rFonts w:eastAsia="MS Mincho;ＭＳ 明朝"/>
        </w:rPr>
        <w:tab/>
        <w:tab/>
        <w:t>addWindowListener(this);</w:t>
      </w:r>
    </w:p>
    <w:p>
      <w:pPr>
        <w:pStyle w:val="PlainText"/>
        <w:rPr>
          <w:rFonts w:eastAsia="MS Mincho;ＭＳ 明朝"/>
        </w:rPr>
      </w:pPr>
      <w:r>
        <w:rPr>
          <w:rFonts w:eastAsia="MS Mincho;ＭＳ 明朝"/>
        </w:rPr>
        <w:tab/>
        <w:tab/>
        <w:t>setSize(160,110);</w:t>
      </w:r>
    </w:p>
    <w:p>
      <w:pPr>
        <w:pStyle w:val="PlainText"/>
        <w:rPr>
          <w:rFonts w:eastAsia="MS Mincho;ＭＳ 明朝"/>
        </w:rPr>
      </w:pPr>
      <w:r>
        <w:rPr>
          <w:rFonts w:eastAsia="MS Mincho;ＭＳ 明朝"/>
        </w:rPr>
        <w:tab/>
        <w:tab/>
        <w:t>setVisible(true);</w:t>
      </w:r>
    </w:p>
    <w:p>
      <w:pPr>
        <w:pStyle w:val="PlainText"/>
        <w:rPr>
          <w:rFonts w:eastAsia="MS Mincho;ＭＳ 明朝"/>
        </w:rPr>
      </w:pPr>
      <w:r>
        <w:rPr>
          <w:rFonts w:eastAsia="MS Mincho;ＭＳ 明朝"/>
        </w:rPr>
        <w:tab/>
        <w:tab/>
        <w:tab/>
        <w:tab/>
        <w:tab/>
        <w:tab/>
      </w:r>
    </w:p>
    <w:p>
      <w:pPr>
        <w:pStyle w:val="PlainText"/>
        <w:rPr>
          <w:rFonts w:eastAsia="MS Mincho;ＭＳ 明朝"/>
        </w:rPr>
      </w:pPr>
      <w:r>
        <w:rPr>
          <w:rFonts w:eastAsia="MS Mincho;ＭＳ 明朝"/>
        </w:rPr>
        <w:tab/>
        <w:t>}</w:t>
      </w:r>
    </w:p>
    <w:p>
      <w:pPr>
        <w:pStyle w:val="PlainText"/>
        <w:rPr>
          <w:rFonts w:eastAsia="MS Mincho;ＭＳ 明朝"/>
        </w:rPr>
      </w:pPr>
      <w:r>
        <w:rPr>
          <w:rFonts w:eastAsia="MS Mincho;ＭＳ 明朝"/>
        </w:rPr>
        <w:tab/>
        <w:t>public void windowClosed(WindowEvent e){}</w:t>
      </w:r>
    </w:p>
    <w:p>
      <w:pPr>
        <w:pStyle w:val="PlainText"/>
        <w:rPr>
          <w:rFonts w:eastAsia="MS Mincho;ＭＳ 明朝"/>
        </w:rPr>
      </w:pPr>
      <w:r>
        <w:rPr>
          <w:rFonts w:eastAsia="MS Mincho;ＭＳ 明朝"/>
        </w:rPr>
        <w:tab/>
        <w:t>public void windowOpened(WindowEvent e){}</w:t>
        <w:tab/>
      </w:r>
    </w:p>
    <w:p>
      <w:pPr>
        <w:pStyle w:val="PlainText"/>
        <w:rPr>
          <w:rFonts w:eastAsia="MS Mincho;ＭＳ 明朝"/>
        </w:rPr>
      </w:pPr>
      <w:r>
        <w:rPr>
          <w:rFonts w:eastAsia="MS Mincho;ＭＳ 明朝"/>
        </w:rPr>
        <w:tab/>
        <w:t>public void windowIconified(WindowEvent e){}</w:t>
      </w:r>
    </w:p>
    <w:p>
      <w:pPr>
        <w:pStyle w:val="PlainText"/>
        <w:rPr>
          <w:rFonts w:eastAsia="MS Mincho;ＭＳ 明朝"/>
        </w:rPr>
      </w:pPr>
      <w:r>
        <w:rPr>
          <w:rFonts w:eastAsia="MS Mincho;ＭＳ 明朝"/>
        </w:rPr>
        <w:tab/>
        <w:t>public void windowDeiconified(WindowEvent e){}</w:t>
      </w:r>
    </w:p>
    <w:p>
      <w:pPr>
        <w:pStyle w:val="PlainText"/>
        <w:rPr>
          <w:rFonts w:eastAsia="MS Mincho;ＭＳ 明朝"/>
        </w:rPr>
      </w:pPr>
      <w:r>
        <w:rPr>
          <w:rFonts w:eastAsia="MS Mincho;ＭＳ 明朝"/>
        </w:rPr>
        <w:tab/>
        <w:t>public void windowActivated(WindowEvent e){}</w:t>
      </w:r>
    </w:p>
    <w:p>
      <w:pPr>
        <w:pStyle w:val="PlainText"/>
        <w:rPr>
          <w:rFonts w:eastAsia="MS Mincho;ＭＳ 明朝"/>
        </w:rPr>
      </w:pPr>
      <w:r>
        <w:rPr>
          <w:rFonts w:eastAsia="MS Mincho;ＭＳ 明朝"/>
        </w:rPr>
        <w:tab/>
        <w:t>public void windowDeactivated(WindowEvent e){}</w:t>
      </w:r>
    </w:p>
    <w:p>
      <w:pPr>
        <w:pStyle w:val="PlainText"/>
        <w:rPr>
          <w:rFonts w:eastAsia="MS Mincho;ＭＳ 明朝"/>
        </w:rPr>
      </w:pPr>
      <w:r>
        <w:rPr>
          <w:rFonts w:eastAsia="MS Mincho;ＭＳ 明朝"/>
        </w:rPr>
        <w:tab/>
        <w:t>public void windowClosing(WindowEvent e){dispose();</w:t>
      </w:r>
    </w:p>
    <w:p>
      <w:pPr>
        <w:pStyle w:val="PlainText"/>
        <w:rPr>
          <w:rFonts w:eastAsia="MS Mincho;ＭＳ 明朝"/>
        </w:rPr>
      </w:pPr>
      <w:r>
        <w:rPr>
          <w:rFonts w:eastAsia="MS Mincho;ＭＳ 明朝"/>
        </w:rPr>
        <w:tab/>
        <w:tab/>
        <w:t>//System.exit(0);</w:t>
      </w:r>
    </w:p>
    <w:p>
      <w:pPr>
        <w:pStyle w:val="PlainText"/>
        <w:rPr>
          <w:rFonts w:eastAsia="MS Mincho;ＭＳ 明朝"/>
        </w:rPr>
      </w:pPr>
      <w:r>
        <w:rPr>
          <w:rFonts w:eastAsia="MS Mincho;ＭＳ 明朝"/>
        </w:rPr>
        <w:tab/>
        <w:t>}</w:t>
      </w:r>
    </w:p>
    <w:p>
      <w:pPr>
        <w:pStyle w:val="PlainText"/>
        <w:rPr>
          <w:rFonts w:eastAsia="MS Mincho;ＭＳ 明朝"/>
        </w:rPr>
      </w:pPr>
      <w:r>
        <w:rPr>
          <w:rFonts w:eastAsia="MS Mincho;ＭＳ 明朝"/>
        </w:rPr>
        <w:tab/>
      </w:r>
    </w:p>
    <w:p>
      <w:pPr>
        <w:pStyle w:val="PlainText"/>
        <w:rPr>
          <w:rFonts w:eastAsia="MS Mincho;ＭＳ 明朝"/>
        </w:rPr>
      </w:pPr>
      <w:r>
        <w:rPr>
          <w:rFonts w:eastAsia="MS Mincho;ＭＳ 明朝"/>
        </w:rPr>
        <w:tab/>
        <w:t>public void update(Observable observ, Object ob){</w:t>
      </w:r>
    </w:p>
    <w:p>
      <w:pPr>
        <w:pStyle w:val="PlainText"/>
        <w:rPr>
          <w:rFonts w:eastAsia="MS Mincho;ＭＳ 明朝"/>
        </w:rPr>
      </w:pPr>
      <w:r>
        <w:rPr>
          <w:rFonts w:eastAsia="MS Mincho;ＭＳ 明朝"/>
        </w:rPr>
        <w:tab/>
        <w:tab/>
        <w:t>field.setText(m.afis);</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ab/>
        <w:t>}</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class ButtonController implements ActionListener{</w:t>
      </w:r>
    </w:p>
    <w:p>
      <w:pPr>
        <w:pStyle w:val="PlainText"/>
        <w:rPr>
          <w:rFonts w:eastAsia="MS Mincho;ＭＳ 明朝"/>
        </w:rPr>
      </w:pPr>
      <w:r>
        <w:rPr>
          <w:rFonts w:eastAsia="MS Mincho;ＭＳ 明朝"/>
        </w:rPr>
        <w:tab/>
        <w:t>Observator view;</w:t>
      </w:r>
    </w:p>
    <w:p>
      <w:pPr>
        <w:pStyle w:val="PlainText"/>
        <w:rPr>
          <w:rFonts w:eastAsia="MS Mincho;ＭＳ 明朝"/>
        </w:rPr>
      </w:pPr>
      <w:r>
        <w:rPr>
          <w:rFonts w:eastAsia="MS Mincho;ＭＳ 明朝"/>
        </w:rPr>
        <w:tab/>
        <w:t>public ButtonController(Observator win){</w:t>
      </w:r>
    </w:p>
    <w:p>
      <w:pPr>
        <w:pStyle w:val="PlainText"/>
        <w:rPr>
          <w:rFonts w:eastAsia="MS Mincho;ＭＳ 明朝"/>
        </w:rPr>
      </w:pPr>
      <w:r>
        <w:rPr>
          <w:rFonts w:eastAsia="MS Mincho;ＭＳ 明朝"/>
        </w:rPr>
        <w:tab/>
        <w:tab/>
        <w:t>view=win;</w:t>
      </w:r>
    </w:p>
    <w:p>
      <w:pPr>
        <w:pStyle w:val="PlainText"/>
        <w:rPr>
          <w:rFonts w:eastAsia="MS Mincho;ＭＳ 明朝"/>
        </w:rPr>
      </w:pPr>
      <w:r>
        <w:rPr>
          <w:rFonts w:eastAsia="MS Mincho;ＭＳ 明朝"/>
        </w:rPr>
        <w:tab/>
        <w:t>}</w:t>
      </w:r>
    </w:p>
    <w:p>
      <w:pPr>
        <w:pStyle w:val="PlainText"/>
        <w:rPr>
          <w:rFonts w:eastAsia="MS Mincho;ＭＳ 明朝"/>
        </w:rPr>
      </w:pPr>
      <w:r>
        <w:rPr>
          <w:rFonts w:eastAsia="MS Mincho;ＭＳ 明朝"/>
        </w:rPr>
        <w:tab/>
        <w:t>public void actionPerformed (ActionEvent e){</w:t>
      </w:r>
    </w:p>
    <w:p>
      <w:pPr>
        <w:pStyle w:val="PlainText"/>
        <w:rPr>
          <w:rFonts w:eastAsia="MS Mincho;ＭＳ 明朝"/>
        </w:rPr>
      </w:pPr>
      <w:r>
        <w:rPr>
          <w:rFonts w:eastAsia="MS Mincho;ＭＳ 明朝"/>
        </w:rPr>
        <w:tab/>
        <w:tab/>
        <w:t>Object source=e.getSource();</w:t>
      </w:r>
    </w:p>
    <w:p>
      <w:pPr>
        <w:pStyle w:val="PlainText"/>
        <w:rPr>
          <w:rFonts w:eastAsia="MS Mincho;ＭＳ 明朝"/>
        </w:rPr>
      </w:pPr>
      <w:r>
        <w:rPr>
          <w:rFonts w:eastAsia="MS Mincho;ＭＳ 明朝"/>
        </w:rPr>
        <w:tab/>
        <w:tab/>
        <w:t>if (source == view.exitB) System.exit(0);</w:t>
      </w:r>
    </w:p>
    <w:p>
      <w:pPr>
        <w:pStyle w:val="PlainText"/>
        <w:rPr>
          <w:rFonts w:eastAsia="MS Mincho;ＭＳ 明朝"/>
        </w:rPr>
      </w:pPr>
      <w:r>
        <w:rPr>
          <w:rFonts w:eastAsia="MS Mincho;ＭＳ 明朝"/>
        </w:rPr>
        <w:tab/>
        <w:tab/>
        <w:t>else {</w:t>
      </w:r>
    </w:p>
    <w:p>
      <w:pPr>
        <w:pStyle w:val="PlainText"/>
        <w:rPr>
          <w:rFonts w:eastAsia="MS Mincho;ＭＳ 明朝"/>
        </w:rPr>
      </w:pPr>
      <w:r>
        <w:rPr>
          <w:rFonts w:eastAsia="MS Mincho;ＭＳ 明朝"/>
        </w:rPr>
        <w:tab/>
        <w:tab/>
        <w:tab/>
        <w:t>view.m.modifica();</w:t>
        <w:tab/>
      </w:r>
    </w:p>
    <w:p>
      <w:pPr>
        <w:pStyle w:val="PlainText"/>
        <w:rPr>
          <w:rFonts w:eastAsia="MS Mincho;ＭＳ 明朝"/>
        </w:rPr>
      </w:pPr>
      <w:r>
        <w:rPr>
          <w:rFonts w:eastAsia="MS Mincho;ＭＳ 明朝"/>
        </w:rPr>
        <w:tab/>
        <w:tab/>
        <w:t>};</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ab/>
        <w:t>}</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class ModelObservabil extends Observable{</w:t>
      </w:r>
    </w:p>
    <w:p>
      <w:pPr>
        <w:pStyle w:val="PlainText"/>
        <w:rPr/>
      </w:pPr>
      <w:r>
        <w:rPr>
          <w:rFonts w:eastAsia="MS Mincho;ＭＳ 明朝"/>
        </w:rPr>
        <w:tab/>
        <w:t>protected int i=0;</w:t>
      </w:r>
    </w:p>
    <w:p>
      <w:pPr>
        <w:pStyle w:val="PlainText"/>
        <w:rPr>
          <w:rFonts w:eastAsia="MS Mincho;ＭＳ 明朝"/>
        </w:rPr>
      </w:pPr>
      <w:r>
        <w:rPr>
          <w:rFonts w:eastAsia="MS Mincho;ＭＳ 明朝"/>
        </w:rPr>
        <w:tab/>
        <w:t>protected String afis="     ";</w:t>
      </w:r>
    </w:p>
    <w:p>
      <w:pPr>
        <w:pStyle w:val="PlainText"/>
        <w:rPr>
          <w:rFonts w:eastAsia="MS Mincho;ＭＳ 明朝"/>
        </w:rPr>
      </w:pPr>
      <w:r>
        <w:rPr>
          <w:rFonts w:eastAsia="MS Mincho;ＭＳ 明朝"/>
        </w:rPr>
        <w:tab/>
        <w:t>public ModelObservabil(){</w:t>
      </w:r>
    </w:p>
    <w:p>
      <w:pPr>
        <w:pStyle w:val="PlainText"/>
        <w:rPr>
          <w:rFonts w:eastAsia="MS Mincho;ＭＳ 明朝"/>
        </w:rPr>
      </w:pPr>
      <w:r>
        <w:rPr>
          <w:rFonts w:eastAsia="MS Mincho;ＭＳ 明朝"/>
        </w:rPr>
        <w:tab/>
        <w:t xml:space="preserve">    </w:t>
      </w:r>
    </w:p>
    <w:p>
      <w:pPr>
        <w:pStyle w:val="PlainText"/>
        <w:rPr>
          <w:rFonts w:eastAsia="MS Mincho;ＭＳ 明朝"/>
        </w:rPr>
      </w:pPr>
      <w:r>
        <w:rPr>
          <w:rFonts w:eastAsia="MS Mincho;ＭＳ 明朝"/>
        </w:rPr>
        <w:tab/>
        <w:tab/>
        <w:t xml:space="preserve">setChanged(); </w:t>
      </w:r>
    </w:p>
    <w:p>
      <w:pPr>
        <w:pStyle w:val="PlainText"/>
        <w:rPr>
          <w:rFonts w:eastAsia="MS Mincho;ＭＳ 明朝"/>
        </w:rPr>
      </w:pPr>
      <w:r>
        <w:rPr>
          <w:rFonts w:eastAsia="MS Mincho;ＭＳ 明朝"/>
        </w:rPr>
        <w:tab/>
        <w:tab/>
        <w:t>notifyObservers();</w:t>
      </w:r>
    </w:p>
    <w:p>
      <w:pPr>
        <w:pStyle w:val="PlainText"/>
        <w:rPr>
          <w:rFonts w:eastAsia="MS Mincho;ＭＳ 明朝"/>
        </w:rPr>
      </w:pPr>
      <w:r>
        <w:rPr>
          <w:rFonts w:eastAsia="MS Mincho;ＭＳ 明朝"/>
        </w:rPr>
        <w:tab/>
        <w:t>}</w:t>
      </w:r>
    </w:p>
    <w:p>
      <w:pPr>
        <w:pStyle w:val="PlainText"/>
        <w:rPr>
          <w:rFonts w:eastAsia="MS Mincho;ＭＳ 明朝"/>
        </w:rPr>
      </w:pPr>
      <w:r>
        <w:rPr>
          <w:rFonts w:eastAsia="MS Mincho;ＭＳ 明朝"/>
        </w:rPr>
        <w:tab/>
        <w:t>public void modifica(){</w:t>
      </w:r>
    </w:p>
    <w:p>
      <w:pPr>
        <w:pStyle w:val="PlainText"/>
        <w:rPr>
          <w:rFonts w:eastAsia="MS Mincho;ＭＳ 明朝"/>
        </w:rPr>
      </w:pPr>
      <w:r>
        <w:rPr>
          <w:rFonts w:eastAsia="MS Mincho;ＭＳ 明朝"/>
        </w:rPr>
        <w:tab/>
        <w:tab/>
        <w:t>i++;</w:t>
      </w:r>
    </w:p>
    <w:p>
      <w:pPr>
        <w:pStyle w:val="PlainText"/>
        <w:rPr>
          <w:rFonts w:eastAsia="MS Mincho;ＭＳ 明朝"/>
        </w:rPr>
      </w:pPr>
      <w:r>
        <w:rPr>
          <w:rFonts w:eastAsia="MS Mincho;ＭＳ 明朝"/>
        </w:rPr>
        <w:tab/>
        <w:tab/>
        <w:t>afis= " "+ i;</w:t>
      </w:r>
    </w:p>
    <w:p>
      <w:pPr>
        <w:pStyle w:val="PlainText"/>
        <w:rPr>
          <w:rFonts w:eastAsia="MS Mincho;ＭＳ 明朝"/>
        </w:rPr>
      </w:pPr>
      <w:r>
        <w:rPr>
          <w:rFonts w:eastAsia="MS Mincho;ＭＳ 明朝"/>
        </w:rPr>
        <w:tab/>
        <w:tab/>
        <w:t xml:space="preserve">setChanged(); </w:t>
      </w:r>
    </w:p>
    <w:p>
      <w:pPr>
        <w:pStyle w:val="PlainText"/>
        <w:rPr>
          <w:rFonts w:eastAsia="MS Mincho;ＭＳ 明朝"/>
        </w:rPr>
      </w:pPr>
      <w:r>
        <w:rPr>
          <w:rFonts w:eastAsia="MS Mincho;ＭＳ 明朝"/>
        </w:rPr>
        <w:tab/>
        <w:tab/>
        <w:t>notifyObservers();</w:t>
      </w:r>
    </w:p>
    <w:p>
      <w:pPr>
        <w:pStyle w:val="PlainText"/>
        <w:rPr>
          <w:rFonts w:eastAsia="MS Mincho;ＭＳ 明朝"/>
        </w:rPr>
      </w:pPr>
      <w:r>
        <w:rPr>
          <w:rFonts w:eastAsia="MS Mincho;ＭＳ 明朝"/>
        </w:rPr>
        <w:tab/>
        <w:t>}</w:t>
      </w:r>
    </w:p>
    <w:p>
      <w:pPr>
        <w:pStyle w:val="PlainText"/>
        <w:rPr>
          <w:rFonts w:eastAsia="MS Mincho;ＭＳ 明朝"/>
        </w:rPr>
      </w:pPr>
      <w:r>
        <w:rPr>
          <w:rFonts w:eastAsia="MS Mincho;ＭＳ 明朝"/>
        </w:rPr>
        <w:t>}</w:t>
      </w:r>
    </w:p>
    <w:p>
      <w:pPr>
        <w:pStyle w:val="PlainText"/>
        <w:jc w:val="both"/>
        <w:rPr>
          <w:rFonts w:ascii="Arial" w:hAnsi="Arial" w:eastAsia="MS Mincho;ＭＳ 明朝" w:cs="Arial"/>
          <w:bCs/>
          <w:sz w:val="24"/>
        </w:rPr>
      </w:pPr>
      <w:r>
        <w:rPr>
          <w:rFonts w:eastAsia="MS Mincho;ＭＳ 明朝" w:cs="Arial" w:ascii="Arial" w:hAnsi="Arial"/>
          <w:bCs/>
          <w:sz w:val="24"/>
        </w:rPr>
      </w:r>
    </w:p>
    <w:p>
      <w:pPr>
        <w:pStyle w:val="PlainText"/>
        <w:jc w:val="both"/>
        <w:rPr>
          <w:rFonts w:ascii="Arial" w:hAnsi="Arial" w:eastAsia="MS Mincho;ＭＳ 明朝" w:cs="Arial"/>
          <w:b/>
          <w:b/>
          <w:bCs/>
          <w:sz w:val="24"/>
        </w:rPr>
      </w:pPr>
      <w:r>
        <w:rPr>
          <w:rFonts w:eastAsia="MS Mincho;ＭＳ 明朝" w:cs="Arial" w:ascii="Arial" w:hAnsi="Arial"/>
          <w:b/>
          <w:bCs/>
          <w:sz w:val="24"/>
        </w:rPr>
      </w:r>
      <w:r>
        <w:br w:type="page"/>
      </w:r>
    </w:p>
    <w:p>
      <w:pPr>
        <w:pStyle w:val="PlainText"/>
        <w:rPr>
          <w:rFonts w:ascii="Arial" w:hAnsi="Arial" w:eastAsia="MS Mincho;ＭＳ 明朝" w:cs="Arial"/>
          <w:b/>
          <w:b/>
          <w:bCs/>
          <w:sz w:val="24"/>
        </w:rPr>
      </w:pPr>
      <w:r>
        <w:rPr>
          <w:rFonts w:eastAsia="MS Mincho;ＭＳ 明朝" w:cs="Arial" w:ascii="Arial" w:hAnsi="Arial"/>
          <w:b/>
          <w:bCs/>
          <w:sz w:val="24"/>
        </w:rPr>
        <w:t>Clase interne</w:t>
      </w:r>
    </w:p>
    <w:p>
      <w:pPr>
        <w:pStyle w:val="PlainText"/>
        <w:rPr>
          <w:rFonts w:ascii="Arial" w:hAnsi="Arial" w:eastAsia="MS Mincho;ＭＳ 明朝" w:cs="Arial"/>
          <w:b/>
          <w:b/>
          <w:bCs/>
          <w:sz w:val="24"/>
        </w:rPr>
      </w:pPr>
      <w:r>
        <w:rPr>
          <w:rFonts w:eastAsia="MS Mincho;ＭＳ 明朝" w:cs="Arial" w:ascii="Arial" w:hAnsi="Arial"/>
          <w:b/>
          <w:bCs/>
          <w:sz w:val="24"/>
        </w:rPr>
      </w:r>
    </w:p>
    <w:p>
      <w:pPr>
        <w:pStyle w:val="PlainText"/>
        <w:rPr/>
      </w:pPr>
      <w:r>
        <w:rPr>
          <w:rFonts w:eastAsia="MS Mincho;ＭＳ 明朝" w:cs="Arial" w:ascii="Arial" w:hAnsi="Arial"/>
          <w:bCs/>
          <w:sz w:val="24"/>
        </w:rPr>
        <w:t>O clasă internă este o clasă definită în interiorul altei clase (numită clasă externă), cu scopul de a îngrădi accesul clienţilor la anumite informaţii din obiectele clasei interne  şi de a simplifica mecanismul de acces al clasei interne la caracteristicile clasei externe.</w:t>
      </w:r>
    </w:p>
    <w:p>
      <w:pPr>
        <w:pStyle w:val="PlainText"/>
        <w:rPr>
          <w:rFonts w:ascii="Arial" w:hAnsi="Arial" w:eastAsia="MS Mincho;ＭＳ 明朝" w:cs="Arial"/>
          <w:bCs/>
          <w:sz w:val="24"/>
        </w:rPr>
      </w:pPr>
      <w:r>
        <w:rPr>
          <w:rFonts w:eastAsia="MS Mincho;ＭＳ 明朝" w:cs="Arial" w:ascii="Arial" w:hAnsi="Arial"/>
          <w:b/>
          <w:bCs/>
          <w:sz w:val="24"/>
        </w:rPr>
        <w:t>Exemplu</w:t>
      </w:r>
      <w:r>
        <w:rPr>
          <w:rFonts w:eastAsia="MS Mincho;ＭＳ 明朝" w:cs="Arial" w:ascii="Arial" w:hAnsi="Arial"/>
          <w:bCs/>
          <w:sz w:val="24"/>
        </w:rPr>
        <w:t xml:space="preserve">.   În cele ce urmează,  sunt prelucrate depozite bancare prin intermediul metodelor de depunere şi extragere. Un depozit bancar este identificat printr-un număr de cont.  Suplimentar, depozitul are un atribut prin care este identificată ultima tranzacţie la care a fost supus depozitul (depunere sau extragere) şi suma de bani implicată. Dacă se doreşte ca potenţialii clienţi ai clasei  de depozite bancare să nu aibă acces la clasa de tranzacţii, această clasă se declară clasă internă (inaccesibilă) a clasei de depozite, ca în programul de mai jos. Este remarcabil modul direct în care este accesat  numărul de cont în metoda public String toString() a clasei Tranzactie. </w:t>
      </w:r>
      <w:r>
        <w:rPr>
          <w:rFonts w:eastAsia="MS Mincho;ＭＳ 明朝" w:cs="Arial" w:ascii="Arial" w:hAnsi="Arial"/>
          <w:bCs/>
          <w:i/>
          <w:sz w:val="24"/>
        </w:rPr>
        <w:t>Dacă Tranzactie nu ar fi clasă internă, ar fi fost necesar un atribut suplimentar în această clasă şi transmiterea valorii acestui atribut ca argument al constructorului Tranzactie</w:t>
      </w:r>
      <w:r>
        <w:rPr>
          <w:rFonts w:eastAsia="MS Mincho;ＭＳ 明朝" w:cs="Arial" w:ascii="Arial" w:hAnsi="Arial"/>
          <w:bCs/>
          <w:sz w:val="24"/>
        </w:rPr>
        <w:t>.</w:t>
      </w:r>
    </w:p>
    <w:p>
      <w:pPr>
        <w:pStyle w:val="PlainText"/>
        <w:rPr>
          <w:rFonts w:ascii="Arial" w:hAnsi="Arial" w:eastAsia="MS Mincho;ＭＳ 明朝" w:cs="Arial"/>
          <w:bCs/>
          <w:sz w:val="24"/>
        </w:rPr>
      </w:pPr>
      <w:r>
        <w:rPr>
          <w:rFonts w:eastAsia="MS Mincho;ＭＳ 明朝" w:cs="Arial" w:ascii="Arial" w:hAnsi="Arial"/>
          <w:bCs/>
          <w:sz w:val="24"/>
        </w:rPr>
      </w:r>
    </w:p>
    <w:p>
      <w:pPr>
        <w:pStyle w:val="PlainText"/>
        <w:rPr/>
      </w:pPr>
      <w:r>
        <w:rPr/>
        <w:t>/** Clasa de depozite bancare*/</w:t>
      </w:r>
    </w:p>
    <w:p>
      <w:pPr>
        <w:pStyle w:val="PlainText"/>
        <w:rPr/>
      </w:pPr>
      <w:r>
        <w:rPr/>
        <w:t>public class DepozitBancar {</w:t>
      </w:r>
    </w:p>
    <w:p>
      <w:pPr>
        <w:pStyle w:val="PlainText"/>
        <w:rPr/>
      </w:pPr>
      <w:r>
        <w:rPr>
          <w:rFonts w:eastAsia="Courier New"/>
        </w:rPr>
        <w:t xml:space="preserve">    </w:t>
      </w:r>
      <w:r>
        <w:rPr/>
        <w:t>private int numarDeCont; // numarul de identificare al depozitului</w:t>
      </w:r>
    </w:p>
    <w:p>
      <w:pPr>
        <w:pStyle w:val="PlainText"/>
        <w:rPr/>
      </w:pPr>
      <w:r>
        <w:rPr>
          <w:rFonts w:eastAsia="Courier New"/>
        </w:rPr>
        <w:t xml:space="preserve">    </w:t>
      </w:r>
      <w:r>
        <w:rPr/>
        <w:t>private int valoareDepozit=0;    // valoarea curenta a depozitului</w:t>
      </w:r>
    </w:p>
    <w:p>
      <w:pPr>
        <w:pStyle w:val="PlainText"/>
        <w:ind w:start="288" w:hanging="0"/>
        <w:rPr/>
      </w:pPr>
      <w:r>
        <w:rPr>
          <w:rFonts w:eastAsia="Courier New"/>
        </w:rPr>
        <w:t xml:space="preserve">  </w:t>
      </w:r>
      <w:r>
        <w:rPr/>
        <w:t xml:space="preserve">private Tranzactie ultimaTranzactie;  </w:t>
      </w:r>
    </w:p>
    <w:p>
      <w:pPr>
        <w:pStyle w:val="PlainText"/>
        <w:ind w:start="1728" w:firstLine="288"/>
        <w:rPr/>
      </w:pPr>
      <w:r>
        <w:rPr/>
        <w:t>// ultima  operatie asupra depozitului</w:t>
      </w:r>
    </w:p>
    <w:p>
      <w:pPr>
        <w:pStyle w:val="PlainText"/>
        <w:rPr/>
      </w:pPr>
      <w:r>
        <w:rPr>
          <w:rFonts w:eastAsia="Courier New"/>
        </w:rPr>
        <w:t xml:space="preserve">    </w:t>
      </w:r>
      <w:r>
        <w:rPr/>
        <w:t>public DepozitBancar(int numarDeCont){</w:t>
      </w:r>
    </w:p>
    <w:p>
      <w:pPr>
        <w:pStyle w:val="PlainText"/>
        <w:rPr/>
      </w:pPr>
      <w:r>
        <w:rPr>
          <w:rFonts w:eastAsia="Courier New"/>
        </w:rPr>
        <w:t xml:space="preserve">      </w:t>
      </w:r>
      <w:r>
        <w:rPr/>
        <w:t>this.numarDeCont=numarDeCont;</w:t>
      </w:r>
    </w:p>
    <w:p>
      <w:pPr>
        <w:pStyle w:val="PlainText"/>
        <w:rPr/>
      </w:pPr>
      <w:r>
        <w:rPr>
          <w:rFonts w:eastAsia="Courier New"/>
        </w:rPr>
        <w:t xml:space="preserve">    </w:t>
      </w:r>
      <w:r>
        <w:rPr/>
        <w:t xml:space="preserve">}  </w:t>
      </w:r>
    </w:p>
    <w:p>
      <w:pPr>
        <w:pStyle w:val="PlainText"/>
        <w:rPr/>
      </w:pPr>
      <w:r>
        <w:rPr>
          <w:rFonts w:eastAsia="Courier New"/>
        </w:rPr>
        <w:t xml:space="preserve">    </w:t>
      </w:r>
      <w:r>
        <w:rPr/>
        <w:t>/** Depunere suma  */</w:t>
      </w:r>
    </w:p>
    <w:p>
      <w:pPr>
        <w:pStyle w:val="PlainText"/>
        <w:rPr/>
      </w:pPr>
      <w:r>
        <w:rPr>
          <w:rFonts w:eastAsia="Courier New"/>
        </w:rPr>
        <w:t xml:space="preserve">    </w:t>
      </w:r>
      <w:r>
        <w:rPr/>
        <w:t>public void depune(int suma) {</w:t>
      </w:r>
    </w:p>
    <w:p>
      <w:pPr>
        <w:pStyle w:val="PlainText"/>
        <w:rPr/>
      </w:pPr>
      <w:r>
        <w:rPr>
          <w:rFonts w:eastAsia="Courier New"/>
        </w:rPr>
        <w:t xml:space="preserve">        </w:t>
      </w:r>
      <w:r>
        <w:rPr/>
        <w:t>valoareDepozit += suma;</w:t>
      </w:r>
    </w:p>
    <w:p>
      <w:pPr>
        <w:pStyle w:val="PlainText"/>
        <w:rPr/>
      </w:pPr>
      <w:r>
        <w:rPr>
          <w:rFonts w:eastAsia="Courier New"/>
        </w:rPr>
        <w:t xml:space="preserve">        </w:t>
      </w:r>
      <w:r>
        <w:rPr/>
        <w:t>ultimaTranzactie = new Tranzactie(suma, "depunere");</w:t>
      </w:r>
    </w:p>
    <w:p>
      <w:pPr>
        <w:pStyle w:val="PlainText"/>
        <w:rPr/>
      </w:pPr>
      <w:r>
        <w:rPr>
          <w:rFonts w:eastAsia="Courier New"/>
        </w:rPr>
        <w:t xml:space="preserve">    </w:t>
      </w:r>
      <w:r>
        <w:rPr/>
        <w:t>}</w:t>
      </w:r>
    </w:p>
    <w:p>
      <w:pPr>
        <w:pStyle w:val="PlainText"/>
        <w:rPr>
          <w:rFonts w:eastAsia="Courier New"/>
        </w:rPr>
      </w:pPr>
      <w:r>
        <w:rPr>
          <w:rFonts w:eastAsia="Courier New"/>
        </w:rPr>
        <w:t xml:space="preserve">    </w:t>
      </w:r>
    </w:p>
    <w:p>
      <w:pPr>
        <w:pStyle w:val="PlainText"/>
        <w:rPr/>
      </w:pPr>
      <w:r>
        <w:rPr>
          <w:rFonts w:eastAsia="Courier New"/>
        </w:rPr>
        <w:t xml:space="preserve">    </w:t>
      </w:r>
      <w:r>
        <w:rPr/>
        <w:t>/** Extragere  suma  */</w:t>
      </w:r>
    </w:p>
    <w:p>
      <w:pPr>
        <w:pStyle w:val="PlainText"/>
        <w:rPr/>
      </w:pPr>
      <w:r>
        <w:rPr>
          <w:rFonts w:eastAsia="Courier New"/>
        </w:rPr>
        <w:t xml:space="preserve">    </w:t>
      </w:r>
      <w:r>
        <w:rPr/>
        <w:t xml:space="preserve">public void extrage(int suma) { </w:t>
      </w:r>
    </w:p>
    <w:p>
      <w:pPr>
        <w:pStyle w:val="PlainText"/>
        <w:rPr/>
      </w:pPr>
      <w:r>
        <w:rPr>
          <w:rFonts w:eastAsia="Courier New"/>
        </w:rPr>
        <w:t xml:space="preserve">        </w:t>
      </w:r>
      <w:r>
        <w:rPr/>
        <w:t>valoareDepozit -= suma;</w:t>
      </w:r>
    </w:p>
    <w:p>
      <w:pPr>
        <w:pStyle w:val="PlainText"/>
        <w:rPr/>
      </w:pPr>
      <w:r>
        <w:rPr>
          <w:rFonts w:eastAsia="Courier New"/>
        </w:rPr>
        <w:t xml:space="preserve">        </w:t>
      </w:r>
      <w:r>
        <w:rPr/>
        <w:t>ultimaTranzactie= new Tranzactie(suma, "extragere");</w:t>
      </w:r>
    </w:p>
    <w:p>
      <w:pPr>
        <w:pStyle w:val="PlainText"/>
        <w:rPr/>
      </w:pPr>
      <w:r>
        <w:rPr>
          <w:rFonts w:eastAsia="Courier New"/>
        </w:rPr>
        <w:t xml:space="preserve">    </w:t>
      </w:r>
      <w:r>
        <w:rPr/>
        <w:t>}</w:t>
      </w:r>
    </w:p>
    <w:p>
      <w:pPr>
        <w:pStyle w:val="PlainText"/>
        <w:rPr>
          <w:rFonts w:eastAsia="Courier New"/>
        </w:rPr>
      </w:pPr>
      <w:r>
        <w:rPr>
          <w:rFonts w:eastAsia="Courier New"/>
        </w:rPr>
        <w:t xml:space="preserve">    </w:t>
      </w:r>
    </w:p>
    <w:p>
      <w:pPr>
        <w:pStyle w:val="PlainText"/>
        <w:rPr/>
      </w:pPr>
      <w:r>
        <w:rPr>
          <w:rFonts w:eastAsia="Courier New"/>
        </w:rPr>
        <w:t xml:space="preserve">    </w:t>
      </w:r>
      <w:r>
        <w:rPr/>
        <w:t>/** metode de acces*/</w:t>
      </w:r>
    </w:p>
    <w:p>
      <w:pPr>
        <w:pStyle w:val="PlainText"/>
        <w:rPr/>
      </w:pPr>
      <w:r>
        <w:rPr>
          <w:rFonts w:eastAsia="Courier New"/>
        </w:rPr>
        <w:t xml:space="preserve">    </w:t>
      </w:r>
      <w:r>
        <w:rPr/>
        <w:t>public int getNumarDeCont() { return numarDeCont; }</w:t>
      </w:r>
    </w:p>
    <w:p>
      <w:pPr>
        <w:pStyle w:val="PlainText"/>
        <w:rPr/>
      </w:pPr>
      <w:r>
        <w:rPr>
          <w:rFonts w:eastAsia="Courier New"/>
        </w:rPr>
        <w:t xml:space="preserve">    </w:t>
      </w:r>
      <w:r>
        <w:rPr/>
        <w:t xml:space="preserve">public int getValoaredepozit() { return valoareDepozit; }  </w:t>
      </w:r>
    </w:p>
    <w:p>
      <w:pPr>
        <w:pStyle w:val="PlainText"/>
        <w:rPr/>
      </w:pPr>
      <w:r>
        <w:rPr>
          <w:rFonts w:eastAsia="Courier New"/>
        </w:rPr>
        <w:t xml:space="preserve">    </w:t>
      </w:r>
      <w:r>
        <w:rPr/>
        <w:t xml:space="preserve">public String getUltimaTranzactie() { return ultimaTranzactie.toString(); }    </w:t>
      </w:r>
    </w:p>
    <w:p>
      <w:pPr>
        <w:pStyle w:val="PlainText"/>
        <w:rPr/>
      </w:pPr>
      <w:r>
        <w:rPr/>
      </w:r>
    </w:p>
    <w:p>
      <w:pPr>
        <w:pStyle w:val="PlainText"/>
        <w:rPr/>
      </w:pPr>
      <w:r>
        <w:rPr>
          <w:rFonts w:eastAsia="Courier New"/>
        </w:rPr>
        <w:t xml:space="preserve">    </w:t>
      </w:r>
      <w:r>
        <w:rPr/>
        <w:t>/** Clasa interna de tranzactii */</w:t>
      </w:r>
    </w:p>
    <w:p>
      <w:pPr>
        <w:pStyle w:val="PlainText"/>
        <w:rPr/>
      </w:pPr>
      <w:r>
        <w:rPr>
          <w:rFonts w:eastAsia="Courier New"/>
        </w:rPr>
        <w:t xml:space="preserve">    </w:t>
      </w:r>
      <w:r>
        <w:rPr/>
        <w:t>private class Tranzactie {</w:t>
      </w:r>
    </w:p>
    <w:p>
      <w:pPr>
        <w:pStyle w:val="PlainText"/>
        <w:rPr/>
      </w:pPr>
      <w:r>
        <w:rPr>
          <w:rFonts w:eastAsia="Courier New"/>
        </w:rPr>
        <w:t xml:space="preserve">        </w:t>
      </w:r>
      <w:r>
        <w:rPr/>
        <w:t>int suma;         // suma din tranzactie</w:t>
      </w:r>
    </w:p>
    <w:p>
      <w:pPr>
        <w:pStyle w:val="PlainText"/>
        <w:rPr/>
      </w:pPr>
      <w:r>
        <w:rPr>
          <w:rFonts w:eastAsia="Courier New"/>
        </w:rPr>
        <w:t xml:space="preserve">        </w:t>
      </w:r>
      <w:r>
        <w:rPr/>
        <w:t>String tranzactie;  // poate fi  "depunere" sau "extragere"</w:t>
      </w:r>
    </w:p>
    <w:p>
      <w:pPr>
        <w:pStyle w:val="PlainText"/>
        <w:rPr>
          <w:rFonts w:eastAsia="Courier New"/>
        </w:rPr>
      </w:pPr>
      <w:r>
        <w:rPr>
          <w:rFonts w:eastAsia="Courier New"/>
        </w:rPr>
        <w:t xml:space="preserve">        </w:t>
      </w:r>
    </w:p>
    <w:p>
      <w:pPr>
        <w:pStyle w:val="PlainText"/>
        <w:rPr/>
      </w:pPr>
      <w:r>
        <w:rPr>
          <w:rFonts w:eastAsia="Courier New"/>
        </w:rPr>
        <w:t xml:space="preserve">        </w:t>
      </w:r>
      <w:r>
        <w:rPr/>
        <w:t>/** Constructor:  */</w:t>
      </w:r>
    </w:p>
    <w:p>
      <w:pPr>
        <w:pStyle w:val="PlainText"/>
        <w:rPr/>
      </w:pPr>
      <w:r>
        <w:rPr>
          <w:rFonts w:eastAsia="Courier New"/>
        </w:rPr>
        <w:t xml:space="preserve">        </w:t>
      </w:r>
      <w:r>
        <w:rPr/>
        <w:t>public Tranzactie(int n, String t) {</w:t>
      </w:r>
    </w:p>
    <w:p>
      <w:pPr>
        <w:pStyle w:val="PlainText"/>
        <w:rPr/>
      </w:pPr>
      <w:r>
        <w:rPr>
          <w:rFonts w:eastAsia="Courier New"/>
        </w:rPr>
        <w:t xml:space="preserve">           </w:t>
      </w:r>
      <w:r>
        <w:rPr/>
        <w:t>suma= n; tranzactie= t;</w:t>
      </w:r>
    </w:p>
    <w:p>
      <w:pPr>
        <w:pStyle w:val="PlainText"/>
        <w:rPr/>
      </w:pPr>
      <w:r>
        <w:rPr>
          <w:rFonts w:eastAsia="Courier New"/>
        </w:rPr>
        <w:t xml:space="preserve">        </w:t>
      </w:r>
      <w:r>
        <w:rPr/>
        <w:t>}</w:t>
      </w:r>
    </w:p>
    <w:p>
      <w:pPr>
        <w:pStyle w:val="PlainText"/>
        <w:rPr>
          <w:rFonts w:eastAsia="Courier New"/>
        </w:rPr>
      </w:pPr>
      <w:r>
        <w:rPr>
          <w:rFonts w:eastAsia="Courier New"/>
        </w:rPr>
        <w:t xml:space="preserve">        </w:t>
      </w:r>
    </w:p>
    <w:p>
      <w:pPr>
        <w:pStyle w:val="PlainText"/>
        <w:rPr/>
      </w:pPr>
      <w:r>
        <w:rPr>
          <w:rFonts w:eastAsia="Courier New"/>
        </w:rPr>
        <w:t xml:space="preserve">        </w:t>
      </w:r>
      <w:r>
        <w:rPr/>
        <w:t>/** informatie explicita despre tranzactie */</w:t>
      </w:r>
    </w:p>
    <w:p>
      <w:pPr>
        <w:pStyle w:val="PlainText"/>
        <w:rPr/>
      </w:pPr>
      <w:r>
        <w:rPr>
          <w:rFonts w:eastAsia="Courier New"/>
        </w:rPr>
        <w:t xml:space="preserve">        </w:t>
      </w:r>
      <w:r>
        <w:rPr/>
        <w:t xml:space="preserve">public String toString(){ </w:t>
      </w:r>
    </w:p>
    <w:p>
      <w:pPr>
        <w:pStyle w:val="PlainText"/>
        <w:rPr/>
      </w:pPr>
      <w:r>
        <w:rPr>
          <w:rFonts w:eastAsia="Courier New"/>
        </w:rPr>
        <w:t xml:space="preserve">          </w:t>
      </w:r>
      <w:r>
        <w:rPr/>
        <w:t>// a se remarca accesul direct la atributul numarDeCont</w:t>
      </w:r>
    </w:p>
    <w:p>
      <w:pPr>
        <w:pStyle w:val="PlainText"/>
        <w:rPr/>
      </w:pPr>
      <w:r>
        <w:rPr>
          <w:rFonts w:eastAsia="Courier New"/>
        </w:rPr>
        <w:t xml:space="preserve">          </w:t>
      </w:r>
      <w:r>
        <w:rPr/>
        <w:t xml:space="preserve">return numarDeCont + ": " + tranzactie + ": " + suma; </w:t>
      </w:r>
    </w:p>
    <w:p>
      <w:pPr>
        <w:pStyle w:val="PlainText"/>
        <w:rPr/>
      </w:pPr>
      <w:r>
        <w:rPr>
          <w:rFonts w:eastAsia="Courier New"/>
        </w:rPr>
        <w:t xml:space="preserve">        </w:t>
      </w:r>
      <w:r>
        <w:rPr/>
        <w:t>}</w:t>
      </w:r>
    </w:p>
    <w:p>
      <w:pPr>
        <w:pStyle w:val="PlainText"/>
        <w:rPr/>
      </w:pPr>
      <w:r>
        <w:rPr>
          <w:rFonts w:eastAsia="Courier New"/>
        </w:rPr>
        <w:t xml:space="preserve">    </w:t>
      </w:r>
      <w:r>
        <w:rPr/>
        <w:t>}</w:t>
      </w:r>
    </w:p>
    <w:p>
      <w:pPr>
        <w:pStyle w:val="PlainText"/>
        <w:rPr/>
      </w:pPr>
      <w:r>
        <w:rPr/>
        <w:t>}</w:t>
      </w:r>
    </w:p>
    <w:p>
      <w:pPr>
        <w:pStyle w:val="PlainText"/>
        <w:rPr/>
      </w:pPr>
      <w:r>
        <w:rPr/>
      </w:r>
    </w:p>
    <w:p>
      <w:pPr>
        <w:pStyle w:val="PlainText"/>
        <w:rPr/>
      </w:pPr>
      <w:r>
        <w:rPr/>
      </w:r>
    </w:p>
    <w:p>
      <w:pPr>
        <w:pStyle w:val="PlainText"/>
        <w:rPr>
          <w:rFonts w:ascii="Arial" w:hAnsi="Arial" w:cs="Arial"/>
          <w:sz w:val="24"/>
          <w:szCs w:val="24"/>
          <w:lang w:val="ro-RO"/>
        </w:rPr>
      </w:pPr>
      <w:r>
        <w:rPr>
          <w:rFonts w:cs="Arial" w:ascii="Arial" w:hAnsi="Arial"/>
          <w:b/>
          <w:sz w:val="24"/>
          <w:szCs w:val="24"/>
        </w:rPr>
        <w:t xml:space="preserve">Exemplu.  </w:t>
      </w:r>
      <w:r>
        <w:rPr>
          <w:rFonts w:cs="Arial" w:ascii="Arial" w:hAnsi="Arial"/>
          <w:sz w:val="24"/>
          <w:szCs w:val="24"/>
          <w:lang w:val="ro-RO"/>
        </w:rPr>
        <w:t xml:space="preserve">Continuăm exemplul anterior prin considerarea unor obiecte care conţin liste de depozite bancare. Aceste liste sunt parcurse, in ordine inversă adăugării,  prin intermediul unui obiect iterator din clasa internă IteratorInvers. Se poate observa încă o dată accesul simplificat la atrbutele clasei externe Banca. Clienţii clasei Banca nu pot crea obiecte ale clasei interne IteratorInvers; pentru a folosi obiecte iteratoare, clienţii utilizează interfaţa Iterator şi  metoda creeazaIteratorInvers() a clasei Banca. În cazul prezentat aici,  clasa Main joacă rolul de client al claselor DepozitBancar şi Banca. Se observă cum cele două obiecte iteratoare iterInvers1 şi iterInvers2 parcurg lista independent unul de celalalt. </w:t>
      </w:r>
    </w:p>
    <w:p>
      <w:pPr>
        <w:pStyle w:val="PlainText"/>
        <w:rPr>
          <w:rFonts w:ascii="Arial" w:hAnsi="Arial" w:cs="Arial"/>
          <w:sz w:val="24"/>
          <w:szCs w:val="24"/>
        </w:rPr>
      </w:pPr>
      <w:r>
        <w:rPr>
          <w:rFonts w:cs="Arial" w:ascii="Arial" w:hAnsi="Arial"/>
          <w:sz w:val="24"/>
          <w:szCs w:val="24"/>
          <w:lang w:val="ro-RO"/>
        </w:rPr>
        <w:t xml:space="preserve">Exista şi obiecte iteratoare din clasa interna IteratorDirect, care parcurg lista începând cu indicele 0 şi oprindu-se pe indicele </w:t>
      </w:r>
      <w:r>
        <w:rPr/>
        <w:t xml:space="preserve">numarDeDepozite. </w:t>
      </w:r>
      <w:r>
        <w:rPr>
          <w:rFonts w:cs="Arial" w:ascii="Arial" w:hAnsi="Arial"/>
          <w:sz w:val="24"/>
          <w:szCs w:val="24"/>
        </w:rPr>
        <w:t xml:space="preserve">În aplicaţie, după ce iteratorul iterDirect staţionează pe ultimul element cu numarul de cont 10231, se adaugă un cont nou în listă. Deoarece metodele iteratorului au acces direct la atributul numarDeDepozite, metoda hasNext() lucrează pe valoarea actualizată a acestui atribut şi sesizează corect că mai sunt elemente de parcurs. </w:t>
      </w:r>
    </w:p>
    <w:p>
      <w:pPr>
        <w:pStyle w:val="PlainText"/>
        <w:rPr>
          <w:rFonts w:ascii="Arial" w:hAnsi="Arial" w:cs="Arial"/>
          <w:sz w:val="24"/>
          <w:szCs w:val="24"/>
          <w:lang w:val="ro-RO"/>
        </w:rPr>
      </w:pPr>
      <w:r>
        <w:rPr>
          <w:rFonts w:cs="Arial" w:ascii="Arial" w:hAnsi="Arial"/>
          <w:sz w:val="24"/>
          <w:szCs w:val="24"/>
        </w:rPr>
        <w:t>Comparaţi cu situaţia în care clasa IteratorDirect nu este clasa interna a clasei Banca; în acest caz  atributul numarDeDepozite va trebui transmis prin valoare ca argument la crearea iteratorului (utilizând o metoda de genul getNumarDeDepozite()) şi schimbarea lui nu mai este sesizată.</w:t>
      </w:r>
    </w:p>
    <w:p>
      <w:pPr>
        <w:pStyle w:val="PlainText"/>
        <w:rPr>
          <w:rFonts w:ascii="Arial" w:hAnsi="Arial" w:cs="Arial"/>
          <w:sz w:val="24"/>
          <w:szCs w:val="24"/>
          <w:lang w:val="ro-RO"/>
        </w:rPr>
      </w:pPr>
      <w:r>
        <w:rPr>
          <w:rFonts w:cs="Arial" w:ascii="Arial" w:hAnsi="Arial"/>
          <w:sz w:val="24"/>
          <w:szCs w:val="24"/>
          <w:lang w:val="ro-RO"/>
        </w:rPr>
      </w:r>
    </w:p>
    <w:p>
      <w:pPr>
        <w:pStyle w:val="PlainText"/>
        <w:rPr/>
      </w:pPr>
      <w:r>
        <w:rPr/>
        <w:t>// fisier Banca.java</w:t>
      </w:r>
    </w:p>
    <w:p>
      <w:pPr>
        <w:pStyle w:val="PlainText"/>
        <w:rPr/>
      </w:pPr>
      <w:r>
        <w:rPr/>
        <w:t>import java.util.*;</w:t>
      </w:r>
    </w:p>
    <w:p>
      <w:pPr>
        <w:pStyle w:val="PlainText"/>
        <w:rPr/>
      </w:pPr>
      <w:r>
        <w:rPr/>
      </w:r>
    </w:p>
    <w:p>
      <w:pPr>
        <w:pStyle w:val="PlainText"/>
        <w:rPr/>
      </w:pPr>
      <w:r>
        <w:rPr/>
        <w:t>/** Un obiect  Banca este o lista de depozite bancare */</w:t>
      </w:r>
    </w:p>
    <w:p>
      <w:pPr>
        <w:pStyle w:val="PlainText"/>
        <w:rPr/>
      </w:pPr>
      <w:r>
        <w:rPr/>
        <w:t>/** Lista de depozite este parcursa de la sfarsit catre inceput printr-un iterator dat de metoda Iterator creeazaIteratorInvers()  */</w:t>
      </w:r>
    </w:p>
    <w:p>
      <w:pPr>
        <w:pStyle w:val="PlainText"/>
        <w:rPr/>
      </w:pPr>
      <w:r>
        <w:rPr/>
        <w:t>/** si este parcursa de la inceput catre sfarsit printr-un iterator dat de metoda Iterator creeazaIteratorDirect()  */</w:t>
      </w:r>
    </w:p>
    <w:p>
      <w:pPr>
        <w:pStyle w:val="PlainText"/>
        <w:rPr/>
      </w:pPr>
      <w:r>
        <w:rPr/>
        <w:t>public class Banca {</w:t>
      </w:r>
    </w:p>
    <w:p>
      <w:pPr>
        <w:pStyle w:val="PlainText"/>
        <w:ind w:firstLine="288"/>
        <w:rPr/>
      </w:pPr>
      <w:r>
        <w:rPr/>
        <w:t xml:space="preserve">private DepozitBancar[] listaDeDepozite; </w:t>
      </w:r>
    </w:p>
    <w:p>
      <w:pPr>
        <w:pStyle w:val="PlainText"/>
        <w:ind w:firstLine="288"/>
        <w:rPr/>
      </w:pPr>
      <w:r>
        <w:rPr/>
        <w:t>private int numarMaximDeDepozite;</w:t>
      </w:r>
    </w:p>
    <w:p>
      <w:pPr>
        <w:pStyle w:val="PlainText"/>
        <w:rPr/>
      </w:pPr>
      <w:r>
        <w:rPr/>
        <w:tab/>
        <w:t>private int numarDeDepozite; //listaDeDepozite[0..numarDeDepozite-1]</w:t>
      </w:r>
    </w:p>
    <w:p>
      <w:pPr>
        <w:pStyle w:val="PlainText"/>
        <w:ind w:firstLine="288"/>
        <w:rPr/>
      </w:pPr>
      <w:r>
        <w:rPr/>
        <w:t>public Banca(int numarMaximDeDepozite){</w:t>
      </w:r>
    </w:p>
    <w:p>
      <w:pPr>
        <w:pStyle w:val="PlainText"/>
        <w:rPr/>
      </w:pPr>
      <w:r>
        <w:rPr>
          <w:rFonts w:eastAsia="Courier New"/>
        </w:rPr>
        <w:t xml:space="preserve">      </w:t>
      </w:r>
      <w:r>
        <w:rPr/>
        <w:t xml:space="preserve">this.numarMaximDeDepozite=numarMaximDeDepozite; </w:t>
      </w:r>
    </w:p>
    <w:p>
      <w:pPr>
        <w:pStyle w:val="PlainText"/>
        <w:rPr/>
      </w:pPr>
      <w:r>
        <w:rPr>
          <w:rFonts w:eastAsia="Courier New"/>
        </w:rPr>
        <w:t xml:space="preserve">      </w:t>
      </w:r>
      <w:r>
        <w:rPr/>
        <w:t>listaDeDepozite=new DepozitBancar[numarMaximDeDepozite];</w:t>
      </w:r>
    </w:p>
    <w:p>
      <w:pPr>
        <w:pStyle w:val="PlainText"/>
        <w:ind w:firstLine="288"/>
        <w:rPr/>
      </w:pPr>
      <w:r>
        <w:rPr/>
        <w:t>}</w:t>
      </w:r>
    </w:p>
    <w:p>
      <w:pPr>
        <w:pStyle w:val="PlainText"/>
        <w:ind w:firstLine="288"/>
        <w:rPr/>
      </w:pPr>
      <w:r>
        <w:rPr/>
        <w:t>public void addDepozitBancar(DepozitBancar db){</w:t>
      </w:r>
    </w:p>
    <w:p>
      <w:pPr>
        <w:pStyle w:val="PlainText"/>
        <w:rPr/>
      </w:pPr>
      <w:r>
        <w:rPr>
          <w:rFonts w:eastAsia="Courier New"/>
        </w:rPr>
        <w:t xml:space="preserve">      </w:t>
      </w:r>
      <w:r>
        <w:rPr/>
        <w:t>listaDeDepozite[numarDeDepozite++]=db;</w:t>
      </w:r>
    </w:p>
    <w:p>
      <w:pPr>
        <w:pStyle w:val="PlainText"/>
        <w:ind w:firstLine="288"/>
        <w:rPr/>
      </w:pPr>
      <w:r>
        <w:rPr/>
        <w:t>}</w:t>
      </w:r>
    </w:p>
    <w:p>
      <w:pPr>
        <w:pStyle w:val="PlainText"/>
        <w:rPr/>
      </w:pPr>
      <w:r>
        <w:rPr>
          <w:rFonts w:eastAsia="Courier New"/>
        </w:rPr>
        <w:t xml:space="preserve">    </w:t>
      </w:r>
      <w:r>
        <w:rPr/>
        <w:t>/** Clasa interna de iterare (in ordine inversa) */</w:t>
      </w:r>
    </w:p>
    <w:p>
      <w:pPr>
        <w:pStyle w:val="PlainText"/>
        <w:rPr/>
      </w:pPr>
      <w:r>
        <w:rPr>
          <w:rFonts w:eastAsia="Courier New"/>
        </w:rPr>
        <w:t xml:space="preserve">    </w:t>
      </w:r>
      <w:r>
        <w:rPr/>
        <w:t>private class IteratorInvers implements Iterator {</w:t>
      </w:r>
    </w:p>
    <w:p>
      <w:pPr>
        <w:pStyle w:val="PlainText"/>
        <w:rPr/>
      </w:pPr>
      <w:r>
        <w:rPr>
          <w:rFonts w:eastAsia="Courier New"/>
        </w:rPr>
        <w:t xml:space="preserve">    </w:t>
      </w:r>
      <w:r>
        <w:rPr/>
        <w:tab/>
        <w:tab/>
        <w:t xml:space="preserve">private int n= numarDeDepozite; // listaDeDepozite[0..n - 1] </w:t>
      </w:r>
    </w:p>
    <w:p>
      <w:pPr>
        <w:pStyle w:val="PlainText"/>
        <w:rPr>
          <w:rFonts w:eastAsia="Courier New"/>
        </w:rPr>
      </w:pPr>
      <w:r>
        <w:rPr>
          <w:rFonts w:eastAsia="Courier New"/>
        </w:rPr>
        <w:t xml:space="preserve">        </w:t>
      </w:r>
    </w:p>
    <w:p>
      <w:pPr>
        <w:pStyle w:val="PlainText"/>
        <w:rPr/>
      </w:pPr>
      <w:r>
        <w:rPr>
          <w:rFonts w:eastAsia="Courier New"/>
        </w:rPr>
        <w:t xml:space="preserve">        </w:t>
      </w:r>
      <w:r>
        <w:rPr/>
        <w:t>/** = "nu mai exista elemente de iterat" */</w:t>
      </w:r>
    </w:p>
    <w:p>
      <w:pPr>
        <w:pStyle w:val="PlainText"/>
        <w:ind w:start="576" w:firstLine="288"/>
        <w:rPr/>
      </w:pPr>
      <w:r>
        <w:rPr/>
        <w:t>public boolean hasNext() { return n &gt; 0; }</w:t>
      </w:r>
    </w:p>
    <w:p>
      <w:pPr>
        <w:pStyle w:val="PlainText"/>
        <w:rPr>
          <w:rFonts w:eastAsia="Courier New"/>
        </w:rPr>
      </w:pPr>
      <w:r>
        <w:rPr>
          <w:rFonts w:eastAsia="Courier New"/>
        </w:rPr>
        <w:t xml:space="preserve">        </w:t>
      </w:r>
    </w:p>
    <w:p>
      <w:pPr>
        <w:pStyle w:val="PlainText"/>
        <w:rPr/>
      </w:pPr>
      <w:r>
        <w:rPr>
          <w:rFonts w:eastAsia="Courier New"/>
        </w:rPr>
        <w:t xml:space="preserve">        </w:t>
      </w:r>
      <w:r>
        <w:rPr/>
        <w:t>/** = urmatorul depozit ce urmeaza in ordinea de iterare */</w:t>
      </w:r>
    </w:p>
    <w:p>
      <w:pPr>
        <w:pStyle w:val="PlainText"/>
        <w:rPr/>
      </w:pPr>
      <w:r>
        <w:rPr>
          <w:rFonts w:eastAsia="Courier New"/>
        </w:rPr>
        <w:t xml:space="preserve">      </w:t>
      </w:r>
      <w:r>
        <w:rPr/>
        <w:tab/>
        <w:t xml:space="preserve">public Object next() { </w:t>
      </w:r>
    </w:p>
    <w:p>
      <w:pPr>
        <w:pStyle w:val="PlainText"/>
        <w:rPr/>
      </w:pPr>
      <w:r>
        <w:rPr>
          <w:rFonts w:eastAsia="Courier New"/>
        </w:rPr>
        <w:t xml:space="preserve">          </w:t>
      </w:r>
      <w:r>
        <w:rPr/>
        <w:t xml:space="preserve">if (hasNext()) n= n - 1;  </w:t>
      </w:r>
    </w:p>
    <w:p>
      <w:pPr>
        <w:pStyle w:val="PlainText"/>
        <w:ind w:start="864" w:firstLine="288"/>
        <w:rPr/>
      </w:pPr>
      <w:r>
        <w:rPr/>
        <w:t xml:space="preserve">// altfel, iteratorul ramane pozitionat </w:t>
      </w:r>
    </w:p>
    <w:p>
      <w:pPr>
        <w:pStyle w:val="PlainText"/>
        <w:ind w:start="864" w:firstLine="288"/>
        <w:rPr/>
      </w:pPr>
      <w:r>
        <w:rPr/>
        <w:t xml:space="preserve">// pe ultimul element iterat </w:t>
      </w:r>
    </w:p>
    <w:p>
      <w:pPr>
        <w:pStyle w:val="PlainText"/>
        <w:rPr/>
      </w:pPr>
      <w:r>
        <w:rPr>
          <w:rFonts w:eastAsia="Courier New"/>
        </w:rPr>
        <w:t xml:space="preserve">          </w:t>
      </w:r>
      <w:r>
        <w:rPr/>
        <w:t xml:space="preserve">return listaDeDepozite[n]; </w:t>
      </w:r>
    </w:p>
    <w:p>
      <w:pPr>
        <w:pStyle w:val="PlainText"/>
        <w:ind w:start="576" w:firstLine="288"/>
        <w:rPr/>
      </w:pPr>
      <w:r>
        <w:rPr/>
        <w:t>}</w:t>
      </w:r>
    </w:p>
    <w:p>
      <w:pPr>
        <w:pStyle w:val="PlainText"/>
        <w:rPr>
          <w:rFonts w:eastAsia="Courier New"/>
        </w:rPr>
      </w:pPr>
      <w:r>
        <w:rPr>
          <w:rFonts w:eastAsia="Courier New"/>
        </w:rPr>
        <w:t xml:space="preserve">        </w:t>
      </w:r>
    </w:p>
    <w:p>
      <w:pPr>
        <w:pStyle w:val="PlainText"/>
        <w:rPr/>
      </w:pPr>
      <w:r>
        <w:rPr>
          <w:rFonts w:eastAsia="Courier New"/>
        </w:rPr>
        <w:t xml:space="preserve">        </w:t>
      </w:r>
      <w:r>
        <w:rPr/>
        <w:t>/** remove nu este implementata*/</w:t>
      </w:r>
    </w:p>
    <w:p>
      <w:pPr>
        <w:pStyle w:val="PlainText"/>
        <w:rPr/>
      </w:pPr>
      <w:r>
        <w:rPr>
          <w:rFonts w:eastAsia="Courier New"/>
        </w:rPr>
        <w:t xml:space="preserve">        </w:t>
      </w:r>
      <w:r>
        <w:rPr/>
        <w:t>public void remove() {}</w:t>
      </w:r>
    </w:p>
    <w:p>
      <w:pPr>
        <w:pStyle w:val="PlainText"/>
        <w:rPr/>
      </w:pPr>
      <w:r>
        <w:rPr>
          <w:rFonts w:eastAsia="Courier New"/>
        </w:rPr>
        <w:t xml:space="preserve">    </w:t>
      </w:r>
      <w:r>
        <w:rPr/>
        <w:t>}</w:t>
      </w:r>
    </w:p>
    <w:p>
      <w:pPr>
        <w:pStyle w:val="PlainText"/>
        <w:rPr>
          <w:rFonts w:eastAsia="Courier New"/>
        </w:rPr>
      </w:pPr>
      <w:r>
        <w:rPr>
          <w:rFonts w:eastAsia="Courier New"/>
        </w:rPr>
        <w:t xml:space="preserve">    </w:t>
      </w:r>
    </w:p>
    <w:p>
      <w:pPr>
        <w:pStyle w:val="PlainText"/>
        <w:ind w:firstLine="288"/>
        <w:rPr/>
      </w:pPr>
      <w:r>
        <w:rPr/>
        <w:t xml:space="preserve">/** Aceasta metoda a clasei Banca furnizeaza clientilor </w:t>
      </w:r>
    </w:p>
    <w:p>
      <w:pPr>
        <w:pStyle w:val="PlainText"/>
        <w:rPr/>
      </w:pPr>
      <w:r>
        <w:rPr>
          <w:rFonts w:eastAsia="Courier New"/>
        </w:rPr>
        <w:t xml:space="preserve">        </w:t>
      </w:r>
      <w:r>
        <w:rPr/>
        <w:t xml:space="preserve">iteratoare de parcurgere de la sfarsit la inceput. </w:t>
      </w:r>
    </w:p>
    <w:p>
      <w:pPr>
        <w:pStyle w:val="PlainText"/>
        <w:rPr/>
      </w:pPr>
      <w:r>
        <w:rPr>
          <w:rFonts w:eastAsia="Courier New"/>
        </w:rPr>
        <w:t xml:space="preserve">        </w:t>
      </w:r>
      <w:r>
        <w:rPr/>
        <w:t>Este utilizata o clasa interna</w:t>
      </w:r>
    </w:p>
    <w:p>
      <w:pPr>
        <w:pStyle w:val="PlainText"/>
        <w:ind w:firstLine="288"/>
        <w:rPr/>
      </w:pPr>
      <w:r>
        <w:rPr/>
        <w:t xml:space="preserve">*/    </w:t>
      </w:r>
    </w:p>
    <w:p>
      <w:pPr>
        <w:pStyle w:val="PlainText"/>
        <w:ind w:firstLine="288"/>
        <w:rPr/>
      </w:pPr>
      <w:r>
        <w:rPr/>
        <w:t xml:space="preserve">public Iterator creeazaIteratorInvers() { </w:t>
      </w:r>
    </w:p>
    <w:p>
      <w:pPr>
        <w:pStyle w:val="PlainText"/>
        <w:ind w:start="576" w:firstLine="288"/>
        <w:rPr/>
      </w:pPr>
      <w:r>
        <w:rPr/>
        <w:t xml:space="preserve">return new IteratorInvers(); </w:t>
      </w:r>
    </w:p>
    <w:p>
      <w:pPr>
        <w:pStyle w:val="PlainText"/>
        <w:ind w:firstLine="288"/>
        <w:rPr/>
      </w:pPr>
      <w:r>
        <w:rPr/>
        <w:t>}</w:t>
      </w:r>
    </w:p>
    <w:p>
      <w:pPr>
        <w:pStyle w:val="PlainText"/>
        <w:rPr/>
      </w:pPr>
      <w:r>
        <w:rPr/>
      </w:r>
    </w:p>
    <w:p>
      <w:pPr>
        <w:pStyle w:val="PlainText"/>
        <w:rPr/>
      </w:pPr>
      <w:r>
        <w:rPr>
          <w:rFonts w:eastAsia="Courier New"/>
        </w:rPr>
        <w:t xml:space="preserve">    </w:t>
      </w:r>
      <w:r>
        <w:rPr/>
        <w:t>/** Clasa interna de iterare (in ordine directa) */</w:t>
      </w:r>
    </w:p>
    <w:p>
      <w:pPr>
        <w:pStyle w:val="PlainText"/>
        <w:ind w:firstLine="288"/>
        <w:rPr/>
      </w:pPr>
      <w:r>
        <w:rPr/>
        <w:t>private class IteratorDirect implements Iterator {</w:t>
      </w:r>
    </w:p>
    <w:p>
      <w:pPr>
        <w:pStyle w:val="PlainText"/>
        <w:rPr/>
      </w:pPr>
      <w:r>
        <w:rPr>
          <w:rFonts w:eastAsia="Courier New"/>
        </w:rPr>
        <w:t xml:space="preserve">        </w:t>
      </w:r>
      <w:r>
        <w:rPr/>
        <w:t xml:space="preserve">private int n= 0; // listaDeDepozite[0..n - 1] </w:t>
      </w:r>
    </w:p>
    <w:p>
      <w:pPr>
        <w:pStyle w:val="PlainText"/>
        <w:rPr/>
      </w:pPr>
      <w:r>
        <w:rPr>
          <w:rFonts w:eastAsia="Courier New"/>
        </w:rPr>
        <w:t xml:space="preserve">        </w:t>
      </w:r>
      <w:r>
        <w:rPr/>
        <w:t>/** = "nu mai exista elemente de iterat" */</w:t>
      </w:r>
    </w:p>
    <w:p>
      <w:pPr>
        <w:pStyle w:val="PlainText"/>
        <w:rPr/>
      </w:pPr>
      <w:r>
        <w:rPr>
          <w:rFonts w:eastAsia="Courier New"/>
        </w:rPr>
        <w:t xml:space="preserve">        </w:t>
      </w:r>
      <w:r>
        <w:rPr/>
        <w:t>public boolean hasNext() { return n &lt; numarDeDepozite; }</w:t>
      </w:r>
    </w:p>
    <w:p>
      <w:pPr>
        <w:pStyle w:val="PlainText"/>
        <w:rPr>
          <w:rFonts w:eastAsia="Courier New"/>
        </w:rPr>
      </w:pPr>
      <w:r>
        <w:rPr>
          <w:rFonts w:eastAsia="Courier New"/>
        </w:rPr>
        <w:t xml:space="preserve">        </w:t>
      </w:r>
    </w:p>
    <w:p>
      <w:pPr>
        <w:pStyle w:val="PlainText"/>
        <w:rPr/>
      </w:pPr>
      <w:r>
        <w:rPr>
          <w:rFonts w:eastAsia="Courier New"/>
        </w:rPr>
        <w:t xml:space="preserve">        </w:t>
      </w:r>
      <w:r>
        <w:rPr/>
        <w:t>/** = urmatorul depozit ce urmeaza in ordinea de iterare */</w:t>
      </w:r>
    </w:p>
    <w:p>
      <w:pPr>
        <w:pStyle w:val="PlainText"/>
        <w:rPr>
          <w:rFonts w:eastAsia="Courier New"/>
        </w:rPr>
      </w:pPr>
      <w:r>
        <w:rPr>
          <w:rFonts w:eastAsia="Courier New"/>
        </w:rPr>
        <w:t xml:space="preserve">      </w:t>
      </w:r>
    </w:p>
    <w:p>
      <w:pPr>
        <w:pStyle w:val="PlainText"/>
        <w:rPr/>
      </w:pPr>
      <w:r>
        <w:rPr>
          <w:rFonts w:eastAsia="Courier New"/>
        </w:rPr>
        <w:t xml:space="preserve">        </w:t>
      </w:r>
      <w:r>
        <w:rPr/>
        <w:t xml:space="preserve">public Object next() { </w:t>
      </w:r>
    </w:p>
    <w:p>
      <w:pPr>
        <w:pStyle w:val="PlainText"/>
        <w:rPr/>
      </w:pPr>
      <w:r>
        <w:rPr>
          <w:rFonts w:eastAsia="Courier New"/>
        </w:rPr>
        <w:t xml:space="preserve">          </w:t>
      </w:r>
      <w:r>
        <w:rPr/>
        <w:t xml:space="preserve">if (hasNext()) n= n + 1;  </w:t>
      </w:r>
    </w:p>
    <w:p>
      <w:pPr>
        <w:pStyle w:val="PlainText"/>
        <w:ind w:start="864" w:firstLine="288"/>
        <w:rPr/>
      </w:pPr>
      <w:r>
        <w:rPr/>
        <w:t xml:space="preserve">// iteratorul ramane pozitionat pe ultimul element iterat </w:t>
      </w:r>
    </w:p>
    <w:p>
      <w:pPr>
        <w:pStyle w:val="PlainText"/>
        <w:rPr/>
      </w:pPr>
      <w:r>
        <w:rPr>
          <w:rFonts w:eastAsia="Courier New"/>
        </w:rPr>
        <w:t xml:space="preserve">          </w:t>
      </w:r>
      <w:r>
        <w:rPr/>
        <w:t xml:space="preserve">return listaDeDepozite[n-1]; </w:t>
      </w:r>
    </w:p>
    <w:p>
      <w:pPr>
        <w:pStyle w:val="PlainText"/>
        <w:rPr/>
      </w:pPr>
      <w:r>
        <w:rPr>
          <w:rFonts w:eastAsia="Courier New"/>
        </w:rPr>
        <w:t xml:space="preserve">        </w:t>
      </w:r>
      <w:r>
        <w:rPr/>
        <w:t>}</w:t>
      </w:r>
    </w:p>
    <w:p>
      <w:pPr>
        <w:pStyle w:val="PlainText"/>
        <w:rPr>
          <w:rFonts w:eastAsia="Courier New"/>
        </w:rPr>
      </w:pPr>
      <w:r>
        <w:rPr>
          <w:rFonts w:eastAsia="Courier New"/>
        </w:rPr>
        <w:t xml:space="preserve">        </w:t>
      </w:r>
    </w:p>
    <w:p>
      <w:pPr>
        <w:pStyle w:val="PlainText"/>
        <w:rPr/>
      </w:pPr>
      <w:r>
        <w:rPr>
          <w:rFonts w:eastAsia="Courier New"/>
        </w:rPr>
        <w:t xml:space="preserve">        </w:t>
      </w:r>
      <w:r>
        <w:rPr/>
        <w:t>/** remove nu este implementata*/</w:t>
      </w:r>
    </w:p>
    <w:p>
      <w:pPr>
        <w:pStyle w:val="PlainText"/>
        <w:rPr/>
      </w:pPr>
      <w:r>
        <w:rPr>
          <w:rFonts w:eastAsia="Courier New"/>
        </w:rPr>
        <w:t xml:space="preserve">        </w:t>
      </w:r>
      <w:r>
        <w:rPr/>
        <w:t>public void remove() {}</w:t>
      </w:r>
    </w:p>
    <w:p>
      <w:pPr>
        <w:pStyle w:val="PlainText"/>
        <w:ind w:firstLine="288"/>
        <w:rPr/>
      </w:pPr>
      <w:r>
        <w:rPr/>
        <w:t>}</w:t>
      </w:r>
    </w:p>
    <w:p>
      <w:pPr>
        <w:pStyle w:val="PlainText"/>
        <w:rPr>
          <w:rFonts w:eastAsia="Courier New"/>
        </w:rPr>
      </w:pPr>
      <w:r>
        <w:rPr>
          <w:rFonts w:eastAsia="Courier New"/>
        </w:rPr>
        <w:t xml:space="preserve">    </w:t>
      </w:r>
    </w:p>
    <w:p>
      <w:pPr>
        <w:pStyle w:val="PlainText"/>
        <w:ind w:firstLine="288"/>
        <w:rPr/>
      </w:pPr>
      <w:r>
        <w:rPr/>
        <w:t xml:space="preserve">/** Aceasta metoda a clasei Banca furnizeaza clientilor </w:t>
      </w:r>
    </w:p>
    <w:p>
      <w:pPr>
        <w:pStyle w:val="PlainText"/>
        <w:rPr/>
      </w:pPr>
      <w:r>
        <w:rPr>
          <w:rFonts w:eastAsia="Courier New"/>
        </w:rPr>
        <w:t xml:space="preserve">        </w:t>
      </w:r>
      <w:r>
        <w:rPr/>
        <w:t xml:space="preserve">iteratoare de parcurgere de la inceput la sfarsit. </w:t>
      </w:r>
    </w:p>
    <w:p>
      <w:pPr>
        <w:pStyle w:val="PlainText"/>
        <w:rPr/>
      </w:pPr>
      <w:r>
        <w:rPr>
          <w:rFonts w:eastAsia="Courier New"/>
        </w:rPr>
        <w:t xml:space="preserve">        </w:t>
      </w:r>
      <w:r>
        <w:rPr/>
        <w:t>Este utilizata o clasa interna</w:t>
      </w:r>
    </w:p>
    <w:p>
      <w:pPr>
        <w:pStyle w:val="PlainText"/>
        <w:ind w:firstLine="288"/>
        <w:rPr/>
      </w:pPr>
      <w:r>
        <w:rPr/>
        <w:t xml:space="preserve">*/    </w:t>
      </w:r>
    </w:p>
    <w:p>
      <w:pPr>
        <w:pStyle w:val="PlainText"/>
        <w:ind w:firstLine="288"/>
        <w:rPr/>
      </w:pPr>
      <w:r>
        <w:rPr/>
        <w:t xml:space="preserve">public Iterator creeazaIteratorDirect(){ </w:t>
      </w:r>
    </w:p>
    <w:p>
      <w:pPr>
        <w:pStyle w:val="PlainText"/>
        <w:ind w:start="288" w:firstLine="288"/>
        <w:rPr/>
      </w:pPr>
      <w:r>
        <w:rPr/>
        <w:t xml:space="preserve">return new IteratorDirect(); </w:t>
      </w:r>
    </w:p>
    <w:p>
      <w:pPr>
        <w:pStyle w:val="PlainText"/>
        <w:ind w:firstLine="288"/>
        <w:rPr/>
      </w:pPr>
      <w:r>
        <w:rPr/>
        <w:t>}</w:t>
      </w:r>
    </w:p>
    <w:p>
      <w:pPr>
        <w:pStyle w:val="PlainText"/>
        <w:rPr/>
      </w:pPr>
      <w:r>
        <w:rPr/>
        <w:t>}</w:t>
      </w:r>
    </w:p>
    <w:p>
      <w:pPr>
        <w:pStyle w:val="PlainText"/>
        <w:rPr/>
      </w:pPr>
      <w:r>
        <w:rPr/>
      </w:r>
    </w:p>
    <w:p>
      <w:pPr>
        <w:pStyle w:val="PlainText"/>
        <w:rPr/>
      </w:pPr>
      <w:r>
        <w:rPr/>
        <w:t>// fisier Main.java</w:t>
      </w:r>
    </w:p>
    <w:p>
      <w:pPr>
        <w:pStyle w:val="PlainText"/>
        <w:rPr/>
      </w:pPr>
      <w:r>
        <w:rPr/>
        <w:t>import java.util.*;</w:t>
      </w:r>
    </w:p>
    <w:p>
      <w:pPr>
        <w:pStyle w:val="PlainText"/>
        <w:rPr/>
      </w:pPr>
      <w:r>
        <w:rPr/>
        <w:t>public class Main{</w:t>
      </w:r>
    </w:p>
    <w:p>
      <w:pPr>
        <w:pStyle w:val="PlainText"/>
        <w:rPr/>
      </w:pPr>
      <w:r>
        <w:rPr>
          <w:rFonts w:eastAsia="Courier New"/>
        </w:rPr>
        <w:t xml:space="preserve">  </w:t>
      </w:r>
      <w:r>
        <w:rPr/>
        <w:t>public static void main(String args[]){</w:t>
      </w:r>
    </w:p>
    <w:p>
      <w:pPr>
        <w:pStyle w:val="PlainText"/>
        <w:rPr/>
      </w:pPr>
      <w:r>
        <w:rPr>
          <w:rFonts w:eastAsia="Courier New"/>
        </w:rPr>
        <w:t xml:space="preserve">    </w:t>
      </w:r>
      <w:r>
        <w:rPr/>
        <w:t>DepozitBancar b0, b1;</w:t>
      </w:r>
    </w:p>
    <w:p>
      <w:pPr>
        <w:pStyle w:val="PlainText"/>
        <w:rPr/>
      </w:pPr>
      <w:r>
        <w:rPr>
          <w:rFonts w:eastAsia="Courier New"/>
        </w:rPr>
        <w:t xml:space="preserve">    </w:t>
      </w:r>
      <w:r>
        <w:rPr/>
        <w:t>b0=new DepozitBancar(10230);</w:t>
      </w:r>
    </w:p>
    <w:p>
      <w:pPr>
        <w:pStyle w:val="PlainText"/>
        <w:rPr/>
      </w:pPr>
      <w:r>
        <w:rPr>
          <w:rFonts w:eastAsia="Courier New"/>
        </w:rPr>
        <w:t xml:space="preserve">    </w:t>
      </w:r>
      <w:r>
        <w:rPr/>
        <w:t>b1=new DepozitBancar(10231);</w:t>
      </w:r>
    </w:p>
    <w:p>
      <w:pPr>
        <w:pStyle w:val="PlainText"/>
        <w:rPr/>
      </w:pPr>
      <w:r>
        <w:rPr>
          <w:rFonts w:eastAsia="Courier New"/>
        </w:rPr>
        <w:t xml:space="preserve">    </w:t>
      </w:r>
      <w:r>
        <w:rPr/>
        <w:t xml:space="preserve">b0.depune(100); </w:t>
      </w:r>
    </w:p>
    <w:p>
      <w:pPr>
        <w:pStyle w:val="PlainText"/>
        <w:rPr/>
      </w:pPr>
      <w:r>
        <w:rPr>
          <w:rFonts w:eastAsia="Courier New"/>
        </w:rPr>
        <w:t xml:space="preserve">    </w:t>
      </w:r>
      <w:r>
        <w:rPr/>
        <w:t>b1.depune(200); b1.extrage(75);</w:t>
      </w:r>
    </w:p>
    <w:p>
      <w:pPr>
        <w:pStyle w:val="PlainText"/>
        <w:rPr/>
      </w:pPr>
      <w:r>
        <w:rPr>
          <w:rFonts w:eastAsia="Courier New"/>
        </w:rPr>
        <w:t xml:space="preserve">    </w:t>
      </w:r>
      <w:r>
        <w:rPr/>
        <w:t xml:space="preserve">// o banca mica, cu doua depozite </w:t>
      </w:r>
    </w:p>
    <w:p>
      <w:pPr>
        <w:pStyle w:val="PlainText"/>
        <w:rPr/>
      </w:pPr>
      <w:r>
        <w:rPr>
          <w:rFonts w:eastAsia="Courier New"/>
        </w:rPr>
        <w:t xml:space="preserve">    </w:t>
      </w:r>
      <w:r>
        <w:rPr/>
        <w:t>Banca banca=new Banca(3);</w:t>
      </w:r>
    </w:p>
    <w:p>
      <w:pPr>
        <w:pStyle w:val="PlainText"/>
        <w:rPr/>
      </w:pPr>
      <w:r>
        <w:rPr>
          <w:rFonts w:eastAsia="Courier New"/>
        </w:rPr>
        <w:t xml:space="preserve">    </w:t>
      </w:r>
      <w:r>
        <w:rPr/>
        <w:t>banca.addDepozitBancar(b0);</w:t>
      </w:r>
    </w:p>
    <w:p>
      <w:pPr>
        <w:pStyle w:val="PlainText"/>
        <w:rPr/>
      </w:pPr>
      <w:r>
        <w:rPr>
          <w:rFonts w:eastAsia="Courier New"/>
        </w:rPr>
        <w:t xml:space="preserve">    </w:t>
      </w:r>
      <w:r>
        <w:rPr/>
        <w:t>banca.addDepozitBancar(b1);</w:t>
      </w:r>
    </w:p>
    <w:p>
      <w:pPr>
        <w:pStyle w:val="PlainText"/>
        <w:rPr/>
      </w:pPr>
      <w:r>
        <w:rPr>
          <w:rFonts w:eastAsia="Courier New"/>
        </w:rPr>
        <w:t xml:space="preserve">    </w:t>
      </w:r>
      <w:r>
        <w:rPr/>
        <w:t>// doua obiecte iteratoare</w:t>
      </w:r>
    </w:p>
    <w:p>
      <w:pPr>
        <w:pStyle w:val="PlainText"/>
        <w:rPr/>
      </w:pPr>
      <w:r>
        <w:rPr>
          <w:rFonts w:eastAsia="Courier New"/>
        </w:rPr>
        <w:t xml:space="preserve">    </w:t>
      </w:r>
      <w:r>
        <w:rPr/>
        <w:t>Iterator iterInvers1, iterInvers2, iterDirect;</w:t>
      </w:r>
    </w:p>
    <w:p>
      <w:pPr>
        <w:pStyle w:val="PlainText"/>
        <w:rPr/>
      </w:pPr>
      <w:r>
        <w:rPr>
          <w:rFonts w:eastAsia="Courier New"/>
        </w:rPr>
        <w:t xml:space="preserve">    </w:t>
      </w:r>
      <w:r>
        <w:rPr/>
        <w:t>iterInvers1=banca.creeazaIteratorInvers();</w:t>
      </w:r>
    </w:p>
    <w:p>
      <w:pPr>
        <w:pStyle w:val="PlainText"/>
        <w:rPr/>
      </w:pPr>
      <w:r>
        <w:rPr>
          <w:rFonts w:eastAsia="Courier New"/>
        </w:rPr>
        <w:t xml:space="preserve">    </w:t>
      </w:r>
      <w:r>
        <w:rPr/>
        <w:t xml:space="preserve">iterInvers2=banca.creeazaIteratorInvers();  </w:t>
      </w:r>
    </w:p>
    <w:p>
      <w:pPr>
        <w:pStyle w:val="PlainText"/>
        <w:rPr/>
      </w:pPr>
      <w:r>
        <w:rPr>
          <w:rFonts w:eastAsia="Courier New"/>
        </w:rPr>
        <w:t xml:space="preserve">    </w:t>
      </w:r>
      <w:r>
        <w:rPr/>
        <w:t>iterDirect=banca.creeazaIteratorDirect();</w:t>
      </w:r>
    </w:p>
    <w:p>
      <w:pPr>
        <w:pStyle w:val="PlainText"/>
        <w:rPr/>
      </w:pPr>
      <w:r>
        <w:rPr>
          <w:rFonts w:eastAsia="Courier New"/>
        </w:rPr>
        <w:t xml:space="preserve">    </w:t>
      </w:r>
      <w:r>
        <w:rPr/>
        <w:t>// cu orimul iterator parcurgem complet</w:t>
      </w:r>
    </w:p>
    <w:p>
      <w:pPr>
        <w:pStyle w:val="PlainText"/>
        <w:rPr/>
      </w:pPr>
      <w:r>
        <w:rPr>
          <w:rFonts w:eastAsia="Courier New"/>
        </w:rPr>
        <w:t xml:space="preserve">    </w:t>
      </w:r>
      <w:r>
        <w:rPr/>
        <w:t>System.out.println(</w:t>
      </w:r>
    </w:p>
    <w:p>
      <w:pPr>
        <w:pStyle w:val="PlainText"/>
        <w:rPr/>
      </w:pPr>
      <w:r>
        <w:rPr>
          <w:rFonts w:eastAsia="Courier New"/>
        </w:rPr>
        <w:t xml:space="preserve">       </w:t>
      </w:r>
      <w:r>
        <w:rPr/>
        <w:t>((DepozitBancar)(iterInvers1.next())).getUltimaTranzactie()</w:t>
      </w:r>
    </w:p>
    <w:p>
      <w:pPr>
        <w:pStyle w:val="PlainText"/>
        <w:rPr/>
      </w:pPr>
      <w:r>
        <w:rPr>
          <w:rFonts w:eastAsia="Courier New"/>
        </w:rPr>
        <w:t xml:space="preserve">    </w:t>
      </w:r>
      <w:r>
        <w:rPr/>
        <w:t>);</w:t>
      </w:r>
    </w:p>
    <w:p>
      <w:pPr>
        <w:pStyle w:val="PlainText"/>
        <w:rPr>
          <w:rFonts w:eastAsia="Courier New"/>
        </w:rPr>
      </w:pPr>
      <w:r>
        <w:rPr>
          <w:rFonts w:eastAsia="Courier New"/>
        </w:rPr>
        <w:t xml:space="preserve">       </w:t>
      </w:r>
    </w:p>
    <w:p>
      <w:pPr>
        <w:pStyle w:val="PlainText"/>
        <w:rPr/>
      </w:pPr>
      <w:r>
        <w:rPr>
          <w:rFonts w:eastAsia="Courier New"/>
        </w:rPr>
        <w:t xml:space="preserve">    </w:t>
      </w:r>
      <w:r>
        <w:rPr/>
        <w:t>System.out.println(</w:t>
      </w:r>
    </w:p>
    <w:p>
      <w:pPr>
        <w:pStyle w:val="PlainText"/>
        <w:rPr/>
      </w:pPr>
      <w:r>
        <w:rPr>
          <w:rFonts w:eastAsia="Courier New"/>
        </w:rPr>
        <w:t xml:space="preserve">       </w:t>
      </w:r>
      <w:r>
        <w:rPr/>
        <w:t>((DepozitBancar)(iterInvers1.next())).getUltimaTranzactie()</w:t>
      </w:r>
    </w:p>
    <w:p>
      <w:pPr>
        <w:pStyle w:val="PlainText"/>
        <w:rPr/>
      </w:pPr>
      <w:r>
        <w:rPr>
          <w:rFonts w:eastAsia="Courier New"/>
        </w:rPr>
        <w:t xml:space="preserve">    </w:t>
      </w:r>
      <w:r>
        <w:rPr/>
        <w:t>);</w:t>
      </w:r>
    </w:p>
    <w:p>
      <w:pPr>
        <w:pStyle w:val="PlainText"/>
        <w:rPr/>
      </w:pPr>
      <w:r>
        <w:rPr>
          <w:rFonts w:eastAsia="Courier New"/>
        </w:rPr>
        <w:t xml:space="preserve">    </w:t>
      </w:r>
      <w:r>
        <w:rPr/>
        <w:t>// here the first iterator is on the first element of banca</w:t>
      </w:r>
    </w:p>
    <w:p>
      <w:pPr>
        <w:pStyle w:val="PlainText"/>
        <w:rPr/>
      </w:pPr>
      <w:r>
        <w:rPr>
          <w:rFonts w:eastAsia="Courier New"/>
        </w:rPr>
        <w:t xml:space="preserve">    </w:t>
      </w:r>
      <w:r>
        <w:rPr/>
        <w:t>System.out.println(</w:t>
      </w:r>
    </w:p>
    <w:p>
      <w:pPr>
        <w:pStyle w:val="PlainText"/>
        <w:rPr/>
      </w:pPr>
      <w:r>
        <w:rPr>
          <w:rFonts w:eastAsia="Courier New"/>
        </w:rPr>
        <w:t xml:space="preserve">       </w:t>
      </w:r>
      <w:r>
        <w:rPr/>
        <w:t>((DepozitBancar)(iterInvers1.next())).getUltimaTranzactie()</w:t>
      </w:r>
    </w:p>
    <w:p>
      <w:pPr>
        <w:pStyle w:val="PlainText"/>
        <w:rPr/>
      </w:pPr>
      <w:r>
        <w:rPr>
          <w:rFonts w:eastAsia="Courier New"/>
        </w:rPr>
        <w:t xml:space="preserve">    </w:t>
      </w:r>
      <w:r>
        <w:rPr/>
        <w:t xml:space="preserve">);  </w:t>
      </w:r>
    </w:p>
    <w:p>
      <w:pPr>
        <w:pStyle w:val="PlainText"/>
        <w:rPr/>
      </w:pPr>
      <w:r>
        <w:rPr>
          <w:rFonts w:eastAsia="Courier New"/>
        </w:rPr>
        <w:t xml:space="preserve">    </w:t>
      </w:r>
      <w:r>
        <w:rPr/>
        <w:t xml:space="preserve">// while the second is still at the last element </w:t>
      </w:r>
    </w:p>
    <w:p>
      <w:pPr>
        <w:pStyle w:val="PlainText"/>
        <w:rPr/>
      </w:pPr>
      <w:r>
        <w:rPr>
          <w:rFonts w:eastAsia="Courier New"/>
        </w:rPr>
        <w:t xml:space="preserve">        </w:t>
      </w:r>
      <w:r>
        <w:rPr/>
        <w:t>System.out.println(</w:t>
      </w:r>
    </w:p>
    <w:p>
      <w:pPr>
        <w:pStyle w:val="PlainText"/>
        <w:rPr/>
      </w:pPr>
      <w:r>
        <w:rPr>
          <w:rFonts w:eastAsia="Courier New"/>
        </w:rPr>
        <w:t xml:space="preserve">       </w:t>
      </w:r>
      <w:r>
        <w:rPr/>
        <w:t>((DepozitBancar)(iterInvers2.next())).getUltimaTranzactie()</w:t>
      </w:r>
    </w:p>
    <w:p>
      <w:pPr>
        <w:pStyle w:val="PlainText"/>
        <w:rPr/>
      </w:pPr>
      <w:r>
        <w:rPr>
          <w:rFonts w:eastAsia="Courier New"/>
        </w:rPr>
        <w:t xml:space="preserve">    </w:t>
      </w:r>
      <w:r>
        <w:rPr/>
        <w:t xml:space="preserve">);  </w:t>
      </w:r>
    </w:p>
    <w:p>
      <w:pPr>
        <w:pStyle w:val="PlainText"/>
        <w:rPr/>
      </w:pPr>
      <w:r>
        <w:rPr>
          <w:rFonts w:eastAsia="Courier New"/>
        </w:rPr>
        <w:t xml:space="preserve">     </w:t>
      </w:r>
      <w:r>
        <w:rPr/>
        <w:t xml:space="preserve">// iteratorul direct   </w:t>
      </w:r>
    </w:p>
    <w:p>
      <w:pPr>
        <w:pStyle w:val="PlainText"/>
        <w:rPr/>
      </w:pPr>
      <w:r>
        <w:rPr>
          <w:rFonts w:eastAsia="Courier New"/>
        </w:rPr>
        <w:t xml:space="preserve">    </w:t>
      </w:r>
      <w:r>
        <w:rPr/>
        <w:t>System.out.println(</w:t>
      </w:r>
    </w:p>
    <w:p>
      <w:pPr>
        <w:pStyle w:val="PlainText"/>
        <w:rPr/>
      </w:pPr>
      <w:r>
        <w:rPr>
          <w:rFonts w:eastAsia="Courier New"/>
        </w:rPr>
        <w:t xml:space="preserve">       </w:t>
      </w:r>
      <w:r>
        <w:rPr/>
        <w:t>((DepozitBancar)(iterDirect.next())).getUltimaTranzactie()</w:t>
      </w:r>
    </w:p>
    <w:p>
      <w:pPr>
        <w:pStyle w:val="PlainText"/>
        <w:rPr/>
      </w:pPr>
      <w:r>
        <w:rPr>
          <w:rFonts w:eastAsia="Courier New"/>
        </w:rPr>
        <w:t xml:space="preserve">    </w:t>
      </w:r>
      <w:r>
        <w:rPr/>
        <w:t>);</w:t>
      </w:r>
    </w:p>
    <w:p>
      <w:pPr>
        <w:pStyle w:val="PlainText"/>
        <w:rPr>
          <w:rFonts w:eastAsia="Courier New"/>
        </w:rPr>
      </w:pPr>
      <w:r>
        <w:rPr>
          <w:rFonts w:eastAsia="Courier New"/>
        </w:rPr>
        <w:t xml:space="preserve">       </w:t>
      </w:r>
    </w:p>
    <w:p>
      <w:pPr>
        <w:pStyle w:val="PlainText"/>
        <w:rPr/>
      </w:pPr>
      <w:r>
        <w:rPr>
          <w:rFonts w:eastAsia="Courier New"/>
        </w:rPr>
        <w:t xml:space="preserve">    </w:t>
      </w:r>
      <w:r>
        <w:rPr/>
        <w:t>System.out.println(</w:t>
      </w:r>
    </w:p>
    <w:p>
      <w:pPr>
        <w:pStyle w:val="PlainText"/>
        <w:rPr/>
      </w:pPr>
      <w:r>
        <w:rPr>
          <w:rFonts w:eastAsia="Courier New"/>
        </w:rPr>
        <w:t xml:space="preserve">       </w:t>
      </w:r>
      <w:r>
        <w:rPr/>
        <w:t>((DepozitBancar)(iterDirect.next())).getUltimaTranzactie()</w:t>
      </w:r>
    </w:p>
    <w:p>
      <w:pPr>
        <w:pStyle w:val="PlainText"/>
        <w:rPr/>
      </w:pPr>
      <w:r>
        <w:rPr>
          <w:rFonts w:eastAsia="Courier New"/>
        </w:rPr>
        <w:t xml:space="preserve">    </w:t>
      </w:r>
      <w:r>
        <w:rPr/>
        <w:t>);</w:t>
      </w:r>
    </w:p>
    <w:p>
      <w:pPr>
        <w:pStyle w:val="PlainText"/>
        <w:rPr/>
      </w:pPr>
      <w:r>
        <w:rPr>
          <w:rFonts w:eastAsia="Courier New"/>
        </w:rPr>
        <w:t xml:space="preserve">    </w:t>
      </w:r>
      <w:r>
        <w:rPr/>
        <w:t xml:space="preserve">// aici iteratorul a ramas pe ultimul element </w:t>
      </w:r>
    </w:p>
    <w:p>
      <w:pPr>
        <w:pStyle w:val="PlainText"/>
        <w:rPr/>
      </w:pPr>
      <w:r>
        <w:rPr>
          <w:rFonts w:eastAsia="Courier New"/>
        </w:rPr>
        <w:t xml:space="preserve">    </w:t>
      </w:r>
      <w:r>
        <w:rPr/>
        <w:t>System.out.println(</w:t>
      </w:r>
    </w:p>
    <w:p>
      <w:pPr>
        <w:pStyle w:val="PlainText"/>
        <w:rPr/>
      </w:pPr>
      <w:r>
        <w:rPr>
          <w:rFonts w:eastAsia="Courier New"/>
        </w:rPr>
        <w:t xml:space="preserve">       </w:t>
      </w:r>
      <w:r>
        <w:rPr/>
        <w:t>((DepozitBancar)(iterDirect.next())).getUltimaTranzactie()</w:t>
      </w:r>
    </w:p>
    <w:p>
      <w:pPr>
        <w:pStyle w:val="PlainText"/>
        <w:rPr/>
      </w:pPr>
      <w:r>
        <w:rPr>
          <w:rFonts w:eastAsia="Courier New"/>
        </w:rPr>
        <w:t xml:space="preserve">    </w:t>
      </w:r>
      <w:r>
        <w:rPr/>
        <w:t xml:space="preserve">);  </w:t>
      </w:r>
    </w:p>
    <w:p>
      <w:pPr>
        <w:pStyle w:val="PlainText"/>
        <w:rPr/>
      </w:pPr>
      <w:r>
        <w:rPr>
          <w:rFonts w:eastAsia="Courier New"/>
        </w:rPr>
        <w:t xml:space="preserve">    </w:t>
      </w:r>
      <w:r>
        <w:rPr/>
        <w:t>DepozitBancar b2=new DepozitBancar(10232);</w:t>
      </w:r>
    </w:p>
    <w:p>
      <w:pPr>
        <w:pStyle w:val="PlainText"/>
        <w:rPr/>
      </w:pPr>
      <w:r>
        <w:rPr>
          <w:rFonts w:eastAsia="Courier New"/>
        </w:rPr>
        <w:t xml:space="preserve">    </w:t>
      </w:r>
      <w:r>
        <w:rPr/>
        <w:t xml:space="preserve">b2.depune(2000); </w:t>
      </w:r>
    </w:p>
    <w:p>
      <w:pPr>
        <w:pStyle w:val="PlainText"/>
        <w:rPr/>
      </w:pPr>
      <w:r>
        <w:rPr>
          <w:rFonts w:eastAsia="Courier New"/>
        </w:rPr>
        <w:t xml:space="preserve">    </w:t>
      </w:r>
      <w:r>
        <w:rPr/>
        <w:t>banca.addDepozitBancar(b2);</w:t>
      </w:r>
    </w:p>
    <w:p>
      <w:pPr>
        <w:pStyle w:val="PlainText"/>
        <w:rPr/>
      </w:pPr>
      <w:r>
        <w:rPr>
          <w:rFonts w:eastAsia="Courier New"/>
        </w:rPr>
        <w:t xml:space="preserve">    </w:t>
      </w:r>
      <w:r>
        <w:rPr/>
        <w:t>// dar dupa adaugarea altuia, iteratorul trece mai departe</w:t>
      </w:r>
    </w:p>
    <w:p>
      <w:pPr>
        <w:pStyle w:val="PlainText"/>
        <w:rPr/>
      </w:pPr>
      <w:r>
        <w:rPr>
          <w:rFonts w:eastAsia="Courier New"/>
        </w:rPr>
        <w:t xml:space="preserve">    </w:t>
      </w:r>
      <w:r>
        <w:rPr/>
        <w:t>System.out.println(</w:t>
      </w:r>
    </w:p>
    <w:p>
      <w:pPr>
        <w:pStyle w:val="PlainText"/>
        <w:rPr/>
      </w:pPr>
      <w:r>
        <w:rPr>
          <w:rFonts w:eastAsia="Courier New"/>
        </w:rPr>
        <w:t xml:space="preserve">       </w:t>
      </w:r>
      <w:r>
        <w:rPr/>
        <w:t>((DepozitBancar)(iterDirect.next())).getUltimaTranzactie()</w:t>
      </w:r>
    </w:p>
    <w:p>
      <w:pPr>
        <w:pStyle w:val="PlainText"/>
        <w:rPr/>
      </w:pPr>
      <w:r>
        <w:rPr>
          <w:rFonts w:eastAsia="Courier New"/>
        </w:rPr>
        <w:t xml:space="preserve">    </w:t>
      </w:r>
      <w:r>
        <w:rPr/>
        <w:t xml:space="preserve">);  </w:t>
      </w:r>
    </w:p>
    <w:p>
      <w:pPr>
        <w:pStyle w:val="PlainText"/>
        <w:rPr/>
      </w:pPr>
      <w:r>
        <w:rPr>
          <w:rFonts w:eastAsia="Courier New"/>
        </w:rPr>
        <w:t xml:space="preserve">  </w:t>
      </w:r>
      <w:r>
        <w:rPr/>
        <w:t xml:space="preserve">}  </w:t>
      </w:r>
    </w:p>
    <w:p>
      <w:pPr>
        <w:pStyle w:val="PlainText"/>
        <w:rPr/>
      </w:pPr>
      <w:r>
        <w:rPr/>
        <w:t xml:space="preserve">} </w:t>
      </w:r>
    </w:p>
    <w:p>
      <w:pPr>
        <w:pStyle w:val="PlainText"/>
        <w:rPr/>
      </w:pPr>
      <w:r>
        <w:rPr/>
        <w:t>/* resultate</w:t>
      </w:r>
    </w:p>
    <w:p>
      <w:pPr>
        <w:pStyle w:val="PlainText"/>
        <w:rPr/>
      </w:pPr>
      <w:r>
        <w:rPr/>
        <w:t>*/</w:t>
      </w:r>
    </w:p>
    <w:p>
      <w:pPr>
        <w:pStyle w:val="PlainText"/>
        <w:rPr>
          <w:rFonts w:eastAsia="Courier New"/>
        </w:rPr>
      </w:pPr>
      <w:r>
        <w:rPr>
          <w:rFonts w:eastAsia="Courier New"/>
        </w:rPr>
        <w:t xml:space="preserve"> </w:t>
      </w:r>
    </w:p>
    <w:p>
      <w:pPr>
        <w:pStyle w:val="PlainText"/>
        <w:rPr/>
      </w:pPr>
      <w:r>
        <w:rPr/>
      </w:r>
    </w:p>
    <w:p>
      <w:pPr>
        <w:pStyle w:val="PlainText"/>
        <w:rPr>
          <w:rFonts w:ascii="Arial" w:hAnsi="Arial" w:cs="Arial"/>
          <w:sz w:val="24"/>
          <w:szCs w:val="24"/>
        </w:rPr>
      </w:pPr>
      <w:r>
        <w:rPr>
          <w:rFonts w:cs="Arial" w:ascii="Arial" w:hAnsi="Arial"/>
          <w:sz w:val="24"/>
          <w:szCs w:val="24"/>
        </w:rPr>
        <w:t>Prin executarea programului anterior se obţin următoarele rezultate:</w:t>
      </w:r>
    </w:p>
    <w:p>
      <w:pPr>
        <w:pStyle w:val="PlainText"/>
        <w:rPr/>
      </w:pPr>
      <w:r>
        <w:rPr/>
        <w:t>10231: extragere: 75</w:t>
      </w:r>
    </w:p>
    <w:p>
      <w:pPr>
        <w:pStyle w:val="PlainText"/>
        <w:rPr/>
      </w:pPr>
      <w:r>
        <w:rPr/>
        <w:t>10230: depunere: 100</w:t>
      </w:r>
    </w:p>
    <w:p>
      <w:pPr>
        <w:pStyle w:val="PlainText"/>
        <w:rPr/>
      </w:pPr>
      <w:r>
        <w:rPr/>
        <w:t>10230: depunere: 100</w:t>
      </w:r>
    </w:p>
    <w:p>
      <w:pPr>
        <w:pStyle w:val="PlainText"/>
        <w:rPr/>
      </w:pPr>
      <w:r>
        <w:rPr/>
        <w:t>10231: extragere: 75</w:t>
      </w:r>
    </w:p>
    <w:p>
      <w:pPr>
        <w:pStyle w:val="PlainText"/>
        <w:rPr/>
      </w:pPr>
      <w:r>
        <w:rPr/>
        <w:t>10230: depunere: 100</w:t>
      </w:r>
    </w:p>
    <w:p>
      <w:pPr>
        <w:pStyle w:val="PlainText"/>
        <w:rPr/>
      </w:pPr>
      <w:r>
        <w:rPr/>
        <w:t>10231: extragere: 75</w:t>
      </w:r>
    </w:p>
    <w:p>
      <w:pPr>
        <w:pStyle w:val="PlainText"/>
        <w:rPr/>
      </w:pPr>
      <w:r>
        <w:rPr/>
        <w:t>10231: extragere: 75</w:t>
      </w:r>
    </w:p>
    <w:p>
      <w:pPr>
        <w:pStyle w:val="PlainText"/>
        <w:rPr/>
      </w:pPr>
      <w:r>
        <w:rPr/>
        <w:t>10232: depunere: 2000</w:t>
      </w:r>
    </w:p>
    <w:p>
      <w:pPr>
        <w:pStyle w:val="PlainText"/>
        <w:rPr/>
      </w:pPr>
      <w:r>
        <w:rPr/>
      </w:r>
    </w:p>
    <w:p>
      <w:pPr>
        <w:pStyle w:val="PlainText"/>
        <w:rPr/>
      </w:pPr>
      <w:r>
        <w:rPr>
          <w:rFonts w:cs="Arial" w:ascii="Arial" w:hAnsi="Arial"/>
          <w:b/>
          <w:sz w:val="24"/>
          <w:szCs w:val="24"/>
          <w:lang w:val="ro-RO"/>
        </w:rPr>
        <w:t xml:space="preserve">Clase locale.  </w:t>
      </w:r>
      <w:r>
        <w:rPr>
          <w:rFonts w:cs="Arial" w:ascii="Arial" w:hAnsi="Arial"/>
          <w:sz w:val="24"/>
          <w:szCs w:val="24"/>
          <w:lang w:val="ro-RO"/>
        </w:rPr>
        <w:t xml:space="preserve">În cazul când o clasă server este utilizată  doar într-o singură metodă, este natural să plasăm descrierea clasei chiar în interiorul metodei. O astfel de clasă se numeşte </w:t>
      </w:r>
      <w:r>
        <w:rPr>
          <w:rFonts w:cs="Arial" w:ascii="Arial" w:hAnsi="Arial"/>
          <w:i/>
          <w:sz w:val="24"/>
          <w:szCs w:val="24"/>
          <w:lang w:val="ro-RO"/>
        </w:rPr>
        <w:t xml:space="preserve">clasă locală </w:t>
      </w:r>
      <w:r>
        <w:rPr>
          <w:rFonts w:cs="Arial" w:ascii="Arial" w:hAnsi="Arial"/>
          <w:sz w:val="24"/>
          <w:szCs w:val="24"/>
          <w:lang w:val="ro-RO"/>
        </w:rPr>
        <w:t xml:space="preserve">sau </w:t>
      </w:r>
      <w:r>
        <w:rPr>
          <w:rFonts w:cs="Arial" w:ascii="Arial" w:hAnsi="Arial"/>
          <w:i/>
          <w:sz w:val="24"/>
          <w:szCs w:val="24"/>
          <w:lang w:val="ro-RO"/>
        </w:rPr>
        <w:t>clasă internă locală</w:t>
      </w:r>
      <w:r>
        <w:rPr>
          <w:rFonts w:cs="Arial" w:ascii="Arial" w:hAnsi="Arial"/>
          <w:sz w:val="24"/>
          <w:szCs w:val="24"/>
          <w:lang w:val="ro-RO"/>
        </w:rPr>
        <w:t xml:space="preserve">. Metoda în care este definită clasa locală este prin urmare un client al acestei clase. Pot exista şi alţi clienţi, dacă metoda respectivă creează în contextul  de apelare obiecte ce aparţin clasei locale (referite ca obiecte dintr-o superclasă a clasei locale sau ca o interfaţă implementată de clasa locală). De pildă, în exemplul care a prezentat modele de iteratori pentru clasa Banca se poate observa că de fapt singurul loc în care a fost utilizată direct clasa internă IteratorDirect este metoda </w:t>
      </w:r>
      <w:r>
        <w:rPr>
          <w:sz w:val="24"/>
          <w:szCs w:val="24"/>
          <w:lang w:val="ro-RO"/>
        </w:rPr>
        <w:t xml:space="preserve">public  Iterator creeazaIteratorDirect(). </w:t>
      </w:r>
      <w:r>
        <w:rPr>
          <w:rFonts w:cs="Arial" w:ascii="Arial" w:hAnsi="Arial"/>
          <w:sz w:val="24"/>
          <w:szCs w:val="24"/>
          <w:lang w:val="ro-RO"/>
        </w:rPr>
        <w:t xml:space="preserve">Aceeaşi observaţie se poate face şi despre cazul clasei interne IteratorInvers şi al metodei  </w:t>
      </w:r>
      <w:r>
        <w:rPr>
          <w:sz w:val="24"/>
          <w:szCs w:val="24"/>
          <w:lang w:val="ro-RO"/>
        </w:rPr>
        <w:t>public  Iterator creeazaIteratorInvers().</w:t>
      </w:r>
      <w:r>
        <w:rPr>
          <w:rFonts w:cs="Arial" w:ascii="Arial" w:hAnsi="Arial"/>
          <w:sz w:val="24"/>
          <w:szCs w:val="24"/>
          <w:lang w:val="ro-RO"/>
        </w:rPr>
        <w:t>Apare naturală utilizarea acestor clase drept clase locale. Singura modificare se face în descrierea  clasei Banca (fişierul Banca.java), după cum urmează:</w:t>
      </w:r>
    </w:p>
    <w:p>
      <w:pPr>
        <w:pStyle w:val="PlainText"/>
        <w:rPr>
          <w:rFonts w:ascii="Arial" w:hAnsi="Arial" w:cs="Arial"/>
          <w:sz w:val="24"/>
          <w:szCs w:val="24"/>
          <w:lang w:val="ro-RO"/>
        </w:rPr>
      </w:pPr>
      <w:r>
        <w:rPr>
          <w:rFonts w:cs="Arial" w:ascii="Arial" w:hAnsi="Arial"/>
          <w:sz w:val="24"/>
          <w:szCs w:val="24"/>
          <w:lang w:val="ro-RO"/>
        </w:rPr>
      </w:r>
    </w:p>
    <w:p>
      <w:pPr>
        <w:pStyle w:val="PlainText"/>
        <w:rPr/>
      </w:pPr>
      <w:r>
        <w:rPr/>
        <w:t>import java.util.*;</w:t>
      </w:r>
    </w:p>
    <w:p>
      <w:pPr>
        <w:pStyle w:val="PlainText"/>
        <w:rPr/>
      </w:pPr>
      <w:r>
        <w:rPr/>
        <w:t>/** Un obiect  Banca este o lista de depozite bancare */</w:t>
      </w:r>
    </w:p>
    <w:p>
      <w:pPr>
        <w:pStyle w:val="PlainText"/>
        <w:rPr/>
      </w:pPr>
      <w:r>
        <w:rPr/>
        <w:t>/** Lista de depozite este parcursa de la sfarsit catre inceput printr-un iterator dat de metoda Iterator creeazaIteratorInvers()  */</w:t>
      </w:r>
    </w:p>
    <w:p>
      <w:pPr>
        <w:pStyle w:val="PlainText"/>
        <w:rPr/>
      </w:pPr>
      <w:r>
        <w:rPr/>
        <w:t>/** si este parcursa de la inceput catre sfarsit printr-un iterator dat de metoda Iterator creeazaIteratorDirect()  */</w:t>
      </w:r>
    </w:p>
    <w:p>
      <w:pPr>
        <w:pStyle w:val="PlainText"/>
        <w:rPr/>
      </w:pPr>
      <w:r>
        <w:rPr/>
      </w:r>
    </w:p>
    <w:p>
      <w:pPr>
        <w:pStyle w:val="PlainText"/>
        <w:rPr/>
      </w:pPr>
      <w:r>
        <w:rPr/>
        <w:t>public class Banca {</w:t>
      </w:r>
    </w:p>
    <w:p>
      <w:pPr>
        <w:pStyle w:val="PlainText"/>
        <w:rPr/>
      </w:pPr>
      <w:r>
        <w:rPr>
          <w:rFonts w:eastAsia="Courier New"/>
        </w:rPr>
        <w:t xml:space="preserve">   </w:t>
      </w:r>
      <w:r>
        <w:rPr/>
        <w:t>// ca in exemplul anterior…</w:t>
      </w:r>
    </w:p>
    <w:p>
      <w:pPr>
        <w:pStyle w:val="PlainText"/>
        <w:ind w:firstLine="288"/>
        <w:rPr/>
      </w:pPr>
      <w:r>
        <w:rPr/>
        <w:t xml:space="preserve">/** Aceasta metoda a clasei Banca furnizeaza clientilor </w:t>
      </w:r>
    </w:p>
    <w:p>
      <w:pPr>
        <w:pStyle w:val="PlainText"/>
        <w:rPr/>
      </w:pPr>
      <w:r>
        <w:rPr>
          <w:rFonts w:eastAsia="Courier New"/>
        </w:rPr>
        <w:t xml:space="preserve">        </w:t>
      </w:r>
      <w:r>
        <w:rPr/>
        <w:t xml:space="preserve">iteratoare de parcurgere de la sfarsit la inceput. </w:t>
      </w:r>
    </w:p>
    <w:p>
      <w:pPr>
        <w:pStyle w:val="PlainText"/>
        <w:rPr/>
      </w:pPr>
      <w:r>
        <w:rPr>
          <w:rFonts w:eastAsia="Courier New"/>
        </w:rPr>
        <w:t xml:space="preserve">        </w:t>
      </w:r>
      <w:r>
        <w:rPr/>
        <w:t>Este utilizata o clasa locala</w:t>
      </w:r>
    </w:p>
    <w:p>
      <w:pPr>
        <w:pStyle w:val="PlainText"/>
        <w:ind w:firstLine="288"/>
        <w:rPr/>
      </w:pPr>
      <w:r>
        <w:rPr/>
        <w:t xml:space="preserve">*/    </w:t>
      </w:r>
    </w:p>
    <w:p>
      <w:pPr>
        <w:pStyle w:val="PlainText"/>
        <w:ind w:firstLine="288"/>
        <w:rPr/>
      </w:pPr>
      <w:r>
        <w:rPr/>
        <w:t xml:space="preserve">public Iterator creeazaIteratorInvers() { </w:t>
      </w:r>
    </w:p>
    <w:p>
      <w:pPr>
        <w:pStyle w:val="PlainText"/>
        <w:ind w:firstLine="288"/>
        <w:rPr/>
      </w:pPr>
      <w:r>
        <w:rPr/>
        <w:t>/** Clasa locala de iterare (in ordine inversa) */</w:t>
      </w:r>
    </w:p>
    <w:p>
      <w:pPr>
        <w:pStyle w:val="PlainText"/>
        <w:ind w:start="288" w:firstLine="288"/>
        <w:rPr/>
      </w:pPr>
      <w:r>
        <w:rPr/>
        <w:t>class IteratorInvers implements Iterator {</w:t>
      </w:r>
    </w:p>
    <w:p>
      <w:pPr>
        <w:pStyle w:val="PlainText"/>
        <w:rPr/>
      </w:pPr>
      <w:r>
        <w:rPr>
          <w:rFonts w:eastAsia="Courier New"/>
        </w:rPr>
        <w:t xml:space="preserve">       </w:t>
      </w:r>
      <w:r>
        <w:rPr/>
        <w:t>// aici este o descriere a clasei  ca in exemplul anterior…</w:t>
      </w:r>
    </w:p>
    <w:p>
      <w:pPr>
        <w:pStyle w:val="PlainText"/>
        <w:ind w:start="288" w:firstLine="288"/>
        <w:rPr/>
      </w:pPr>
      <w:r>
        <w:rPr/>
        <w:t xml:space="preserve">}      </w:t>
      </w:r>
    </w:p>
    <w:p>
      <w:pPr>
        <w:pStyle w:val="PlainText"/>
        <w:rPr/>
      </w:pPr>
      <w:r>
        <w:rPr>
          <w:rFonts w:eastAsia="Courier New"/>
        </w:rPr>
        <w:t xml:space="preserve">      </w:t>
      </w:r>
      <w:r>
        <w:rPr/>
        <w:t xml:space="preserve">return new IteratorInvers(); </w:t>
      </w:r>
    </w:p>
    <w:p>
      <w:pPr>
        <w:pStyle w:val="PlainText"/>
        <w:ind w:firstLine="288"/>
        <w:rPr/>
      </w:pPr>
      <w:r>
        <w:rPr/>
        <w:t>}</w:t>
      </w:r>
    </w:p>
    <w:p>
      <w:pPr>
        <w:pStyle w:val="PlainText"/>
        <w:rPr>
          <w:rFonts w:eastAsia="Courier New"/>
        </w:rPr>
      </w:pPr>
      <w:r>
        <w:rPr>
          <w:rFonts w:eastAsia="Courier New"/>
        </w:rPr>
        <w:t xml:space="preserve">     </w:t>
      </w:r>
    </w:p>
    <w:p>
      <w:pPr>
        <w:pStyle w:val="PlainText"/>
        <w:rPr/>
      </w:pPr>
      <w:r>
        <w:rPr/>
        <w:tab/>
        <w:t xml:space="preserve">/** Aceasta metoda a clasei Banca furnizeaza clientilor </w:t>
      </w:r>
    </w:p>
    <w:p>
      <w:pPr>
        <w:pStyle w:val="PlainText"/>
        <w:rPr/>
      </w:pPr>
      <w:r>
        <w:rPr>
          <w:rFonts w:eastAsia="Courier New"/>
        </w:rPr>
        <w:t xml:space="preserve">        </w:t>
      </w:r>
      <w:r>
        <w:rPr/>
        <w:t xml:space="preserve">iteratoare de parcurgere de la inceput la sfarsit. </w:t>
      </w:r>
    </w:p>
    <w:p>
      <w:pPr>
        <w:pStyle w:val="PlainText"/>
        <w:rPr/>
      </w:pPr>
      <w:r>
        <w:rPr>
          <w:rFonts w:eastAsia="Courier New"/>
        </w:rPr>
        <w:t xml:space="preserve">        </w:t>
      </w:r>
      <w:r>
        <w:rPr/>
        <w:t>Este utilizata o clasa locala</w:t>
      </w:r>
    </w:p>
    <w:p>
      <w:pPr>
        <w:pStyle w:val="PlainText"/>
        <w:ind w:firstLine="288"/>
        <w:rPr/>
      </w:pPr>
      <w:r>
        <w:rPr/>
        <w:t>*/</w:t>
      </w:r>
    </w:p>
    <w:p>
      <w:pPr>
        <w:pStyle w:val="PlainText"/>
        <w:ind w:firstLine="288"/>
        <w:rPr/>
      </w:pPr>
      <w:r>
        <w:rPr/>
        <w:t xml:space="preserve">public  Iterator creeazaIteratorDirect() { </w:t>
      </w:r>
    </w:p>
    <w:p>
      <w:pPr>
        <w:pStyle w:val="PlainText"/>
        <w:rPr/>
      </w:pPr>
      <w:r>
        <w:rPr>
          <w:rFonts w:eastAsia="Courier New"/>
        </w:rPr>
        <w:t xml:space="preserve">      </w:t>
      </w:r>
      <w:r>
        <w:rPr/>
        <w:t>/** Clasa de iterare (in ordine directa) */</w:t>
      </w:r>
    </w:p>
    <w:p>
      <w:pPr>
        <w:pStyle w:val="PlainText"/>
        <w:rPr/>
      </w:pPr>
      <w:r>
        <w:rPr>
          <w:rFonts w:eastAsia="Courier New"/>
        </w:rPr>
        <w:t xml:space="preserve">      </w:t>
      </w:r>
      <w:r>
        <w:rPr/>
        <w:t>class IteratorDirect implements Iterator {</w:t>
      </w:r>
    </w:p>
    <w:p>
      <w:pPr>
        <w:pStyle w:val="PlainText"/>
        <w:ind w:start="864" w:hanging="0"/>
        <w:rPr/>
      </w:pPr>
      <w:r>
        <w:rPr>
          <w:rFonts w:eastAsia="Courier New"/>
        </w:rPr>
        <w:t xml:space="preserve"> </w:t>
      </w:r>
      <w:r>
        <w:rPr/>
        <w:t xml:space="preserve">// aici este o corpul clasei  ca in exemplul anterior…              }   </w:t>
      </w:r>
    </w:p>
    <w:p>
      <w:pPr>
        <w:pStyle w:val="PlainText"/>
        <w:rPr/>
      </w:pPr>
      <w:r>
        <w:rPr>
          <w:rFonts w:eastAsia="Courier New"/>
        </w:rPr>
        <w:t xml:space="preserve">      </w:t>
      </w:r>
      <w:r>
        <w:rPr/>
        <w:t xml:space="preserve">return new IteratorDirect(); </w:t>
      </w:r>
    </w:p>
    <w:p>
      <w:pPr>
        <w:pStyle w:val="PlainText"/>
        <w:ind w:firstLine="288"/>
        <w:rPr/>
      </w:pPr>
      <w:r>
        <w:rPr/>
        <w:t>}</w:t>
      </w:r>
    </w:p>
    <w:p>
      <w:pPr>
        <w:pStyle w:val="PlainText"/>
        <w:rPr/>
      </w:pPr>
      <w:r>
        <w:rPr/>
        <w:t>}</w:t>
      </w:r>
    </w:p>
    <w:p>
      <w:pPr>
        <w:pStyle w:val="PlainText"/>
        <w:rPr>
          <w:sz w:val="24"/>
          <w:szCs w:val="24"/>
          <w:lang w:val="ro-RO"/>
        </w:rPr>
      </w:pPr>
      <w:r>
        <w:rPr>
          <w:rFonts w:eastAsia="Arial" w:cs="Arial" w:ascii="Arial" w:hAnsi="Arial"/>
          <w:sz w:val="24"/>
          <w:szCs w:val="24"/>
          <w:lang w:val="ro-RO"/>
        </w:rPr>
        <w:t xml:space="preserve"> </w:t>
      </w:r>
      <w:r>
        <w:rPr>
          <w:rFonts w:eastAsia="Courier New"/>
          <w:sz w:val="24"/>
          <w:szCs w:val="24"/>
          <w:lang w:val="ro-RO"/>
        </w:rPr>
        <w:t xml:space="preserve">   </w:t>
      </w:r>
    </w:p>
    <w:p>
      <w:pPr>
        <w:pStyle w:val="PlainText"/>
        <w:rPr>
          <w:rFonts w:ascii="Arial" w:hAnsi="Arial" w:cs="Arial"/>
          <w:sz w:val="24"/>
          <w:szCs w:val="24"/>
          <w:lang w:val="ro-RO"/>
        </w:rPr>
      </w:pPr>
      <w:r>
        <w:rPr>
          <w:rFonts w:cs="Arial" w:ascii="Arial" w:hAnsi="Arial"/>
          <w:sz w:val="24"/>
          <w:szCs w:val="24"/>
          <w:lang w:val="ro-RO"/>
        </w:rPr>
      </w:r>
    </w:p>
    <w:p>
      <w:pPr>
        <w:pStyle w:val="PlainText"/>
        <w:rPr/>
      </w:pPr>
      <w:r>
        <w:rPr>
          <w:rFonts w:cs="Arial" w:ascii="Arial" w:hAnsi="Arial"/>
          <w:b/>
          <w:sz w:val="24"/>
          <w:szCs w:val="24"/>
          <w:lang w:val="ro-RO"/>
        </w:rPr>
        <w:t>Clase anonime.</w:t>
      </w:r>
      <w:r>
        <w:rPr>
          <w:rFonts w:eastAsia="MS Mincho;ＭＳ 明朝" w:cs="Arial" w:ascii="Arial" w:hAnsi="Arial"/>
          <w:b/>
          <w:bCs/>
          <w:sz w:val="24"/>
        </w:rPr>
        <w:t xml:space="preserve"> </w:t>
      </w:r>
      <w:r>
        <w:rPr>
          <w:rFonts w:eastAsia="MS Mincho;ＭＳ 明朝" w:cs="Arial" w:ascii="Arial" w:hAnsi="Arial"/>
          <w:bCs/>
          <w:sz w:val="24"/>
        </w:rPr>
        <w:t xml:space="preserve"> Dac</w:t>
      </w:r>
      <w:r>
        <w:rPr>
          <w:rFonts w:eastAsia="MS Mincho;ＭＳ 明朝" w:cs="Arial" w:ascii="Arial" w:hAnsi="Arial"/>
          <w:bCs/>
          <w:sz w:val="24"/>
          <w:lang w:val="ro-RO"/>
        </w:rPr>
        <w:t>ă o clasă locală este utilizată într-un singur loc din metodă, atunci nu este necesar  ca ea să aibă un nume. Este cazul celor două clase locale din exemplul anterior, utilizate doar acolo unde este returnat obiectul iterator. În acest caz corpul clasei poate fi scris direct în locul (unic) de utilizare.  Procedeul trebuie aplicat însă cu precauţie: structura  sintactică  devine stufoasă dacă numărul claselor anonime dintr-o metodă  este mare.</w:t>
      </w:r>
    </w:p>
    <w:p>
      <w:pPr>
        <w:pStyle w:val="PlainText"/>
        <w:rPr>
          <w:rFonts w:ascii="Arial" w:hAnsi="Arial" w:eastAsia="MS Mincho;ＭＳ 明朝" w:cs="Arial"/>
          <w:bCs/>
          <w:sz w:val="24"/>
          <w:lang w:val="ro-RO"/>
        </w:rPr>
      </w:pPr>
      <w:r>
        <w:rPr>
          <w:rFonts w:eastAsia="MS Mincho;ＭＳ 明朝" w:cs="Arial" w:ascii="Arial" w:hAnsi="Arial"/>
          <w:bCs/>
          <w:sz w:val="24"/>
          <w:lang w:val="ro-RO"/>
        </w:rPr>
        <w:t xml:space="preserve">În următoarea adaptare a  fişierului  Banca.java există doar cîte o clasă anonimă în fiecare din cele două metode. </w:t>
      </w:r>
    </w:p>
    <w:p>
      <w:pPr>
        <w:pStyle w:val="PlainText"/>
        <w:rPr>
          <w:rFonts w:ascii="Arial" w:hAnsi="Arial" w:eastAsia="MS Mincho;ＭＳ 明朝" w:cs="Arial"/>
          <w:bCs/>
          <w:sz w:val="24"/>
          <w:lang w:val="ro-RO"/>
        </w:rPr>
      </w:pPr>
      <w:r>
        <w:rPr>
          <w:rFonts w:eastAsia="MS Mincho;ＭＳ 明朝" w:cs="Arial" w:ascii="Arial" w:hAnsi="Arial"/>
          <w:bCs/>
          <w:sz w:val="24"/>
          <w:lang w:val="ro-RO"/>
        </w:rPr>
      </w:r>
    </w:p>
    <w:p>
      <w:pPr>
        <w:pStyle w:val="PlainText"/>
        <w:rPr/>
      </w:pPr>
      <w:r>
        <w:rPr/>
        <w:t>// fisierul banca.java</w:t>
      </w:r>
    </w:p>
    <w:p>
      <w:pPr>
        <w:pStyle w:val="PlainText"/>
        <w:rPr/>
      </w:pPr>
      <w:r>
        <w:rPr/>
        <w:t>import java.util.*;</w:t>
      </w:r>
    </w:p>
    <w:p>
      <w:pPr>
        <w:pStyle w:val="PlainText"/>
        <w:rPr/>
      </w:pPr>
      <w:r>
        <w:rPr/>
      </w:r>
    </w:p>
    <w:p>
      <w:pPr>
        <w:pStyle w:val="PlainText"/>
        <w:rPr/>
      </w:pPr>
      <w:r>
        <w:rPr/>
        <w:t>/** Un obiect  Banca este … */</w:t>
      </w:r>
    </w:p>
    <w:p>
      <w:pPr>
        <w:pStyle w:val="PlainText"/>
        <w:rPr/>
      </w:pPr>
      <w:r>
        <w:rPr/>
        <w:t>/** Lista de depozite este parcursa …  */</w:t>
      </w:r>
    </w:p>
    <w:p>
      <w:pPr>
        <w:pStyle w:val="PlainText"/>
        <w:rPr/>
      </w:pPr>
      <w:r>
        <w:rPr/>
        <w:t>/** si este parcursa …  */</w:t>
      </w:r>
    </w:p>
    <w:p>
      <w:pPr>
        <w:pStyle w:val="PlainText"/>
        <w:rPr/>
      </w:pPr>
      <w:r>
        <w:rPr/>
      </w:r>
    </w:p>
    <w:p>
      <w:pPr>
        <w:pStyle w:val="PlainText"/>
        <w:rPr/>
      </w:pPr>
      <w:r>
        <w:rPr/>
      </w:r>
    </w:p>
    <w:p>
      <w:pPr>
        <w:pStyle w:val="PlainText"/>
        <w:rPr/>
      </w:pPr>
      <w:r>
        <w:rPr/>
        <w:t>public class Banca {</w:t>
      </w:r>
    </w:p>
    <w:p>
      <w:pPr>
        <w:pStyle w:val="PlainText"/>
        <w:ind w:firstLine="288"/>
        <w:rPr/>
      </w:pPr>
      <w:r>
        <w:rPr/>
        <w:t xml:space="preserve">private DepozitBancar[] listaDeDepozite; </w:t>
      </w:r>
    </w:p>
    <w:p>
      <w:pPr>
        <w:pStyle w:val="PlainText"/>
        <w:ind w:firstLine="288"/>
        <w:rPr/>
      </w:pPr>
      <w:r>
        <w:rPr/>
        <w:t>private int numarMaximDeDepozite;</w:t>
      </w:r>
    </w:p>
    <w:p>
      <w:pPr>
        <w:pStyle w:val="PlainText"/>
        <w:ind w:firstLine="288"/>
        <w:rPr/>
      </w:pPr>
      <w:r>
        <w:rPr/>
        <w:t>private int numarDeDepozite; //listaDeDepozite[0..numarDeDepozite-1]</w:t>
      </w:r>
    </w:p>
    <w:p>
      <w:pPr>
        <w:pStyle w:val="PlainText"/>
        <w:ind w:firstLine="288"/>
        <w:rPr/>
      </w:pPr>
      <w:r>
        <w:rPr/>
        <w:t>public Banca(int numarMaximDeDepozite){</w:t>
      </w:r>
    </w:p>
    <w:p>
      <w:pPr>
        <w:pStyle w:val="PlainText"/>
        <w:rPr/>
      </w:pPr>
      <w:r>
        <w:rPr>
          <w:rFonts w:eastAsia="Courier New"/>
        </w:rPr>
        <w:t xml:space="preserve">      </w:t>
      </w:r>
      <w:r>
        <w:rPr/>
        <w:t xml:space="preserve">this.numarMaximDeDepozite=numarMaximDeDepozite; </w:t>
      </w:r>
    </w:p>
    <w:p>
      <w:pPr>
        <w:pStyle w:val="PlainText"/>
        <w:rPr/>
      </w:pPr>
      <w:r>
        <w:rPr>
          <w:rFonts w:eastAsia="Courier New"/>
        </w:rPr>
        <w:t xml:space="preserve">      </w:t>
      </w:r>
      <w:r>
        <w:rPr/>
        <w:t>listaDeDepozite=new DepozitBancar[numarMaximDeDepozite];</w:t>
      </w:r>
    </w:p>
    <w:p>
      <w:pPr>
        <w:pStyle w:val="PlainText"/>
        <w:ind w:firstLine="288"/>
        <w:rPr/>
      </w:pPr>
      <w:r>
        <w:rPr/>
        <w:t>}</w:t>
      </w:r>
    </w:p>
    <w:p>
      <w:pPr>
        <w:pStyle w:val="PlainText"/>
        <w:ind w:firstLine="288"/>
        <w:rPr/>
      </w:pPr>
      <w:r>
        <w:rPr/>
        <w:t>public void addDepozitBancar(DepozitBancar db){</w:t>
      </w:r>
    </w:p>
    <w:p>
      <w:pPr>
        <w:pStyle w:val="PlainText"/>
        <w:rPr/>
      </w:pPr>
      <w:r>
        <w:rPr>
          <w:rFonts w:eastAsia="Courier New"/>
        </w:rPr>
        <w:t xml:space="preserve">      </w:t>
      </w:r>
      <w:r>
        <w:rPr/>
        <w:t>listaDeDepozite[numarDeDepozite++]=db;</w:t>
      </w:r>
    </w:p>
    <w:p>
      <w:pPr>
        <w:pStyle w:val="PlainText"/>
        <w:ind w:firstLine="288"/>
        <w:rPr/>
      </w:pPr>
      <w:r>
        <w:rPr/>
        <w:t>}</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p>
    <w:p>
      <w:pPr>
        <w:pStyle w:val="PlainText"/>
        <w:ind w:firstLine="288"/>
        <w:rPr/>
      </w:pPr>
      <w:r>
        <w:rPr/>
        <w:t xml:space="preserve">/** Aceasta metoda a clasei Banca furnizeaza clientilor </w:t>
      </w:r>
    </w:p>
    <w:p>
      <w:pPr>
        <w:pStyle w:val="PlainText"/>
        <w:rPr/>
      </w:pPr>
      <w:r>
        <w:rPr>
          <w:rFonts w:eastAsia="Courier New"/>
        </w:rPr>
        <w:t xml:space="preserve">        </w:t>
      </w:r>
      <w:r>
        <w:rPr/>
        <w:t xml:space="preserve">iteratoare de parcurgere de la sfarsit la inceput. </w:t>
      </w:r>
    </w:p>
    <w:p>
      <w:pPr>
        <w:pStyle w:val="PlainText"/>
        <w:rPr/>
      </w:pPr>
      <w:r>
        <w:rPr>
          <w:rFonts w:eastAsia="Courier New"/>
        </w:rPr>
        <w:t xml:space="preserve">        </w:t>
      </w:r>
      <w:r>
        <w:rPr/>
        <w:t>Este utilizata o clasa anonima</w:t>
      </w:r>
    </w:p>
    <w:p>
      <w:pPr>
        <w:pStyle w:val="PlainText"/>
        <w:ind w:firstLine="288"/>
        <w:rPr/>
      </w:pPr>
      <w:r>
        <w:rPr/>
        <w:t>*/</w:t>
      </w:r>
    </w:p>
    <w:p>
      <w:pPr>
        <w:pStyle w:val="PlainText"/>
        <w:ind w:firstLine="288"/>
        <w:rPr/>
      </w:pPr>
      <w:r>
        <w:rPr/>
        <w:t xml:space="preserve">public Iterator creeazaIteratorInvers() { </w:t>
      </w:r>
    </w:p>
    <w:p>
      <w:pPr>
        <w:pStyle w:val="PlainText"/>
        <w:rPr/>
      </w:pPr>
      <w:r>
        <w:rPr>
          <w:rFonts w:eastAsia="Courier New"/>
        </w:rPr>
        <w:t xml:space="preserve">      </w:t>
      </w:r>
      <w:r>
        <w:rPr/>
        <w:t>return new Iterator(){ // clasa anonima</w:t>
      </w:r>
    </w:p>
    <w:p>
      <w:pPr>
        <w:pStyle w:val="PlainText"/>
        <w:rPr/>
      </w:pPr>
      <w:r>
        <w:rPr>
          <w:rFonts w:eastAsia="Courier New"/>
        </w:rPr>
        <w:t xml:space="preserve">        </w:t>
      </w:r>
      <w:r>
        <w:rPr/>
        <w:t>// corpul clasei IteratorInvers, ca in exemplele anterioare</w:t>
      </w:r>
    </w:p>
    <w:p>
      <w:pPr>
        <w:pStyle w:val="PlainText"/>
        <w:rPr/>
      </w:pPr>
      <w:r>
        <w:rPr>
          <w:rFonts w:eastAsia="Courier New"/>
        </w:rPr>
        <w:t xml:space="preserve">      </w:t>
      </w:r>
      <w:r>
        <w:rPr/>
        <w:t xml:space="preserve">}      </w:t>
      </w:r>
    </w:p>
    <w:p>
      <w:pPr>
        <w:pStyle w:val="PlainText"/>
        <w:ind w:firstLine="288"/>
        <w:rPr/>
      </w:pPr>
      <w:r>
        <w:rPr/>
        <w:t>}</w:t>
      </w:r>
    </w:p>
    <w:p>
      <w:pPr>
        <w:pStyle w:val="PlainText"/>
        <w:rPr/>
      </w:pPr>
      <w:r>
        <w:rPr/>
      </w:r>
    </w:p>
    <w:p>
      <w:pPr>
        <w:pStyle w:val="PlainText"/>
        <w:rPr/>
      </w:pPr>
      <w:r>
        <w:rPr>
          <w:rFonts w:eastAsia="Courier New"/>
        </w:rPr>
        <w:t xml:space="preserve"> </w:t>
      </w:r>
      <w:r>
        <w:rPr/>
        <w:tab/>
        <w:t xml:space="preserve">/** Aceasta metoda a clasei Banca furnizeaza clientilor </w:t>
      </w:r>
    </w:p>
    <w:p>
      <w:pPr>
        <w:pStyle w:val="PlainText"/>
        <w:rPr/>
      </w:pPr>
      <w:r>
        <w:rPr>
          <w:rFonts w:eastAsia="Courier New"/>
        </w:rPr>
        <w:t xml:space="preserve">        </w:t>
      </w:r>
      <w:r>
        <w:rPr/>
        <w:t xml:space="preserve">iteratoare de parcurgere de la inceput la sfarsit. </w:t>
      </w:r>
    </w:p>
    <w:p>
      <w:pPr>
        <w:pStyle w:val="PlainText"/>
        <w:rPr/>
      </w:pPr>
      <w:r>
        <w:rPr>
          <w:rFonts w:eastAsia="Courier New"/>
        </w:rPr>
        <w:t xml:space="preserve">        </w:t>
      </w:r>
      <w:r>
        <w:rPr/>
        <w:t>Este utilizata o clasa anonima</w:t>
      </w:r>
    </w:p>
    <w:p>
      <w:pPr>
        <w:pStyle w:val="PlainText"/>
        <w:ind w:firstLine="288"/>
        <w:rPr/>
      </w:pPr>
      <w:r>
        <w:rPr/>
        <w:t>*/</w:t>
      </w:r>
    </w:p>
    <w:p>
      <w:pPr>
        <w:pStyle w:val="PlainText"/>
        <w:ind w:firstLine="288"/>
        <w:rPr/>
      </w:pPr>
      <w:r>
        <w:rPr/>
        <w:t xml:space="preserve">public  Iterator creeazaIteratorDirect() {     </w:t>
      </w:r>
    </w:p>
    <w:p>
      <w:pPr>
        <w:pStyle w:val="PlainText"/>
        <w:rPr/>
      </w:pPr>
      <w:r>
        <w:rPr>
          <w:rFonts w:eastAsia="Courier New"/>
        </w:rPr>
        <w:t xml:space="preserve">      </w:t>
      </w:r>
      <w:r>
        <w:rPr/>
        <w:t>return new Iterator(){ // alta clasa anonima</w:t>
      </w:r>
    </w:p>
    <w:p>
      <w:pPr>
        <w:pStyle w:val="PlainText"/>
        <w:ind w:start="864" w:firstLine="288"/>
        <w:rPr/>
      </w:pPr>
      <w:r>
        <w:rPr/>
        <w:t xml:space="preserve">// corpul clasei IteratorDirect, ca in exemplele anterioare </w:t>
      </w:r>
    </w:p>
    <w:p>
      <w:pPr>
        <w:pStyle w:val="PlainText"/>
        <w:rPr/>
      </w:pPr>
      <w:r>
        <w:rPr>
          <w:rFonts w:eastAsia="Courier New"/>
        </w:rPr>
        <w:t xml:space="preserve">      </w:t>
      </w:r>
      <w:r>
        <w:rPr/>
        <w:t xml:space="preserve">}  </w:t>
      </w:r>
    </w:p>
    <w:p>
      <w:pPr>
        <w:pStyle w:val="PlainText"/>
        <w:ind w:firstLine="288"/>
        <w:rPr/>
      </w:pPr>
      <w:r>
        <w:rPr/>
        <w:t>}</w:t>
      </w:r>
    </w:p>
    <w:p>
      <w:pPr>
        <w:pStyle w:val="PlainText"/>
        <w:rPr/>
      </w:pPr>
      <w:r>
        <w:rPr/>
        <w:t>}</w:t>
      </w:r>
    </w:p>
    <w:p>
      <w:pPr>
        <w:pStyle w:val="PlainText"/>
        <w:rPr>
          <w:rFonts w:ascii="Arial" w:hAnsi="Arial" w:eastAsia="MS Mincho;ＭＳ 明朝" w:cs="Arial"/>
          <w:b/>
          <w:b/>
          <w:bCs/>
          <w:sz w:val="24"/>
        </w:rPr>
      </w:pPr>
      <w:r>
        <w:rPr>
          <w:rFonts w:eastAsia="MS Mincho;ＭＳ 明朝" w:cs="Arial" w:ascii="Arial" w:hAnsi="Arial"/>
          <w:b/>
          <w:bCs/>
          <w:sz w:val="24"/>
        </w:rPr>
      </w:r>
      <w:r>
        <w:br w:type="page"/>
      </w:r>
    </w:p>
    <w:p>
      <w:pPr>
        <w:pStyle w:val="PlainText"/>
        <w:rPr>
          <w:rFonts w:ascii="Arial" w:hAnsi="Arial" w:eastAsia="MS Mincho;ＭＳ 明朝" w:cs="Arial"/>
          <w:b/>
          <w:b/>
          <w:bCs/>
          <w:sz w:val="24"/>
        </w:rPr>
      </w:pPr>
      <w:r>
        <w:rPr>
          <w:rFonts w:eastAsia="MS Mincho;ＭＳ 明朝" w:cs="Arial" w:ascii="Arial" w:hAnsi="Arial"/>
          <w:b/>
          <w:bCs/>
          <w:sz w:val="24"/>
        </w:rPr>
        <w:t>Fire de executare cu resurse partajate .</w:t>
      </w:r>
    </w:p>
    <w:p>
      <w:pPr>
        <w:pStyle w:val="PlainText"/>
        <w:jc w:val="both"/>
        <w:rPr>
          <w:rFonts w:ascii="Arial" w:hAnsi="Arial" w:eastAsia="MS Mincho;ＭＳ 明朝" w:cs="Arial"/>
          <w:b/>
          <w:b/>
          <w:bCs/>
          <w:sz w:val="24"/>
        </w:rPr>
      </w:pPr>
      <w:r>
        <w:rPr>
          <w:rFonts w:eastAsia="MS Mincho;ＭＳ 明朝" w:cs="Arial" w:ascii="Arial" w:hAnsi="Arial"/>
          <w:b/>
          <w:bCs/>
          <w:sz w:val="24"/>
        </w:rPr>
      </w:r>
    </w:p>
    <w:p>
      <w:pPr>
        <w:pStyle w:val="PlainText"/>
        <w:jc w:val="both"/>
        <w:rPr>
          <w:rFonts w:ascii="Arial" w:hAnsi="Arial" w:eastAsia="MS Mincho;ＭＳ 明朝" w:cs="Arial"/>
          <w:b/>
          <w:b/>
          <w:bCs/>
          <w:sz w:val="24"/>
        </w:rPr>
      </w:pPr>
      <w:r>
        <w:rPr>
          <w:rFonts w:eastAsia="MS Mincho;ＭＳ 明朝" w:cs="Arial" w:ascii="Arial" w:hAnsi="Arial"/>
          <w:b/>
          <w:bCs/>
          <w:sz w:val="24"/>
        </w:rPr>
        <w:t>Variabile partajate, fire de executare nesincronizate</w:t>
      </w:r>
    </w:p>
    <w:p>
      <w:pPr>
        <w:pStyle w:val="PlainText"/>
        <w:rPr/>
      </w:pPr>
      <w:r>
        <w:rPr>
          <w:rFonts w:eastAsia="MS Mincho;ＭＳ 明朝"/>
          <w:lang w:val="ro-RO"/>
        </w:rPr>
        <w:t>În exemplul următor, firele de executare au in comun variabila value, care iniţial are valoarea 0. Fiecare fir adaugă de 100 de ori cate o unitate la valoarea value. Deoarece ele fac operaţia value</w:t>
      </w:r>
      <w:r>
        <w:rPr>
          <w:rFonts w:eastAsia="MS Mincho;ＭＳ 明朝"/>
        </w:rPr>
        <w:t>=</w:t>
      </w:r>
      <w:r>
        <w:rPr>
          <w:rFonts w:eastAsia="MS Mincho;ＭＳ 明朝"/>
          <w:lang w:val="ro-RO"/>
        </w:rPr>
        <w:t xml:space="preserve">value +1  cu  viteze diferite şi nu se sincronizează, valoarea finala a variabilei nu este 200. </w:t>
      </w:r>
    </w:p>
    <w:p>
      <w:pPr>
        <w:pStyle w:val="PlainText"/>
        <w:rPr>
          <w:rFonts w:eastAsia="MS Mincho;ＭＳ 明朝"/>
        </w:rPr>
      </w:pPr>
      <w:r>
        <w:rPr>
          <w:rFonts w:eastAsia="MS Mincho;ＭＳ 明朝"/>
        </w:rPr>
        <w:t>Orice fir  asteapta inainte de a incarca valoarea value un timp sleepTimeLoad.</w:t>
      </w:r>
    </w:p>
    <w:p>
      <w:pPr>
        <w:pStyle w:val="PlainText"/>
        <w:rPr>
          <w:rFonts w:eastAsia="MS Mincho;ＭＳ 明朝"/>
        </w:rPr>
      </w:pPr>
      <w:r>
        <w:rPr>
          <w:rFonts w:eastAsia="MS Mincho;ＭＳ 明朝"/>
        </w:rPr>
        <w:t>In acest interval este posibil ca alt fir sa modifice valoarea value.</w:t>
      </w:r>
    </w:p>
    <w:p>
      <w:pPr>
        <w:pStyle w:val="PlainText"/>
        <w:rPr>
          <w:rFonts w:eastAsia="MS Mincho;ＭＳ 明朝"/>
        </w:rPr>
      </w:pPr>
      <w:r>
        <w:rPr>
          <w:rFonts w:eastAsia="MS Mincho;ＭＳ 明朝"/>
        </w:rPr>
        <w:t>Firul asteapta si inainte de a memora valoarea incrementata (sleepTimeStore).</w:t>
      </w:r>
    </w:p>
    <w:p>
      <w:pPr>
        <w:pStyle w:val="PlainText"/>
        <w:rPr>
          <w:rFonts w:eastAsia="MS Mincho;ＭＳ 明朝"/>
        </w:rPr>
      </w:pPr>
      <w:r>
        <w:rPr>
          <w:rFonts w:eastAsia="MS Mincho;ＭＳ 明朝"/>
        </w:rPr>
        <w:t>Devine posibil ca firul mai rapid sa incarce pentru incrementare o valoare memorata</w:t>
      </w:r>
    </w:p>
    <w:p>
      <w:pPr>
        <w:pStyle w:val="PlainText"/>
        <w:rPr>
          <w:rFonts w:eastAsia="MS Mincho;ＭＳ 明朝"/>
        </w:rPr>
      </w:pPr>
      <w:r>
        <w:rPr>
          <w:rFonts w:eastAsia="MS Mincho;ＭＳ 明朝"/>
        </w:rPr>
        <w:t xml:space="preserve">de firul mai lent si sa reia incrementarea de la o valoare mai mica decat cea pe care </w:t>
      </w:r>
    </w:p>
    <w:p>
      <w:pPr>
        <w:pStyle w:val="PlainText"/>
        <w:rPr>
          <w:rFonts w:eastAsia="MS Mincho;ＭＳ 明朝"/>
        </w:rPr>
      </w:pPr>
      <w:r>
        <w:rPr>
          <w:rFonts w:eastAsia="MS Mincho;ＭＳ 明朝"/>
        </w:rPr>
        <w:t>urma s-o prelucreze.</w:t>
      </w:r>
    </w:p>
    <w:p>
      <w:pPr>
        <w:pStyle w:val="PlainText"/>
        <w:rPr>
          <w:rFonts w:eastAsia="MS Mincho;ＭＳ 明朝"/>
        </w:rPr>
      </w:pPr>
      <w:r>
        <w:rPr>
          <w:rFonts w:eastAsia="MS Mincho;ＭＳ 明朝"/>
        </w:rPr>
        <w:t xml:space="preserve">In exemplul prezentat, t1 incrementase value de la 0 la 6; prin interventia firului </w:t>
      </w:r>
    </w:p>
    <w:p>
      <w:pPr>
        <w:pStyle w:val="PlainText"/>
        <w:rPr>
          <w:rFonts w:eastAsia="MS Mincho;ＭＳ 明朝"/>
        </w:rPr>
      </w:pPr>
      <w:r>
        <w:rPr>
          <w:rFonts w:eastAsia="MS Mincho;ＭＳ 明朝"/>
        </w:rPr>
        <w:t>mai lent t2 value este repus la valoarea 2 si anuland o parte din actiunile lui t1:</w:t>
      </w:r>
    </w:p>
    <w:p>
      <w:pPr>
        <w:pStyle w:val="PlainText"/>
        <w:rPr>
          <w:rFonts w:eastAsia="MS Mincho;ＭＳ 明朝"/>
        </w:rPr>
      </w:pPr>
      <w:r>
        <w:rPr>
          <w:rFonts w:eastAsia="MS Mincho;ＭＳ 明朝"/>
        </w:rPr>
        <w:t>t1 enters to modify the value 0</w:t>
      </w:r>
    </w:p>
    <w:p>
      <w:pPr>
        <w:pStyle w:val="PlainText"/>
        <w:rPr/>
      </w:pPr>
      <w:r>
        <w:rPr>
          <w:rFonts w:eastAsia="Courier New"/>
        </w:rPr>
        <w:t xml:space="preserve">                              </w:t>
      </w:r>
      <w:r>
        <w:rPr>
          <w:rFonts w:eastAsia="MS Mincho;ＭＳ 明朝"/>
        </w:rPr>
        <w:t>t2 enters to modify the value 0</w:t>
      </w:r>
    </w:p>
    <w:p>
      <w:pPr>
        <w:pStyle w:val="PlainText"/>
        <w:rPr>
          <w:rFonts w:eastAsia="MS Mincho;ＭＳ 明朝"/>
        </w:rPr>
      </w:pPr>
      <w:r>
        <w:rPr>
          <w:rFonts w:eastAsia="MS Mincho;ＭＳ 明朝"/>
        </w:rPr>
        <w:t xml:space="preserve">t1 before modifying value </w:t>
      </w:r>
    </w:p>
    <w:p>
      <w:pPr>
        <w:pStyle w:val="PlainText"/>
        <w:rPr>
          <w:rFonts w:eastAsia="MS Mincho;ＭＳ 明朝"/>
        </w:rPr>
      </w:pPr>
      <w:r>
        <w:rPr>
          <w:rFonts w:eastAsia="MS Mincho;ＭＳ 明朝"/>
        </w:rPr>
        <w:t>t1 enters to modify the value 1</w:t>
      </w:r>
    </w:p>
    <w:p>
      <w:pPr>
        <w:pStyle w:val="PlainText"/>
        <w:rPr>
          <w:rFonts w:eastAsia="MS Mincho;ＭＳ 明朝"/>
        </w:rPr>
      </w:pPr>
      <w:r>
        <w:rPr>
          <w:rFonts w:eastAsia="MS Mincho;ＭＳ 明朝"/>
        </w:rPr>
        <w:t xml:space="preserve">t1 before modifying value </w:t>
      </w:r>
    </w:p>
    <w:p>
      <w:pPr>
        <w:pStyle w:val="PlainText"/>
        <w:rPr>
          <w:rFonts w:eastAsia="MS Mincho;ＭＳ 明朝"/>
        </w:rPr>
      </w:pPr>
      <w:r>
        <w:rPr>
          <w:rFonts w:eastAsia="MS Mincho;ＭＳ 明朝"/>
        </w:rPr>
        <w:t>t1 enters to modify the value 2</w:t>
      </w:r>
    </w:p>
    <w:p>
      <w:pPr>
        <w:pStyle w:val="PlainText"/>
        <w:rPr>
          <w:rFonts w:eastAsia="MS Mincho;ＭＳ 明朝"/>
        </w:rPr>
      </w:pPr>
      <w:r>
        <w:rPr>
          <w:rFonts w:eastAsia="MS Mincho;ＭＳ 明朝"/>
        </w:rPr>
        <w:t xml:space="preserve">t1 before modifying value </w:t>
      </w:r>
    </w:p>
    <w:p>
      <w:pPr>
        <w:pStyle w:val="PlainText"/>
        <w:rPr>
          <w:rFonts w:eastAsia="MS Mincho;ＭＳ 明朝"/>
        </w:rPr>
      </w:pPr>
      <w:r>
        <w:rPr>
          <w:rFonts w:eastAsia="MS Mincho;ＭＳ 明朝"/>
        </w:rPr>
        <w:t>t1 enters to modify the value 3</w:t>
      </w:r>
    </w:p>
    <w:p>
      <w:pPr>
        <w:pStyle w:val="PlainText"/>
        <w:rPr/>
      </w:pPr>
      <w:r>
        <w:rPr>
          <w:rFonts w:eastAsia="Courier New"/>
        </w:rPr>
        <w:t xml:space="preserve">                              </w:t>
      </w:r>
      <w:r>
        <w:rPr>
          <w:rFonts w:eastAsia="MS Mincho;ＭＳ 明朝"/>
        </w:rPr>
        <w:t xml:space="preserve">t2 before modifying value </w:t>
      </w:r>
    </w:p>
    <w:p>
      <w:pPr>
        <w:pStyle w:val="PlainText"/>
        <w:rPr/>
      </w:pPr>
      <w:r>
        <w:rPr>
          <w:rFonts w:eastAsia="Courier New"/>
        </w:rPr>
        <w:t xml:space="preserve">                              </w:t>
      </w:r>
      <w:r>
        <w:rPr>
          <w:rFonts w:eastAsia="MS Mincho;ＭＳ 明朝"/>
        </w:rPr>
        <w:t xml:space="preserve">t2 someone interfered and changed  value! </w:t>
      </w:r>
    </w:p>
    <w:p>
      <w:pPr>
        <w:pStyle w:val="PlainText"/>
        <w:rPr/>
      </w:pPr>
      <w:r>
        <w:rPr>
          <w:rFonts w:eastAsia="Courier New"/>
        </w:rPr>
        <w:t xml:space="preserve">                              </w:t>
      </w:r>
      <w:r>
        <w:rPr>
          <w:rFonts w:eastAsia="MS Mincho;ＭＳ 明朝"/>
        </w:rPr>
        <w:t xml:space="preserve">t2 Sorry, I'm going to put my value instead </w:t>
      </w:r>
    </w:p>
    <w:p>
      <w:pPr>
        <w:pStyle w:val="PlainText"/>
        <w:rPr/>
      </w:pPr>
      <w:r>
        <w:rPr>
          <w:rFonts w:eastAsia="Courier New"/>
        </w:rPr>
        <w:t xml:space="preserve">                              </w:t>
      </w:r>
      <w:r>
        <w:rPr>
          <w:rFonts w:eastAsia="MS Mincho;ＭＳ 明朝"/>
        </w:rPr>
        <w:t>t2 enters to modify the value 1</w:t>
      </w:r>
    </w:p>
    <w:p>
      <w:pPr>
        <w:pStyle w:val="PlainText"/>
        <w:rPr>
          <w:rFonts w:eastAsia="MS Mincho;ＭＳ 明朝"/>
        </w:rPr>
      </w:pPr>
      <w:r>
        <w:rPr>
          <w:rFonts w:eastAsia="MS Mincho;ＭＳ 明朝"/>
        </w:rPr>
        <w:t xml:space="preserve">t1 before modifying value </w:t>
      </w:r>
    </w:p>
    <w:p>
      <w:pPr>
        <w:pStyle w:val="PlainText"/>
        <w:rPr>
          <w:rFonts w:eastAsia="MS Mincho;ＭＳ 明朝"/>
        </w:rPr>
      </w:pPr>
      <w:r>
        <w:rPr>
          <w:rFonts w:eastAsia="MS Mincho;ＭＳ 明朝"/>
        </w:rPr>
        <w:t xml:space="preserve">t1 someone interfered and changed  value! </w:t>
      </w:r>
    </w:p>
    <w:p>
      <w:pPr>
        <w:pStyle w:val="PlainText"/>
        <w:rPr>
          <w:rFonts w:eastAsia="MS Mincho;ＭＳ 明朝"/>
        </w:rPr>
      </w:pPr>
      <w:r>
        <w:rPr>
          <w:rFonts w:eastAsia="MS Mincho;ＭＳ 明朝"/>
        </w:rPr>
        <w:t xml:space="preserve">t1 Sorry, I'm going to put my value instead </w:t>
      </w:r>
    </w:p>
    <w:p>
      <w:pPr>
        <w:pStyle w:val="PlainText"/>
        <w:rPr>
          <w:rFonts w:eastAsia="MS Mincho;ＭＳ 明朝"/>
        </w:rPr>
      </w:pPr>
      <w:r>
        <w:rPr>
          <w:rFonts w:eastAsia="MS Mincho;ＭＳ 明朝"/>
        </w:rPr>
        <w:t>t1 enters to modify the value 4</w:t>
      </w:r>
    </w:p>
    <w:p>
      <w:pPr>
        <w:pStyle w:val="PlainText"/>
        <w:rPr>
          <w:rFonts w:eastAsia="MS Mincho;ＭＳ 明朝"/>
        </w:rPr>
      </w:pPr>
      <w:r>
        <w:rPr>
          <w:rFonts w:eastAsia="MS Mincho;ＭＳ 明朝"/>
        </w:rPr>
        <w:t xml:space="preserve">t1 before modifying value </w:t>
      </w:r>
    </w:p>
    <w:p>
      <w:pPr>
        <w:pStyle w:val="PlainText"/>
        <w:rPr>
          <w:rFonts w:eastAsia="MS Mincho;ＭＳ 明朝"/>
        </w:rPr>
      </w:pPr>
      <w:r>
        <w:rPr>
          <w:rFonts w:eastAsia="MS Mincho;ＭＳ 明朝"/>
        </w:rPr>
        <w:t>t1 enters to modify the value 5</w:t>
      </w:r>
    </w:p>
    <w:p>
      <w:pPr>
        <w:pStyle w:val="PlainText"/>
        <w:rPr>
          <w:rFonts w:eastAsia="MS Mincho;ＭＳ 明朝"/>
        </w:rPr>
      </w:pPr>
      <w:r>
        <w:rPr>
          <w:rFonts w:eastAsia="MS Mincho;ＭＳ 明朝"/>
        </w:rPr>
        <w:t xml:space="preserve">t1 before modifying value </w:t>
      </w:r>
    </w:p>
    <w:p>
      <w:pPr>
        <w:pStyle w:val="PlainText"/>
        <w:rPr/>
      </w:pPr>
      <w:r>
        <w:rPr>
          <w:rFonts w:eastAsia="Courier New"/>
        </w:rPr>
        <w:t xml:space="preserve">                              </w:t>
      </w:r>
      <w:r>
        <w:rPr>
          <w:rFonts w:eastAsia="MS Mincho;ＭＳ 明朝"/>
        </w:rPr>
        <w:t xml:space="preserve">t2 before modifying value </w:t>
      </w:r>
    </w:p>
    <w:p>
      <w:pPr>
        <w:pStyle w:val="PlainText"/>
        <w:rPr/>
      </w:pPr>
      <w:r>
        <w:rPr>
          <w:rFonts w:eastAsia="Courier New"/>
        </w:rPr>
        <w:t xml:space="preserve">                              </w:t>
      </w:r>
      <w:r>
        <w:rPr>
          <w:rFonts w:eastAsia="MS Mincho;ＭＳ 明朝"/>
        </w:rPr>
        <w:t xml:space="preserve">t2 someone interfered and changed  value! </w:t>
      </w:r>
    </w:p>
    <w:p>
      <w:pPr>
        <w:pStyle w:val="PlainText"/>
        <w:rPr/>
      </w:pPr>
      <w:r>
        <w:rPr>
          <w:rFonts w:eastAsia="Courier New"/>
        </w:rPr>
        <w:t xml:space="preserve">                              </w:t>
      </w:r>
      <w:r>
        <w:rPr>
          <w:rFonts w:eastAsia="MS Mincho;ＭＳ 明朝"/>
        </w:rPr>
        <w:t xml:space="preserve">t2 Sorry, I'm going to put my value instead </w:t>
      </w:r>
    </w:p>
    <w:p>
      <w:pPr>
        <w:pStyle w:val="PlainText"/>
        <w:rPr>
          <w:rFonts w:eastAsia="MS Mincho;ＭＳ 明朝"/>
        </w:rPr>
      </w:pPr>
      <w:r>
        <w:rPr>
          <w:rFonts w:eastAsia="MS Mincho;ＭＳ 明朝"/>
        </w:rPr>
        <w:t>t1 enters to modify the value 2</w:t>
      </w:r>
    </w:p>
    <w:p>
      <w:pPr>
        <w:pStyle w:val="PlainText"/>
        <w:rPr/>
      </w:pPr>
      <w:r>
        <w:rPr>
          <w:rFonts w:eastAsia="Courier New"/>
        </w:rPr>
        <w:t xml:space="preserve">                              </w:t>
      </w:r>
      <w:r>
        <w:rPr>
          <w:rFonts w:eastAsia="MS Mincho;ＭＳ 明朝"/>
        </w:rPr>
        <w:t>t2 enters to modify the value 2</w:t>
      </w:r>
    </w:p>
    <w:p>
      <w:pPr>
        <w:pStyle w:val="PlainText"/>
        <w:rPr>
          <w:rFonts w:eastAsia="MS Mincho;ＭＳ 明朝"/>
        </w:rPr>
      </w:pPr>
      <w:r>
        <w:rPr>
          <w:rFonts w:eastAsia="MS Mincho;ＭＳ 明朝"/>
        </w:rPr>
        <w:t xml:space="preserve">t1 before modifying value </w:t>
      </w:r>
    </w:p>
    <w:p>
      <w:pPr>
        <w:pStyle w:val="PlainText"/>
        <w:rPr>
          <w:rFonts w:eastAsia="MS Mincho;ＭＳ 明朝"/>
        </w:rPr>
      </w:pPr>
      <w:r>
        <w:rPr>
          <w:rFonts w:eastAsia="MS Mincho;ＭＳ 明朝"/>
        </w:rPr>
        <w:t>t1 enters to modify the value 3</w:t>
      </w:r>
    </w:p>
    <w:p>
      <w:pPr>
        <w:pStyle w:val="PlainText"/>
        <w:rPr>
          <w:rFonts w:eastAsia="MS Mincho;ＭＳ 明朝"/>
        </w:rPr>
      </w:pPr>
      <w:r>
        <w:rPr>
          <w:rFonts w:eastAsia="MS Mincho;ＭＳ 明朝"/>
        </w:rPr>
        <w:t xml:space="preserve">t1 before modifying value </w:t>
      </w:r>
    </w:p>
    <w:p>
      <w:pPr>
        <w:pStyle w:val="PlainText"/>
        <w:rPr>
          <w:rFonts w:eastAsia="MS Mincho;ＭＳ 明朝"/>
        </w:rPr>
      </w:pPr>
      <w:r>
        <w:rPr>
          <w:rFonts w:eastAsia="MS Mincho;ＭＳ 明朝"/>
        </w:rPr>
        <w:t>t1 enters to modify the value 4</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class Concurrent extends Thread{</w:t>
      </w:r>
    </w:p>
    <w:p>
      <w:pPr>
        <w:pStyle w:val="PlainText"/>
        <w:rPr>
          <w:rFonts w:eastAsia="MS Mincho;ＭＳ 明朝"/>
        </w:rPr>
      </w:pPr>
      <w:r>
        <w:rPr>
          <w:rFonts w:eastAsia="MS Mincho;ＭＳ 明朝"/>
        </w:rPr>
        <w:tab/>
        <w:t>public Concurrent(int sleepTimeLoad,int sleepTimeStore, String name){</w:t>
      </w:r>
    </w:p>
    <w:p>
      <w:pPr>
        <w:pStyle w:val="PlainText"/>
        <w:rPr>
          <w:rFonts w:eastAsia="MS Mincho;ＭＳ 明朝"/>
        </w:rPr>
      </w:pPr>
      <w:r>
        <w:rPr>
          <w:rFonts w:eastAsia="MS Mincho;ＭＳ 明朝"/>
        </w:rPr>
        <w:tab/>
        <w:tab/>
        <w:t>this.sleepTimeLoad=sleepTimeLoad;</w:t>
      </w:r>
    </w:p>
    <w:p>
      <w:pPr>
        <w:pStyle w:val="PlainText"/>
        <w:rPr>
          <w:rFonts w:eastAsia="MS Mincho;ＭＳ 明朝"/>
        </w:rPr>
      </w:pPr>
      <w:r>
        <w:rPr>
          <w:rFonts w:eastAsia="MS Mincho;ＭＳ 明朝"/>
        </w:rPr>
        <w:tab/>
        <w:tab/>
        <w:t>this.sleepTimeStore=sleepTimeStore;</w:t>
      </w:r>
    </w:p>
    <w:p>
      <w:pPr>
        <w:pStyle w:val="PlainText"/>
        <w:rPr>
          <w:rFonts w:eastAsia="MS Mincho;ＭＳ 明朝"/>
        </w:rPr>
      </w:pPr>
      <w:r>
        <w:rPr>
          <w:rFonts w:eastAsia="MS Mincho;ＭＳ 明朝"/>
        </w:rPr>
        <w:tab/>
        <w:tab/>
        <w:t>this.name=name;</w:t>
      </w:r>
    </w:p>
    <w:p>
      <w:pPr>
        <w:pStyle w:val="PlainText"/>
        <w:rPr>
          <w:rFonts w:eastAsia="MS Mincho;ＭＳ 明朝"/>
        </w:rPr>
      </w:pPr>
      <w:r>
        <w:rPr>
          <w:rFonts w:eastAsia="MS Mincho;ＭＳ 明朝"/>
        </w:rPr>
        <w:tab/>
        <w:t>}</w:t>
      </w:r>
    </w:p>
    <w:p>
      <w:pPr>
        <w:pStyle w:val="PlainText"/>
        <w:rPr>
          <w:rFonts w:eastAsia="MS Mincho;ＭＳ 明朝"/>
        </w:rPr>
      </w:pPr>
      <w:r>
        <w:rPr>
          <w:rFonts w:eastAsia="MS Mincho;ＭＳ 明朝"/>
        </w:rPr>
        <w:tab/>
        <w:t>public static int value()</w:t>
        <w:tab/>
        <w:t>{return value;</w:t>
        <w:tab/>
        <w:t>}</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ab/>
        <w:t>private void incValue(){</w:t>
      </w:r>
    </w:p>
    <w:p>
      <w:pPr>
        <w:pStyle w:val="PlainText"/>
        <w:rPr>
          <w:rFonts w:eastAsia="MS Mincho;ＭＳ 明朝"/>
        </w:rPr>
      </w:pPr>
      <w:r>
        <w:rPr>
          <w:rFonts w:eastAsia="MS Mincho;ＭＳ 明朝"/>
        </w:rPr>
        <w:tab/>
        <w:tab/>
        <w:t>int temp;</w:t>
      </w:r>
    </w:p>
    <w:p>
      <w:pPr>
        <w:pStyle w:val="PlainText"/>
        <w:rPr>
          <w:rFonts w:eastAsia="MS Mincho;ＭＳ 明朝"/>
        </w:rPr>
      </w:pPr>
      <w:r>
        <w:rPr>
          <w:rFonts w:eastAsia="MS Mincho;ＭＳ 明朝"/>
        </w:rPr>
        <w:tab/>
        <w:tab/>
        <w:t>// incrementare value</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ab/>
        <w:tab/>
        <w:t>try{</w:t>
      </w:r>
    </w:p>
    <w:p>
      <w:pPr>
        <w:pStyle w:val="PlainText"/>
        <w:rPr>
          <w:rFonts w:eastAsia="MS Mincho;ＭＳ 明朝"/>
        </w:rPr>
      </w:pPr>
      <w:r>
        <w:rPr>
          <w:rFonts w:eastAsia="MS Mincho;ＭＳ 明朝"/>
        </w:rPr>
        <w:tab/>
        <w:tab/>
        <w:tab/>
        <w:t>sleep(sleepTimeLoad);</w:t>
      </w:r>
    </w:p>
    <w:p>
      <w:pPr>
        <w:pStyle w:val="PlainText"/>
        <w:rPr>
          <w:rFonts w:eastAsia="MS Mincho;ＭＳ 明朝"/>
        </w:rPr>
      </w:pPr>
      <w:r>
        <w:rPr>
          <w:rFonts w:eastAsia="MS Mincho;ＭＳ 明朝"/>
        </w:rPr>
        <w:tab/>
        <w:tab/>
        <w:t>} catch (InterruptedException e){}</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ab/>
        <w:tab/>
        <w:t xml:space="preserve">temp=value; </w:t>
      </w:r>
    </w:p>
    <w:p>
      <w:pPr>
        <w:pStyle w:val="PlainText"/>
        <w:rPr>
          <w:rFonts w:eastAsia="MS Mincho;ＭＳ 明朝"/>
        </w:rPr>
      </w:pPr>
      <w:r>
        <w:rPr>
          <w:rFonts w:eastAsia="MS Mincho;ＭＳ 明朝"/>
        </w:rPr>
        <w:tab/>
        <w:tab/>
        <w:t>System.out.println(name+" enters to modify the "+"value "+ temp);</w:t>
        <w:tab/>
        <w:tab/>
      </w:r>
    </w:p>
    <w:p>
      <w:pPr>
        <w:pStyle w:val="PlainText"/>
        <w:rPr>
          <w:rFonts w:eastAsia="MS Mincho;ＭＳ 明朝"/>
        </w:rPr>
      </w:pPr>
      <w:r>
        <w:rPr>
          <w:rFonts w:eastAsia="MS Mincho;ＭＳ 明朝"/>
        </w:rPr>
        <w:tab/>
        <w:tab/>
        <w:t>temp++;</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ab/>
        <w:tab/>
        <w:t>try{</w:t>
      </w:r>
    </w:p>
    <w:p>
      <w:pPr>
        <w:pStyle w:val="PlainText"/>
        <w:rPr>
          <w:rFonts w:eastAsia="MS Mincho;ＭＳ 明朝"/>
        </w:rPr>
      </w:pPr>
      <w:r>
        <w:rPr>
          <w:rFonts w:eastAsia="MS Mincho;ＭＳ 明朝"/>
        </w:rPr>
        <w:tab/>
        <w:tab/>
        <w:tab/>
        <w:t>sleep(sleepTimeStore);</w:t>
      </w:r>
    </w:p>
    <w:p>
      <w:pPr>
        <w:pStyle w:val="PlainText"/>
        <w:rPr>
          <w:rFonts w:eastAsia="MS Mincho;ＭＳ 明朝"/>
        </w:rPr>
      </w:pPr>
      <w:r>
        <w:rPr>
          <w:rFonts w:eastAsia="MS Mincho;ＭＳ 明朝"/>
        </w:rPr>
        <w:tab/>
        <w:tab/>
        <w:t>} catch (InterruptedException e){}</w:t>
      </w:r>
    </w:p>
    <w:p>
      <w:pPr>
        <w:pStyle w:val="PlainText"/>
        <w:rPr>
          <w:rFonts w:eastAsia="MS Mincho;ＭＳ 明朝"/>
        </w:rPr>
      </w:pPr>
      <w:r>
        <w:rPr>
          <w:rFonts w:eastAsia="MS Mincho;ＭＳ 明朝"/>
        </w:rPr>
        <w:tab/>
        <w:tab/>
        <w:t>System.out.println(name+" before modifying value ");</w:t>
      </w:r>
    </w:p>
    <w:p>
      <w:pPr>
        <w:pStyle w:val="PlainText"/>
        <w:rPr>
          <w:rFonts w:eastAsia="MS Mincho;ＭＳ 明朝"/>
        </w:rPr>
      </w:pPr>
      <w:r>
        <w:rPr>
          <w:rFonts w:eastAsia="MS Mincho;ＭＳ 明朝"/>
        </w:rPr>
        <w:tab/>
        <w:tab/>
        <w:t xml:space="preserve">if(value !=(temp-1)){ </w:t>
      </w:r>
    </w:p>
    <w:p>
      <w:pPr>
        <w:pStyle w:val="PlainText"/>
        <w:rPr>
          <w:rFonts w:eastAsia="MS Mincho;ＭＳ 明朝"/>
        </w:rPr>
      </w:pPr>
      <w:r>
        <w:rPr>
          <w:rFonts w:eastAsia="MS Mincho;ＭＳ 明朝"/>
        </w:rPr>
        <w:tab/>
        <w:tab/>
        <w:tab/>
        <w:t>System.out.println(name+" someone interfered and changed  value! ");</w:t>
      </w:r>
    </w:p>
    <w:p>
      <w:pPr>
        <w:pStyle w:val="PlainText"/>
        <w:rPr>
          <w:rFonts w:eastAsia="MS Mincho;ＭＳ 明朝"/>
        </w:rPr>
      </w:pPr>
      <w:r>
        <w:rPr>
          <w:rFonts w:eastAsia="MS Mincho;ＭＳ 明朝"/>
        </w:rPr>
        <w:tab/>
        <w:tab/>
        <w:tab/>
        <w:t>System.out.println(name+" Sorry, I'm going to put my value instead ");</w:t>
        <w:tab/>
        <w:tab/>
        <w:tab/>
      </w:r>
    </w:p>
    <w:p>
      <w:pPr>
        <w:pStyle w:val="PlainText"/>
        <w:rPr>
          <w:rFonts w:eastAsia="MS Mincho;ＭＳ 明朝"/>
        </w:rPr>
      </w:pPr>
      <w:r>
        <w:rPr>
          <w:rFonts w:eastAsia="MS Mincho;ＭＳ 明朝"/>
        </w:rPr>
        <w:tab/>
        <w:tab/>
        <w:t>}</w:t>
        <w:tab/>
        <w:tab/>
        <w:tab/>
        <w:tab/>
      </w:r>
    </w:p>
    <w:p>
      <w:pPr>
        <w:pStyle w:val="PlainText"/>
        <w:rPr>
          <w:rFonts w:eastAsia="MS Mincho;ＭＳ 明朝"/>
        </w:rPr>
      </w:pPr>
      <w:r>
        <w:rPr>
          <w:rFonts w:eastAsia="MS Mincho;ＭＳ 明朝"/>
        </w:rPr>
        <w:tab/>
        <w:tab/>
        <w:t>value=temp;</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ab/>
        <w:tab/>
        <w:t>// sfarsit incrementare</w:t>
      </w:r>
    </w:p>
    <w:p>
      <w:pPr>
        <w:pStyle w:val="PlainText"/>
        <w:rPr>
          <w:rFonts w:eastAsia="MS Mincho;ＭＳ 明朝"/>
        </w:rPr>
      </w:pPr>
      <w:r>
        <w:rPr>
          <w:rFonts w:eastAsia="MS Mincho;ＭＳ 明朝"/>
        </w:rPr>
        <w:tab/>
        <w:t>}</w:t>
      </w:r>
    </w:p>
    <w:p>
      <w:pPr>
        <w:pStyle w:val="PlainText"/>
        <w:rPr>
          <w:rFonts w:eastAsia="MS Mincho;ＭＳ 明朝"/>
        </w:rPr>
      </w:pPr>
      <w:r>
        <w:rPr>
          <w:rFonts w:eastAsia="MS Mincho;ＭＳ 明朝"/>
        </w:rPr>
        <w:tab/>
      </w:r>
    </w:p>
    <w:p>
      <w:pPr>
        <w:pStyle w:val="PlainText"/>
        <w:rPr>
          <w:rFonts w:eastAsia="MS Mincho;ＭＳ 明朝"/>
        </w:rPr>
      </w:pPr>
      <w:r>
        <w:rPr>
          <w:rFonts w:eastAsia="MS Mincho;ＭＳ 明朝"/>
        </w:rPr>
        <w:tab/>
        <w:t>public void run(){// value++</w:t>
      </w:r>
    </w:p>
    <w:p>
      <w:pPr>
        <w:pStyle w:val="PlainText"/>
        <w:rPr>
          <w:rFonts w:eastAsia="MS Mincho;ＭＳ 明朝"/>
        </w:rPr>
      </w:pPr>
      <w:r>
        <w:rPr>
          <w:rFonts w:eastAsia="MS Mincho;ＭＳ 明朝"/>
        </w:rPr>
        <w:tab/>
        <w:tab/>
        <w:t>for (int i=0; i&lt;N; i++) incValue();</w:t>
      </w:r>
    </w:p>
    <w:p>
      <w:pPr>
        <w:pStyle w:val="PlainText"/>
        <w:rPr>
          <w:rFonts w:eastAsia="MS Mincho;ＭＳ 明朝"/>
        </w:rPr>
      </w:pPr>
      <w:r>
        <w:rPr>
          <w:rFonts w:eastAsia="MS Mincho;ＭＳ 明朝"/>
        </w:rPr>
        <w:tab/>
        <w:t>}</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ab/>
        <w:t>public  static void main(String[] args){</w:t>
      </w:r>
    </w:p>
    <w:p>
      <w:pPr>
        <w:pStyle w:val="PlainText"/>
        <w:rPr>
          <w:rFonts w:eastAsia="MS Mincho;ＭＳ 明朝"/>
        </w:rPr>
      </w:pPr>
      <w:r>
        <w:rPr>
          <w:rFonts w:eastAsia="MS Mincho;ＭＳ 明朝"/>
        </w:rPr>
        <w:tab/>
        <w:tab/>
        <w:t xml:space="preserve">Concurrent </w:t>
      </w:r>
    </w:p>
    <w:p>
      <w:pPr>
        <w:pStyle w:val="PlainText"/>
        <w:rPr>
          <w:rFonts w:eastAsia="MS Mincho;ＭＳ 明朝"/>
        </w:rPr>
      </w:pPr>
      <w:r>
        <w:rPr>
          <w:rFonts w:eastAsia="MS Mincho;ＭＳ 明朝"/>
        </w:rPr>
        <w:tab/>
        <w:tab/>
        <w:tab/>
        <w:t xml:space="preserve">t1= new Concurrent(10,5,"t1"), </w:t>
      </w:r>
    </w:p>
    <w:p>
      <w:pPr>
        <w:pStyle w:val="PlainText"/>
        <w:rPr>
          <w:rFonts w:eastAsia="MS Mincho;ＭＳ 明朝"/>
        </w:rPr>
      </w:pPr>
      <w:r>
        <w:rPr>
          <w:rFonts w:eastAsia="MS Mincho;ＭＳ 明朝"/>
        </w:rPr>
        <w:tab/>
        <w:tab/>
        <w:tab/>
        <w:t>t2= new Concurrent(0,100,"                              t2");</w:t>
      </w:r>
    </w:p>
    <w:p>
      <w:pPr>
        <w:pStyle w:val="PlainText"/>
        <w:rPr>
          <w:rFonts w:eastAsia="MS Mincho;ＭＳ 明朝"/>
        </w:rPr>
      </w:pPr>
      <w:r>
        <w:rPr>
          <w:rFonts w:eastAsia="MS Mincho;ＭＳ 明朝"/>
        </w:rPr>
        <w:tab/>
        <w:tab/>
        <w:t xml:space="preserve">t1.start(); </w:t>
      </w:r>
    </w:p>
    <w:p>
      <w:pPr>
        <w:pStyle w:val="PlainText"/>
        <w:rPr>
          <w:rFonts w:eastAsia="MS Mincho;ＭＳ 明朝"/>
        </w:rPr>
      </w:pPr>
      <w:r>
        <w:rPr>
          <w:rFonts w:eastAsia="MS Mincho;ＭＳ 明朝"/>
        </w:rPr>
        <w:tab/>
        <w:tab/>
        <w:t>t2.start();</w:t>
      </w:r>
    </w:p>
    <w:p>
      <w:pPr>
        <w:pStyle w:val="PlainText"/>
        <w:rPr>
          <w:rFonts w:eastAsia="MS Mincho;ＭＳ 明朝"/>
        </w:rPr>
      </w:pPr>
      <w:r>
        <w:rPr>
          <w:rFonts w:eastAsia="MS Mincho;ＭＳ 明朝"/>
        </w:rPr>
        <w:tab/>
        <w:tab/>
        <w:t>while(t1.isAlive() || t2.isAlive()){}</w:t>
      </w:r>
    </w:p>
    <w:p>
      <w:pPr>
        <w:pStyle w:val="PlainText"/>
        <w:rPr>
          <w:rFonts w:eastAsia="MS Mincho;ＭＳ 明朝"/>
        </w:rPr>
      </w:pPr>
      <w:r>
        <w:rPr>
          <w:rFonts w:eastAsia="MS Mincho;ＭＳ 明朝"/>
        </w:rPr>
        <w:tab/>
        <w:tab/>
        <w:t xml:space="preserve">System.out.println("NonSynchronizedConcurrent.value="+ </w:t>
      </w:r>
    </w:p>
    <w:p>
      <w:pPr>
        <w:pStyle w:val="PlainText"/>
        <w:rPr>
          <w:rFonts w:eastAsia="MS Mincho;ＭＳ 明朝"/>
        </w:rPr>
      </w:pPr>
      <w:r>
        <w:rPr>
          <w:rFonts w:eastAsia="MS Mincho;ＭＳ 明朝"/>
        </w:rPr>
        <w:tab/>
        <w:tab/>
        <w:tab/>
        <w:tab/>
        <w:tab/>
        <w:t>Concurrent.value());</w:t>
      </w:r>
    </w:p>
    <w:p>
      <w:pPr>
        <w:pStyle w:val="PlainText"/>
        <w:rPr>
          <w:rFonts w:eastAsia="MS Mincho;ＭＳ 明朝"/>
        </w:rPr>
      </w:pPr>
      <w:r>
        <w:rPr>
          <w:rFonts w:eastAsia="MS Mincho;ＭＳ 明朝"/>
        </w:rPr>
        <w:tab/>
        <w:t>}</w:t>
      </w:r>
    </w:p>
    <w:p>
      <w:pPr>
        <w:pStyle w:val="PlainText"/>
        <w:rPr>
          <w:rFonts w:eastAsia="MS Mincho;ＭＳ 明朝"/>
        </w:rPr>
      </w:pPr>
      <w:r>
        <w:rPr>
          <w:rFonts w:eastAsia="MS Mincho;ＭＳ 明朝"/>
        </w:rPr>
        <w:tab/>
      </w:r>
    </w:p>
    <w:p>
      <w:pPr>
        <w:pStyle w:val="PlainText"/>
        <w:rPr>
          <w:rFonts w:eastAsia="MS Mincho;ＭＳ 明朝"/>
        </w:rPr>
      </w:pPr>
      <w:r>
        <w:rPr>
          <w:rFonts w:eastAsia="MS Mincho;ＭＳ 明朝"/>
        </w:rPr>
        <w:tab/>
        <w:t>private  static int value</w:t>
        <w:tab/>
        <w:t>=0;</w:t>
      </w:r>
    </w:p>
    <w:p>
      <w:pPr>
        <w:pStyle w:val="PlainText"/>
        <w:rPr/>
      </w:pPr>
      <w:r>
        <w:rPr>
          <w:rFonts w:eastAsia="MS Mincho;ＭＳ 明朝"/>
        </w:rPr>
        <w:tab/>
        <w:t>private  static int N</w:t>
        <w:tab/>
        <w:tab/>
        <w:t>=100;</w:t>
      </w:r>
    </w:p>
    <w:p>
      <w:pPr>
        <w:pStyle w:val="PlainText"/>
        <w:rPr>
          <w:rFonts w:eastAsia="MS Mincho;ＭＳ 明朝"/>
        </w:rPr>
      </w:pPr>
      <w:r>
        <w:rPr>
          <w:rFonts w:eastAsia="MS Mincho;ＭＳ 明朝"/>
        </w:rPr>
        <w:tab/>
        <w:t>private  int sleepTimeLoad</w:t>
        <w:tab/>
        <w:tab/>
        <w:t>=0;</w:t>
      </w:r>
    </w:p>
    <w:p>
      <w:pPr>
        <w:pStyle w:val="PlainText"/>
        <w:rPr>
          <w:rFonts w:eastAsia="MS Mincho;ＭＳ 明朝"/>
        </w:rPr>
      </w:pPr>
      <w:r>
        <w:rPr>
          <w:rFonts w:eastAsia="MS Mincho;ＭＳ 明朝"/>
        </w:rPr>
        <w:tab/>
        <w:t>private  int sleepTimeStore</w:t>
        <w:tab/>
        <w:tab/>
        <w:t>=0;</w:t>
      </w:r>
    </w:p>
    <w:p>
      <w:pPr>
        <w:pStyle w:val="PlainText"/>
        <w:rPr>
          <w:rFonts w:eastAsia="MS Mincho;ＭＳ 明朝"/>
        </w:rPr>
      </w:pPr>
      <w:r>
        <w:rPr>
          <w:rFonts w:eastAsia="MS Mincho;ＭＳ 明朝"/>
        </w:rPr>
        <w:tab/>
        <w:t>private  String name</w:t>
        <w:tab/>
        <w:tab/>
        <w:t>="No Name Thread";</w:t>
      </w:r>
    </w:p>
    <w:p>
      <w:pPr>
        <w:pStyle w:val="PlainText"/>
        <w:rPr>
          <w:rFonts w:eastAsia="MS Mincho;ＭＳ 明朝"/>
        </w:rPr>
      </w:pPr>
      <w:r>
        <w:rPr>
          <w:rFonts w:eastAsia="MS Mincho;ＭＳ 明朝"/>
        </w:rPr>
        <w:tab/>
      </w:r>
    </w:p>
    <w:p>
      <w:pPr>
        <w:pStyle w:val="PlainText"/>
        <w:rPr>
          <w:rFonts w:eastAsia="MS Mincho;ＭＳ 明朝"/>
        </w:rPr>
      </w:pPr>
      <w:r>
        <w:rPr>
          <w:rFonts w:eastAsia="MS Mincho;ＭＳ 明朝"/>
        </w:rPr>
        <w:t>}</w:t>
      </w:r>
    </w:p>
    <w:p>
      <w:pPr>
        <w:pStyle w:val="PlainText"/>
        <w:rPr>
          <w:rFonts w:eastAsia="MS Mincho;ＭＳ 明朝"/>
        </w:rPr>
      </w:pPr>
      <w:r>
        <w:rPr>
          <w:rFonts w:eastAsia="MS Mincho;ＭＳ 明朝"/>
        </w:rPr>
      </w:r>
    </w:p>
    <w:p>
      <w:pPr>
        <w:pStyle w:val="PlainText"/>
        <w:jc w:val="both"/>
        <w:rPr>
          <w:rFonts w:ascii="Arial" w:hAnsi="Arial" w:eastAsia="MS Mincho;ＭＳ 明朝" w:cs="Arial"/>
          <w:b/>
          <w:b/>
          <w:bCs/>
          <w:sz w:val="24"/>
        </w:rPr>
      </w:pPr>
      <w:r>
        <w:rPr>
          <w:rFonts w:eastAsia="MS Mincho;ＭＳ 明朝" w:cs="Arial" w:ascii="Arial" w:hAnsi="Arial"/>
          <w:b/>
          <w:bCs/>
          <w:sz w:val="24"/>
        </w:rPr>
        <w:t>Sincronizare prin obiecte semafoare</w:t>
      </w:r>
    </w:p>
    <w:p>
      <w:pPr>
        <w:pStyle w:val="PlainText"/>
        <w:jc w:val="both"/>
        <w:rPr>
          <w:rFonts w:ascii="Times New Roman" w:hAnsi="Times New Roman" w:eastAsia="MS Mincho;ＭＳ 明朝" w:cs="Times New Roman"/>
          <w:sz w:val="24"/>
        </w:rPr>
      </w:pPr>
      <w:r>
        <w:rPr>
          <w:rFonts w:eastAsia="MS Mincho;ＭＳ 明朝" w:cs="Times New Roman" w:ascii="Times New Roman" w:hAnsi="Times New Roman"/>
          <w:sz w:val="24"/>
        </w:rPr>
        <w:t>În cele ce urmează, firele de executare îşi sincronizează acţiunile de incrementare ale variabilei partajate value. Sincronizarea se face prin procedeul de excludere mutuală la esecutarea acţiunilor din metoda incValue (orice fir de executare are acces exclusiv la variabila value  pe tot timpul operatiei de incrementare).</w:t>
      </w:r>
    </w:p>
    <w:p>
      <w:pPr>
        <w:pStyle w:val="PlainText"/>
        <w:jc w:val="both"/>
        <w:rPr/>
      </w:pPr>
      <w:r>
        <w:rPr>
          <w:rFonts w:eastAsia="MS Mincho;ＭＳ 明朝" w:cs="Times New Roman" w:ascii="Times New Roman" w:hAnsi="Times New Roman"/>
          <w:sz w:val="24"/>
        </w:rPr>
        <w:t>Pentru a marca faptul ca metoda incValue este deja  în proprietaea unui fir de executare la un moment dat se utilizează un obiect de sincronizare care are rolul unui semafor. El este ataşat unui bloc de instrucţiuni. Semaforul devine roşu la intrarea în bloc şi verde la ieşirea din acesta.</w:t>
      </w:r>
    </w:p>
    <w:p>
      <w:pPr>
        <w:pStyle w:val="PlainText"/>
        <w:jc w:val="both"/>
        <w:rPr>
          <w:rFonts w:ascii="Times New Roman" w:hAnsi="Times New Roman" w:eastAsia="MS Mincho;ＭＳ 明朝" w:cs="Times New Roman"/>
          <w:sz w:val="24"/>
        </w:rPr>
      </w:pPr>
      <w:r>
        <w:rPr>
          <w:rFonts w:eastAsia="MS Mincho;ＭＳ 明朝" w:cs="Times New Roman" w:ascii="Times New Roman" w:hAnsi="Times New Roman"/>
          <w:sz w:val="24"/>
        </w:rPr>
        <w:t>Un fir nu poate intra într-un  bloc de excludere reciproca decat daca semaforul asociat este verde.</w:t>
      </w:r>
    </w:p>
    <w:p>
      <w:pPr>
        <w:pStyle w:val="PlainText"/>
        <w:jc w:val="both"/>
        <w:rPr>
          <w:rFonts w:ascii="Times New Roman" w:hAnsi="Times New Roman" w:eastAsia="MS Mincho;ＭＳ 明朝" w:cs="Times New Roman"/>
          <w:sz w:val="24"/>
        </w:rPr>
      </w:pPr>
      <w:r>
        <w:rPr>
          <w:rFonts w:eastAsia="MS Mincho;ＭＳ 明朝" w:cs="Times New Roman" w:ascii="Times New Roman" w:hAnsi="Times New Roman"/>
          <w:sz w:val="24"/>
        </w:rPr>
        <w:t>Exemplul din paragraful anterior se modifică doar în următoarele locuri:</w:t>
      </w:r>
    </w:p>
    <w:p>
      <w:pPr>
        <w:pStyle w:val="PlainText"/>
        <w:jc w:val="both"/>
        <w:rPr/>
      </w:pPr>
      <w:r>
        <w:rPr>
          <w:rFonts w:eastAsia="MS Mincho;ＭＳ 明朝" w:cs="Times New Roman" w:ascii="Times New Roman" w:hAnsi="Times New Roman"/>
          <w:sz w:val="24"/>
        </w:rPr>
        <w:t>Se adaug</w:t>
      </w:r>
      <w:r>
        <w:rPr>
          <w:rFonts w:eastAsia="MS Mincho;ＭＳ 明朝" w:cs="Times New Roman" w:ascii="Times New Roman" w:hAnsi="Times New Roman"/>
          <w:sz w:val="24"/>
          <w:lang w:val="ro-RO"/>
        </w:rPr>
        <w:t>ă în clasa Concurrent atributul:</w:t>
      </w:r>
    </w:p>
    <w:p>
      <w:pPr>
        <w:pStyle w:val="PlainText"/>
        <w:jc w:val="both"/>
        <w:rPr/>
      </w:pPr>
      <w:r>
        <w:rPr>
          <w:rFonts w:eastAsia="MS Mincho;ＭＳ 明朝" w:cs="Times New Roman" w:ascii="Times New Roman" w:hAnsi="Times New Roman"/>
          <w:sz w:val="24"/>
          <w:lang w:val="ro-RO"/>
        </w:rPr>
        <w:tab/>
        <w:t>private  static Object semaphore=new Object();</w:t>
      </w:r>
    </w:p>
    <w:p>
      <w:pPr>
        <w:pStyle w:val="PlainText"/>
        <w:jc w:val="both"/>
        <w:rPr>
          <w:rFonts w:ascii="Times New Roman" w:hAnsi="Times New Roman" w:eastAsia="MS Mincho;ＭＳ 明朝" w:cs="Times New Roman"/>
          <w:sz w:val="24"/>
          <w:lang w:val="ro-RO"/>
        </w:rPr>
      </w:pPr>
      <w:r>
        <w:rPr>
          <w:rFonts w:eastAsia="MS Mincho;ＭＳ 明朝" w:cs="Times New Roman" w:ascii="Times New Roman" w:hAnsi="Times New Roman"/>
          <w:sz w:val="24"/>
          <w:lang w:val="ro-RO"/>
        </w:rPr>
        <w:t xml:space="preserve">Toate instrucţiunile din metoda incValue, cuprinse între liniile de comentariu </w:t>
      </w:r>
    </w:p>
    <w:p>
      <w:pPr>
        <w:pStyle w:val="PlainText"/>
        <w:jc w:val="both"/>
        <w:rPr>
          <w:rFonts w:ascii="Times New Roman" w:hAnsi="Times New Roman" w:eastAsia="MS Mincho;ＭＳ 明朝" w:cs="Times New Roman"/>
          <w:sz w:val="24"/>
        </w:rPr>
      </w:pPr>
      <w:r>
        <w:rPr>
          <w:rFonts w:eastAsia="MS Mincho;ＭＳ 明朝" w:cs="Times New Roman" w:ascii="Times New Roman" w:hAnsi="Times New Roman"/>
          <w:sz w:val="24"/>
        </w:rPr>
        <w:t xml:space="preserve">// incrementare value </w:t>
      </w:r>
    </w:p>
    <w:p>
      <w:pPr>
        <w:pStyle w:val="PlainText"/>
        <w:jc w:val="both"/>
        <w:rPr>
          <w:rFonts w:ascii="Times New Roman" w:hAnsi="Times New Roman" w:eastAsia="MS Mincho;ＭＳ 明朝" w:cs="Times New Roman"/>
          <w:sz w:val="24"/>
        </w:rPr>
      </w:pPr>
      <w:r>
        <w:rPr>
          <w:rFonts w:eastAsia="MS Mincho;ＭＳ 明朝" w:cs="Times New Roman" w:ascii="Times New Roman" w:hAnsi="Times New Roman"/>
          <w:sz w:val="24"/>
        </w:rPr>
        <w:t xml:space="preserve">şi </w:t>
      </w:r>
    </w:p>
    <w:p>
      <w:pPr>
        <w:pStyle w:val="PlainText"/>
        <w:jc w:val="both"/>
        <w:rPr>
          <w:rFonts w:ascii="Times New Roman" w:hAnsi="Times New Roman" w:eastAsia="MS Mincho;ＭＳ 明朝" w:cs="Times New Roman"/>
          <w:sz w:val="24"/>
        </w:rPr>
      </w:pPr>
      <w:r>
        <w:rPr>
          <w:rFonts w:eastAsia="MS Mincho;ＭＳ 明朝" w:cs="Times New Roman" w:ascii="Times New Roman" w:hAnsi="Times New Roman"/>
          <w:sz w:val="24"/>
        </w:rPr>
        <w:t xml:space="preserve">// sfarsit incrementare </w:t>
      </w:r>
    </w:p>
    <w:p>
      <w:pPr>
        <w:pStyle w:val="PlainText"/>
        <w:jc w:val="both"/>
        <w:rPr/>
      </w:pPr>
      <w:r>
        <w:rPr>
          <w:rFonts w:eastAsia="MS Mincho;ＭＳ 明朝" w:cs="Times New Roman" w:ascii="Times New Roman" w:hAnsi="Times New Roman"/>
          <w:sz w:val="24"/>
        </w:rPr>
        <w:t xml:space="preserve">se includ </w:t>
      </w:r>
      <w:r>
        <w:rPr>
          <w:rFonts w:eastAsia="MS Mincho;ＭＳ 明朝" w:cs="Times New Roman" w:ascii="Times New Roman" w:hAnsi="Times New Roman"/>
          <w:sz w:val="24"/>
          <w:lang w:val="ro-RO"/>
        </w:rPr>
        <w:t>în următorul bloc de excludere reciprocă:</w:t>
      </w:r>
    </w:p>
    <w:p>
      <w:pPr>
        <w:pStyle w:val="PlainText"/>
        <w:jc w:val="both"/>
        <w:rPr/>
      </w:pPr>
      <w:r>
        <w:rPr>
          <w:rFonts w:eastAsia="MS Mincho;ＭＳ 明朝" w:cs="Times New Roman" w:ascii="Times New Roman" w:hAnsi="Times New Roman"/>
          <w:sz w:val="24"/>
          <w:lang w:val="ro-RO"/>
        </w:rPr>
        <w:t>synchronized(semaphore)</w:t>
      </w:r>
      <w:r>
        <w:rPr>
          <w:rFonts w:eastAsia="MS Mincho;ＭＳ 明朝" w:cs="Times New Roman" w:ascii="Times New Roman" w:hAnsi="Times New Roman"/>
          <w:sz w:val="24"/>
        </w:rPr>
        <w:t>{</w:t>
      </w:r>
    </w:p>
    <w:p>
      <w:pPr>
        <w:pStyle w:val="PlainText"/>
        <w:ind w:firstLine="720"/>
        <w:jc w:val="both"/>
        <w:rPr>
          <w:rFonts w:ascii="Times New Roman" w:hAnsi="Times New Roman" w:eastAsia="MS Mincho;ＭＳ 明朝" w:cs="Times New Roman"/>
          <w:sz w:val="24"/>
        </w:rPr>
      </w:pPr>
      <w:r>
        <w:rPr>
          <w:rFonts w:eastAsia="MS Mincho;ＭＳ 明朝" w:cs="Times New Roman" w:ascii="Times New Roman" w:hAnsi="Times New Roman"/>
          <w:sz w:val="24"/>
        </w:rPr>
        <w:t xml:space="preserve">// incrementare value </w:t>
      </w:r>
    </w:p>
    <w:p>
      <w:pPr>
        <w:pStyle w:val="PlainText"/>
        <w:jc w:val="both"/>
        <w:rPr/>
      </w:pPr>
      <w:r>
        <w:rPr>
          <w:rFonts w:eastAsia="Times New Roman" w:cs="Times New Roman" w:ascii="Times New Roman" w:hAnsi="Times New Roman"/>
          <w:sz w:val="24"/>
        </w:rPr>
        <w:t xml:space="preserve"> </w:t>
      </w:r>
      <w:r>
        <w:rPr>
          <w:rFonts w:eastAsia="MS Mincho;ＭＳ 明朝" w:cs="Times New Roman" w:ascii="Times New Roman" w:hAnsi="Times New Roman"/>
          <w:sz w:val="24"/>
        </w:rPr>
        <w:tab/>
        <w:t>//…</w:t>
      </w:r>
    </w:p>
    <w:p>
      <w:pPr>
        <w:pStyle w:val="PlainText"/>
        <w:ind w:firstLine="720"/>
        <w:jc w:val="both"/>
        <w:rPr>
          <w:rFonts w:ascii="Times New Roman" w:hAnsi="Times New Roman" w:eastAsia="MS Mincho;ＭＳ 明朝" w:cs="Times New Roman"/>
          <w:sz w:val="24"/>
        </w:rPr>
      </w:pPr>
      <w:r>
        <w:rPr>
          <w:rFonts w:eastAsia="MS Mincho;ＭＳ 明朝" w:cs="Times New Roman" w:ascii="Times New Roman" w:hAnsi="Times New Roman"/>
          <w:sz w:val="24"/>
        </w:rPr>
        <w:t>// sfarsit incrementare</w:t>
      </w:r>
    </w:p>
    <w:p>
      <w:pPr>
        <w:pStyle w:val="PlainText"/>
        <w:jc w:val="both"/>
        <w:rPr>
          <w:rFonts w:ascii="Times New Roman" w:hAnsi="Times New Roman" w:eastAsia="MS Mincho;ＭＳ 明朝" w:cs="Times New Roman"/>
          <w:sz w:val="24"/>
        </w:rPr>
      </w:pPr>
      <w:r>
        <w:rPr>
          <w:rFonts w:eastAsia="MS Mincho;ＭＳ 明朝" w:cs="Times New Roman" w:ascii="Times New Roman" w:hAnsi="Times New Roman"/>
          <w:sz w:val="24"/>
        </w:rPr>
        <w:t>}</w:t>
      </w:r>
    </w:p>
    <w:p>
      <w:pPr>
        <w:pStyle w:val="PlainText"/>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PlainText"/>
        <w:jc w:val="both"/>
        <w:rPr/>
      </w:pPr>
      <w:r>
        <w:rPr>
          <w:rFonts w:eastAsia="MS Mincho;ＭＳ 明朝" w:cs="Times New Roman" w:ascii="Times New Roman" w:hAnsi="Times New Roman"/>
          <w:sz w:val="24"/>
          <w:lang w:val="ro-RO"/>
        </w:rPr>
        <w:t xml:space="preserve">Variabila value este incrementată de 200 de ori, fiecare fir intervenind la anumite momente, în funcţie de viteza sa de executare.  Un fir nu poate interveni însă  asupra variabilei value decât dacă celălalt a terminat acţiunea de incrementare. </w:t>
      </w:r>
    </w:p>
    <w:p>
      <w:pPr>
        <w:pStyle w:val="PlainText"/>
        <w:jc w:val="both"/>
        <w:rPr>
          <w:rFonts w:ascii="Times New Roman" w:hAnsi="Times New Roman" w:eastAsia="MS Mincho;ＭＳ 明朝" w:cs="Times New Roman"/>
          <w:sz w:val="24"/>
          <w:lang w:val="ro-RO"/>
        </w:rPr>
      </w:pPr>
      <w:r>
        <w:rPr>
          <w:rFonts w:eastAsia="MS Mincho;ＭＳ 明朝" w:cs="Times New Roman" w:ascii="Times New Roman" w:hAnsi="Times New Roman"/>
          <w:sz w:val="24"/>
          <w:lang w:val="ro-RO"/>
        </w:rPr>
        <w:t>Iată o posibilă interfernţă a actiunilor sincronizate ale celor două fire:</w:t>
      </w:r>
    </w:p>
    <w:p>
      <w:pPr>
        <w:pStyle w:val="PlainText"/>
        <w:jc w:val="both"/>
        <w:rPr>
          <w:rFonts w:ascii="Arial" w:hAnsi="Arial" w:cs="Arial"/>
          <w:sz w:val="24"/>
        </w:rPr>
      </w:pPr>
      <w:r>
        <w:rPr>
          <w:rFonts w:eastAsia="Arial" w:cs="Arial" w:ascii="Arial" w:hAnsi="Arial"/>
          <w:sz w:val="24"/>
        </w:rPr>
        <w:t xml:space="preserve"> </w:t>
      </w:r>
      <w:r>
        <w:rPr>
          <w:rFonts w:eastAsia="MS Mincho;ＭＳ 明朝" w:cs="Arial" w:ascii="Arial" w:hAnsi="Arial"/>
          <w:sz w:val="24"/>
        </w:rPr>
        <w:t>t1 enters to modify the value 0</w:t>
      </w:r>
    </w:p>
    <w:p>
      <w:pPr>
        <w:pStyle w:val="PlainText"/>
        <w:jc w:val="both"/>
        <w:rPr>
          <w:rFonts w:ascii="Arial" w:hAnsi="Arial" w:eastAsia="MS Mincho;ＭＳ 明朝" w:cs="Arial"/>
          <w:sz w:val="24"/>
        </w:rPr>
      </w:pPr>
      <w:r>
        <w:rPr>
          <w:rFonts w:eastAsia="MS Mincho;ＭＳ 明朝" w:cs="Arial" w:ascii="Arial" w:hAnsi="Arial"/>
          <w:sz w:val="24"/>
        </w:rPr>
        <w:t xml:space="preserve">t1 before modifying value </w:t>
      </w:r>
    </w:p>
    <w:p>
      <w:pPr>
        <w:pStyle w:val="PlainText"/>
        <w:jc w:val="both"/>
        <w:rPr>
          <w:rFonts w:ascii="Arial" w:hAnsi="Arial" w:cs="Arial"/>
          <w:sz w:val="24"/>
        </w:rPr>
      </w:pPr>
      <w:r>
        <w:rPr>
          <w:rFonts w:eastAsia="Arial" w:cs="Arial" w:ascii="Arial" w:hAnsi="Arial"/>
          <w:sz w:val="24"/>
        </w:rPr>
        <w:t xml:space="preserve">                              </w:t>
      </w:r>
      <w:r>
        <w:rPr>
          <w:rFonts w:eastAsia="MS Mincho;ＭＳ 明朝" w:cs="Arial" w:ascii="Arial" w:hAnsi="Arial"/>
          <w:sz w:val="24"/>
        </w:rPr>
        <w:t>t2 enters to modify the value 1</w:t>
      </w:r>
    </w:p>
    <w:p>
      <w:pPr>
        <w:pStyle w:val="PlainText"/>
        <w:jc w:val="both"/>
        <w:rPr/>
      </w:pPr>
      <w:r>
        <w:rPr>
          <w:rFonts w:eastAsia="Arial" w:cs="Arial" w:ascii="Arial" w:hAnsi="Arial"/>
          <w:sz w:val="24"/>
        </w:rPr>
        <w:t xml:space="preserve">                              </w:t>
      </w:r>
      <w:r>
        <w:rPr>
          <w:rFonts w:eastAsia="MS Mincho;ＭＳ 明朝" w:cs="Arial" w:ascii="Arial" w:hAnsi="Arial"/>
          <w:sz w:val="24"/>
        </w:rPr>
        <w:t xml:space="preserve">t2 before modifying value </w:t>
      </w:r>
    </w:p>
    <w:p>
      <w:pPr>
        <w:pStyle w:val="PlainText"/>
        <w:jc w:val="both"/>
        <w:rPr>
          <w:rFonts w:ascii="Arial" w:hAnsi="Arial" w:eastAsia="MS Mincho;ＭＳ 明朝" w:cs="Arial"/>
          <w:sz w:val="24"/>
        </w:rPr>
      </w:pPr>
      <w:r>
        <w:rPr>
          <w:rFonts w:eastAsia="MS Mincho;ＭＳ 明朝" w:cs="Arial" w:ascii="Arial" w:hAnsi="Arial"/>
          <w:sz w:val="24"/>
        </w:rPr>
        <w:t>t1 enters to modify the value 2</w:t>
      </w:r>
    </w:p>
    <w:p>
      <w:pPr>
        <w:pStyle w:val="PlainText"/>
        <w:jc w:val="both"/>
        <w:rPr>
          <w:rFonts w:ascii="Arial" w:hAnsi="Arial" w:eastAsia="MS Mincho;ＭＳ 明朝" w:cs="Arial"/>
          <w:sz w:val="24"/>
        </w:rPr>
      </w:pPr>
      <w:r>
        <w:rPr>
          <w:rFonts w:eastAsia="MS Mincho;ＭＳ 明朝" w:cs="Arial" w:ascii="Arial" w:hAnsi="Arial"/>
          <w:sz w:val="24"/>
        </w:rPr>
        <w:t xml:space="preserve">t1 before modifying value </w:t>
      </w:r>
    </w:p>
    <w:p>
      <w:pPr>
        <w:pStyle w:val="PlainText"/>
        <w:jc w:val="both"/>
        <w:rPr>
          <w:rFonts w:ascii="Arial" w:hAnsi="Arial" w:cs="Arial"/>
          <w:sz w:val="24"/>
        </w:rPr>
      </w:pPr>
      <w:r>
        <w:rPr>
          <w:rFonts w:eastAsia="Arial" w:cs="Arial" w:ascii="Arial" w:hAnsi="Arial"/>
          <w:sz w:val="24"/>
        </w:rPr>
        <w:t xml:space="preserve">                              </w:t>
      </w:r>
      <w:r>
        <w:rPr>
          <w:rFonts w:eastAsia="MS Mincho;ＭＳ 明朝" w:cs="Arial" w:ascii="Arial" w:hAnsi="Arial"/>
          <w:sz w:val="24"/>
        </w:rPr>
        <w:t>t2 enters to modify the value 3</w:t>
      </w:r>
    </w:p>
    <w:p>
      <w:pPr>
        <w:pStyle w:val="PlainText"/>
        <w:jc w:val="both"/>
        <w:rPr>
          <w:rFonts w:ascii="Arial" w:hAnsi="Arial" w:cs="Arial"/>
          <w:sz w:val="24"/>
        </w:rPr>
      </w:pPr>
      <w:r>
        <w:rPr>
          <w:rFonts w:eastAsia="Arial" w:cs="Arial" w:ascii="Arial" w:hAnsi="Arial"/>
          <w:sz w:val="24"/>
        </w:rPr>
        <w:t xml:space="preserve">                              </w:t>
      </w:r>
      <w:r>
        <w:rPr>
          <w:rFonts w:eastAsia="MS Mincho;ＭＳ 明朝" w:cs="Arial" w:ascii="Arial" w:hAnsi="Arial"/>
          <w:sz w:val="24"/>
        </w:rPr>
        <w:t xml:space="preserve">t2 before modifying value </w:t>
      </w:r>
    </w:p>
    <w:p>
      <w:pPr>
        <w:pStyle w:val="PlainText"/>
        <w:jc w:val="both"/>
        <w:rPr>
          <w:rFonts w:ascii="Arial" w:hAnsi="Arial" w:eastAsia="MS Mincho;ＭＳ 明朝" w:cs="Arial"/>
          <w:sz w:val="24"/>
        </w:rPr>
      </w:pPr>
      <w:r>
        <w:rPr>
          <w:rFonts w:eastAsia="MS Mincho;ＭＳ 明朝" w:cs="Arial" w:ascii="Arial" w:hAnsi="Arial"/>
          <w:sz w:val="24"/>
        </w:rPr>
        <w:t>t1 enters to modify the value 4</w:t>
      </w:r>
    </w:p>
    <w:p>
      <w:pPr>
        <w:pStyle w:val="PlainText"/>
        <w:jc w:val="both"/>
        <w:rPr>
          <w:rFonts w:ascii="Arial" w:hAnsi="Arial" w:eastAsia="MS Mincho;ＭＳ 明朝" w:cs="Arial"/>
          <w:sz w:val="24"/>
        </w:rPr>
      </w:pPr>
      <w:r>
        <w:rPr>
          <w:rFonts w:eastAsia="MS Mincho;ＭＳ 明朝" w:cs="Arial" w:ascii="Arial" w:hAnsi="Arial"/>
          <w:sz w:val="24"/>
        </w:rPr>
        <w:t>t1 before modifying value</w:t>
      </w:r>
    </w:p>
    <w:p>
      <w:pPr>
        <w:pStyle w:val="PlainText"/>
        <w:jc w:val="both"/>
        <w:rPr>
          <w:rFonts w:ascii="Arial" w:hAnsi="Arial" w:eastAsia="MS Mincho;ＭＳ 明朝" w:cs="Arial"/>
          <w:sz w:val="24"/>
        </w:rPr>
      </w:pPr>
      <w:r>
        <w:rPr>
          <w:rFonts w:eastAsia="MS Mincho;ＭＳ 明朝" w:cs="Arial" w:ascii="Arial" w:hAnsi="Arial"/>
          <w:sz w:val="24"/>
        </w:rPr>
        <w:t>…</w:t>
      </w:r>
    </w:p>
    <w:p>
      <w:pPr>
        <w:pStyle w:val="PlainText"/>
        <w:jc w:val="both"/>
        <w:rPr>
          <w:rFonts w:ascii="Arial" w:hAnsi="Arial" w:eastAsia="MS Mincho;ＭＳ 明朝" w:cs="Arial"/>
          <w:sz w:val="24"/>
        </w:rPr>
      </w:pPr>
      <w:r>
        <w:rPr>
          <w:rFonts w:eastAsia="MS Mincho;ＭＳ 明朝" w:cs="Arial" w:ascii="Arial" w:hAnsi="Arial"/>
          <w:sz w:val="24"/>
        </w:rPr>
        <w:t>t1 enters to modify the value 191</w:t>
      </w:r>
    </w:p>
    <w:p>
      <w:pPr>
        <w:pStyle w:val="PlainText"/>
        <w:jc w:val="both"/>
        <w:rPr>
          <w:rFonts w:ascii="Arial" w:hAnsi="Arial" w:eastAsia="MS Mincho;ＭＳ 明朝" w:cs="Arial"/>
          <w:sz w:val="24"/>
        </w:rPr>
      </w:pPr>
      <w:r>
        <w:rPr>
          <w:rFonts w:eastAsia="MS Mincho;ＭＳ 明朝" w:cs="Arial" w:ascii="Arial" w:hAnsi="Arial"/>
          <w:sz w:val="24"/>
        </w:rPr>
        <w:t xml:space="preserve">t1 before modifying value </w:t>
      </w:r>
    </w:p>
    <w:p>
      <w:pPr>
        <w:pStyle w:val="PlainText"/>
        <w:jc w:val="both"/>
        <w:rPr>
          <w:rFonts w:ascii="Arial" w:hAnsi="Arial" w:cs="Arial"/>
          <w:sz w:val="24"/>
        </w:rPr>
      </w:pPr>
      <w:r>
        <w:rPr>
          <w:rFonts w:eastAsia="Arial" w:cs="Arial" w:ascii="Arial" w:hAnsi="Arial"/>
          <w:sz w:val="24"/>
        </w:rPr>
        <w:t xml:space="preserve"> </w:t>
      </w:r>
      <w:r>
        <w:rPr>
          <w:rFonts w:eastAsia="MS Mincho;ＭＳ 明朝" w:cs="Arial" w:ascii="Arial" w:hAnsi="Arial"/>
          <w:sz w:val="24"/>
        </w:rPr>
        <w:tab/>
        <w:tab/>
        <w:tab/>
        <w:t>t2 enters to modify the value 192</w:t>
      </w:r>
    </w:p>
    <w:p>
      <w:pPr>
        <w:pStyle w:val="PlainText"/>
        <w:jc w:val="both"/>
        <w:rPr>
          <w:rFonts w:ascii="Arial" w:hAnsi="Arial" w:eastAsia="MS Mincho;ＭＳ 明朝" w:cs="Arial"/>
          <w:sz w:val="24"/>
        </w:rPr>
      </w:pPr>
      <w:r>
        <w:rPr>
          <w:rFonts w:eastAsia="MS Mincho;ＭＳ 明朝" w:cs="Arial" w:ascii="Arial" w:hAnsi="Arial"/>
          <w:sz w:val="24"/>
        </w:rPr>
        <w:t>…</w:t>
      </w:r>
    </w:p>
    <w:p>
      <w:pPr>
        <w:pStyle w:val="PlainText"/>
        <w:ind w:start="1440" w:firstLine="720"/>
        <w:jc w:val="both"/>
        <w:rPr>
          <w:rFonts w:ascii="Arial" w:hAnsi="Arial" w:eastAsia="MS Mincho;ＭＳ 明朝" w:cs="Arial"/>
          <w:sz w:val="24"/>
        </w:rPr>
      </w:pPr>
      <w:r>
        <w:rPr>
          <w:rFonts w:eastAsia="MS Mincho;ＭＳ 明朝" w:cs="Arial" w:ascii="Arial" w:hAnsi="Arial"/>
          <w:sz w:val="24"/>
        </w:rPr>
        <w:t>t2 enters to modify the value 199</w:t>
      </w:r>
    </w:p>
    <w:p>
      <w:pPr>
        <w:pStyle w:val="PlainText"/>
        <w:jc w:val="both"/>
        <w:rPr>
          <w:rFonts w:ascii="Arial" w:hAnsi="Arial" w:cs="Arial"/>
          <w:sz w:val="24"/>
        </w:rPr>
      </w:pPr>
      <w:r>
        <w:rPr>
          <w:rFonts w:eastAsia="Arial" w:cs="Arial" w:ascii="Arial" w:hAnsi="Arial"/>
          <w:sz w:val="24"/>
        </w:rPr>
        <w:t xml:space="preserve">                              </w:t>
      </w:r>
      <w:r>
        <w:rPr>
          <w:rFonts w:eastAsia="MS Mincho;ＭＳ 明朝" w:cs="Arial" w:ascii="Arial" w:hAnsi="Arial"/>
          <w:sz w:val="24"/>
        </w:rPr>
        <w:tab/>
        <w:t xml:space="preserve">t2 before modifying value </w:t>
      </w:r>
    </w:p>
    <w:p>
      <w:pPr>
        <w:pStyle w:val="PlainText"/>
        <w:jc w:val="both"/>
        <w:rPr>
          <w:rFonts w:ascii="Arial" w:hAnsi="Arial" w:eastAsia="MS Mincho;ＭＳ 明朝" w:cs="Arial"/>
          <w:sz w:val="24"/>
        </w:rPr>
      </w:pPr>
      <w:r>
        <w:rPr>
          <w:rFonts w:eastAsia="MS Mincho;ＭＳ 明朝" w:cs="Arial" w:ascii="Arial" w:hAnsi="Arial"/>
          <w:sz w:val="24"/>
        </w:rPr>
        <w:t>SynchronizedConcurrent.value=200</w:t>
      </w:r>
    </w:p>
    <w:p>
      <w:pPr>
        <w:pStyle w:val="PlainText"/>
        <w:jc w:val="both"/>
        <w:rPr>
          <w:rFonts w:ascii="Arial" w:hAnsi="Arial" w:eastAsia="MS Mincho;ＭＳ 明朝" w:cs="Arial"/>
          <w:sz w:val="24"/>
        </w:rPr>
      </w:pPr>
      <w:r>
        <w:rPr>
          <w:rFonts w:eastAsia="MS Mincho;ＭＳ 明朝" w:cs="Arial" w:ascii="Arial" w:hAnsi="Arial"/>
          <w:sz w:val="24"/>
        </w:rPr>
      </w:r>
    </w:p>
    <w:p>
      <w:pPr>
        <w:pStyle w:val="PlainText"/>
        <w:jc w:val="both"/>
        <w:rPr>
          <w:rFonts w:ascii="Arial" w:hAnsi="Arial" w:eastAsia="MS Mincho;ＭＳ 明朝" w:cs="Arial"/>
          <w:sz w:val="24"/>
        </w:rPr>
      </w:pPr>
      <w:r>
        <w:rPr>
          <w:rFonts w:eastAsia="MS Mincho;ＭＳ 明朝" w:cs="Arial" w:ascii="Arial" w:hAnsi="Arial"/>
          <w:b/>
          <w:bCs/>
          <w:sz w:val="24"/>
        </w:rPr>
        <w:t xml:space="preserve">Observaţie. </w:t>
      </w:r>
      <w:r>
        <w:rPr>
          <w:rFonts w:eastAsia="MS Mincho;ＭＳ 明朝" w:cs="Times New Roman" w:ascii="Times New Roman" w:hAnsi="Times New Roman"/>
          <w:sz w:val="24"/>
        </w:rPr>
        <w:t xml:space="preserve">Obiectul semafor trebuie să fie atribut static al clasei Concurrent. În absenţa specificatorului static, fiecare fir are propriul său semafor şi sincronizarea nu se produce.  </w:t>
      </w:r>
      <w:r>
        <w:br w:type="page"/>
      </w:r>
    </w:p>
    <w:p>
      <w:pPr>
        <w:pStyle w:val="PlainText"/>
        <w:jc w:val="both"/>
        <w:rPr>
          <w:rFonts w:ascii="Arial" w:hAnsi="Arial" w:eastAsia="MS Mincho;ＭＳ 明朝" w:cs="Arial"/>
          <w:b/>
          <w:b/>
          <w:bCs/>
          <w:sz w:val="24"/>
        </w:rPr>
      </w:pPr>
      <w:r>
        <w:rPr>
          <w:rFonts w:eastAsia="MS Mincho;ＭＳ 明朝" w:cs="Arial" w:ascii="Arial" w:hAnsi="Arial"/>
          <w:b/>
          <w:bCs/>
          <w:sz w:val="24"/>
        </w:rPr>
      </w:r>
    </w:p>
    <w:p>
      <w:pPr>
        <w:pStyle w:val="PlainText"/>
        <w:jc w:val="both"/>
        <w:rPr>
          <w:rFonts w:ascii="Arial" w:hAnsi="Arial" w:eastAsia="MS Mincho;ＭＳ 明朝" w:cs="Arial"/>
          <w:b/>
          <w:b/>
          <w:bCs/>
          <w:sz w:val="24"/>
        </w:rPr>
      </w:pPr>
      <w:r>
        <w:rPr>
          <w:rFonts w:eastAsia="MS Mincho;ＭＳ 明朝" w:cs="Arial" w:ascii="Arial" w:hAnsi="Arial"/>
          <w:b/>
          <w:bCs/>
          <w:sz w:val="24"/>
        </w:rPr>
        <w:t>Sincronizare prin obiecte monitoare</w:t>
      </w:r>
    </w:p>
    <w:p>
      <w:pPr>
        <w:pStyle w:val="PlainText"/>
        <w:jc w:val="both"/>
        <w:rPr>
          <w:rFonts w:ascii="Arial" w:hAnsi="Arial" w:eastAsia="MS Mincho;ＭＳ 明朝" w:cs="Arial"/>
          <w:b/>
          <w:b/>
          <w:bCs/>
          <w:sz w:val="24"/>
        </w:rPr>
      </w:pPr>
      <w:r>
        <w:rPr>
          <w:rFonts w:eastAsia="MS Mincho;ＭＳ 明朝" w:cs="Arial" w:ascii="Arial" w:hAnsi="Arial"/>
          <w:b/>
          <w:bCs/>
          <w:sz w:val="24"/>
        </w:rPr>
        <w:t>WriterReader doar cu excludere reciproca Writer-Writer</w:t>
      </w:r>
    </w:p>
    <w:p>
      <w:pPr>
        <w:pStyle w:val="PlainText"/>
        <w:jc w:val="both"/>
        <w:rPr>
          <w:rFonts w:ascii="Arial" w:hAnsi="Arial" w:eastAsia="MS Mincho;ＭＳ 明朝" w:cs="Arial"/>
          <w:sz w:val="24"/>
        </w:rPr>
      </w:pPr>
      <w:r>
        <w:rPr>
          <w:rFonts w:eastAsia="MS Mincho;ＭＳ 明朝" w:cs="Arial" w:ascii="Arial" w:hAnsi="Arial"/>
          <w:sz w:val="24"/>
        </w:rPr>
        <w:t>În clasa de monitorizare Buffer,  pentru excluderea reciprocă  a operaţiilor de scriere se utilizează cheia obiectului current. Metoda put() are signatura:</w:t>
      </w:r>
    </w:p>
    <w:p>
      <w:pPr>
        <w:pStyle w:val="PlainText"/>
        <w:rPr/>
      </w:pPr>
      <w:r>
        <w:rPr>
          <w:rFonts w:eastAsia="MS Mincho;ＭＳ 明朝"/>
        </w:rPr>
        <w:t xml:space="preserve">public  </w:t>
      </w:r>
      <w:r>
        <w:rPr>
          <w:rFonts w:eastAsia="MS Mincho;ＭＳ 明朝"/>
          <w:b/>
          <w:bCs/>
        </w:rPr>
        <w:t>synchronized</w:t>
      </w:r>
      <w:r>
        <w:rPr>
          <w:rFonts w:eastAsia="MS Mincho;ＭＳ 明朝"/>
        </w:rPr>
        <w:tab/>
        <w:t>void put(String c, int threadID)</w:t>
      </w:r>
    </w:p>
    <w:p>
      <w:pPr>
        <w:pStyle w:val="PlainText"/>
        <w:rPr>
          <w:rFonts w:ascii="Arial" w:hAnsi="Arial" w:eastAsia="MS Mincho;ＭＳ 明朝" w:cs="Arial"/>
          <w:sz w:val="24"/>
        </w:rPr>
      </w:pPr>
      <w:r>
        <w:rPr>
          <w:rFonts w:eastAsia="MS Mincho;ＭＳ 明朝" w:cs="Arial" w:ascii="Arial" w:hAnsi="Arial"/>
          <w:sz w:val="24"/>
        </w:rPr>
        <w:t>Având signatura</w:t>
      </w:r>
    </w:p>
    <w:p>
      <w:pPr>
        <w:pStyle w:val="PlainText"/>
        <w:rPr>
          <w:rFonts w:ascii="Arial" w:hAnsi="Arial" w:eastAsia="MS Mincho;ＭＳ 明朝" w:cs="Arial"/>
          <w:sz w:val="24"/>
        </w:rPr>
      </w:pPr>
      <w:r>
        <w:rPr>
          <w:rFonts w:eastAsia="MS Mincho;ＭＳ 明朝"/>
        </w:rPr>
        <w:t xml:space="preserve">public  </w:t>
        <w:tab/>
        <w:t>void get(int threadID)</w:t>
      </w:r>
    </w:p>
    <w:p>
      <w:pPr>
        <w:pStyle w:val="PlainText"/>
        <w:rPr>
          <w:rFonts w:ascii="Arial" w:hAnsi="Arial" w:cs="Arial"/>
          <w:sz w:val="24"/>
        </w:rPr>
      </w:pPr>
      <w:r>
        <w:rPr>
          <w:rFonts w:eastAsia="Arial" w:cs="Arial" w:ascii="Arial" w:hAnsi="Arial"/>
          <w:sz w:val="24"/>
        </w:rPr>
        <w:t xml:space="preserve"> </w:t>
      </w:r>
      <w:r>
        <w:rPr>
          <w:rFonts w:eastAsia="MS Mincho;ＭＳ 明朝" w:cs="Arial" w:ascii="Arial" w:hAnsi="Arial"/>
          <w:sz w:val="24"/>
        </w:rPr>
        <w:t>metoda get nu are zone de excludere reciprocă şi o operaţie de citire se poate suprapune cu orice altă operaţie, fie ea de scriere sau de citire.</w:t>
      </w:r>
    </w:p>
    <w:p>
      <w:pPr>
        <w:pStyle w:val="PlainText"/>
        <w:jc w:val="both"/>
        <w:rPr/>
      </w:pPr>
      <w:r>
        <w:rPr>
          <w:rFonts w:eastAsia="MS Mincho;ＭＳ 明朝" w:cs="Arial" w:ascii="Arial" w:hAnsi="Arial"/>
          <w:sz w:val="24"/>
        </w:rPr>
        <w:t>Sunt posibile secven</w:t>
      </w:r>
      <w:r>
        <w:rPr>
          <w:rFonts w:eastAsia="MS Mincho;ＭＳ 明朝" w:cs="Arial" w:ascii="Arial" w:hAnsi="Arial"/>
          <w:sz w:val="24"/>
          <w:lang w:val="ro-RO"/>
        </w:rPr>
        <w:t>ţe de forma:</w:t>
      </w:r>
    </w:p>
    <w:p>
      <w:pPr>
        <w:pStyle w:val="PlainText"/>
        <w:jc w:val="both"/>
        <w:rPr/>
      </w:pPr>
      <w:r>
        <w:rPr>
          <w:rFonts w:eastAsia="MS Mincho;ＭＳ 明朝" w:cs="Arial" w:ascii="Arial" w:hAnsi="Arial"/>
          <w:sz w:val="24"/>
          <w:lang w:val="ro-RO"/>
        </w:rPr>
        <w:t xml:space="preserve">rs2  </w:t>
      </w:r>
      <w:r>
        <w:rPr>
          <w:rFonts w:eastAsia="MS Mincho;ＭＳ 明朝" w:cs="Arial" w:ascii="Arial" w:hAnsi="Arial"/>
          <w:b/>
          <w:bCs/>
          <w:sz w:val="24"/>
          <w:lang w:val="ro-RO"/>
        </w:rPr>
        <w:t>ws2</w:t>
      </w:r>
      <w:r>
        <w:rPr>
          <w:rFonts w:eastAsia="MS Mincho;ＭＳ 明朝" w:cs="Arial" w:ascii="Arial" w:hAnsi="Arial"/>
          <w:sz w:val="24"/>
          <w:lang w:val="ro-RO"/>
        </w:rPr>
        <w:t xml:space="preserve">  rs3 rf2 </w:t>
      </w:r>
      <w:r>
        <w:rPr>
          <w:rFonts w:eastAsia="MS Mincho;ＭＳ 明朝" w:cs="Arial" w:ascii="Arial" w:hAnsi="Arial"/>
          <w:b/>
          <w:bCs/>
          <w:sz w:val="24"/>
          <w:lang w:val="ro-RO"/>
        </w:rPr>
        <w:t>wf2</w:t>
      </w:r>
      <w:r>
        <w:rPr>
          <w:rFonts w:eastAsia="MS Mincho;ＭＳ 明朝" w:cs="Arial" w:ascii="Arial" w:hAnsi="Arial"/>
          <w:sz w:val="24"/>
          <w:lang w:val="ro-RO"/>
        </w:rPr>
        <w:t xml:space="preserve"> rs1 rs5 rs4 rf1 rf5 </w:t>
      </w:r>
      <w:r>
        <w:rPr>
          <w:rFonts w:eastAsia="MS Mincho;ＭＳ 明朝" w:cs="Arial" w:ascii="Arial" w:hAnsi="Arial"/>
          <w:b/>
          <w:bCs/>
          <w:sz w:val="24"/>
          <w:lang w:val="ro-RO"/>
        </w:rPr>
        <w:t>ws1</w:t>
      </w:r>
      <w:r>
        <w:rPr>
          <w:rFonts w:eastAsia="MS Mincho;ＭＳ 明朝" w:cs="Arial" w:ascii="Arial" w:hAnsi="Arial"/>
          <w:sz w:val="24"/>
          <w:lang w:val="ro-RO"/>
        </w:rPr>
        <w:t xml:space="preserve"> rf4 rf3 </w:t>
      </w:r>
      <w:r>
        <w:rPr>
          <w:rFonts w:eastAsia="MS Mincho;ＭＳ 明朝" w:cs="Arial" w:ascii="Arial" w:hAnsi="Arial"/>
          <w:b/>
          <w:bCs/>
          <w:sz w:val="24"/>
          <w:lang w:val="ro-RO"/>
        </w:rPr>
        <w:t>wf1</w:t>
      </w:r>
      <w:r>
        <w:rPr>
          <w:rFonts w:eastAsia="MS Mincho;ＭＳ 明朝" w:cs="Arial" w:ascii="Arial" w:hAnsi="Arial"/>
          <w:sz w:val="24"/>
          <w:lang w:val="ro-RO"/>
        </w:rPr>
        <w:t xml:space="preserve"> rs1 </w:t>
      </w:r>
      <w:r>
        <w:rPr>
          <w:rFonts w:eastAsia="MS Mincho;ＭＳ 明朝" w:cs="Arial" w:ascii="Arial" w:hAnsi="Arial"/>
          <w:b/>
          <w:bCs/>
          <w:sz w:val="24"/>
          <w:lang w:val="ro-RO"/>
        </w:rPr>
        <w:t>ws4</w:t>
      </w:r>
      <w:r>
        <w:rPr>
          <w:rFonts w:eastAsia="MS Mincho;ＭＳ 明朝" w:cs="Arial" w:ascii="Arial" w:hAnsi="Arial"/>
          <w:sz w:val="24"/>
          <w:lang w:val="ro-RO"/>
        </w:rPr>
        <w:t xml:space="preserve"> rs2 etc. </w:t>
      </w:r>
    </w:p>
    <w:p>
      <w:pPr>
        <w:pStyle w:val="PlainText"/>
        <w:jc w:val="both"/>
        <w:rPr/>
      </w:pPr>
      <w:r>
        <w:rPr>
          <w:rFonts w:eastAsia="MS Mincho;ＭＳ 明朝" w:cs="Arial" w:ascii="Arial" w:hAnsi="Arial"/>
          <w:sz w:val="24"/>
        </w:rPr>
        <w:t>Se observ</w:t>
      </w:r>
      <w:r>
        <w:rPr>
          <w:rFonts w:eastAsia="MS Mincho;ＭＳ 明朝" w:cs="Arial" w:ascii="Arial" w:hAnsi="Arial"/>
          <w:sz w:val="24"/>
          <w:lang w:val="ro-RO"/>
        </w:rPr>
        <w:t>ă cum firele Writer 2  şi Reader 3 încep o operaţie de scriere (</w:t>
      </w:r>
      <w:r>
        <w:rPr>
          <w:rFonts w:eastAsia="MS Mincho;ＭＳ 明朝" w:cs="Arial" w:ascii="Arial" w:hAnsi="Arial"/>
          <w:b/>
          <w:bCs/>
          <w:sz w:val="24"/>
          <w:lang w:val="ro-RO"/>
        </w:rPr>
        <w:t>ws2</w:t>
      </w:r>
      <w:r>
        <w:rPr>
          <w:rFonts w:eastAsia="MS Mincho;ＭＳ 明朝" w:cs="Arial" w:ascii="Arial" w:hAnsi="Arial"/>
          <w:sz w:val="24"/>
          <w:lang w:val="ro-RO"/>
        </w:rPr>
        <w:t xml:space="preserve">) şi respectiv citire (rs3) înainte ca firul Reader 2 să termine operaţia de citire începută prin rs2.  Este exclusă însă suprapunerea a două  operaţii de scriere;   </w:t>
      </w:r>
      <w:r>
        <w:rPr>
          <w:rFonts w:eastAsia="MS Mincho;ＭＳ 明朝" w:cs="Arial" w:ascii="Arial" w:hAnsi="Arial"/>
          <w:sz w:val="24"/>
        </w:rPr>
        <w:t>mecanismul de excludere reciprocă nu admite secvenţe de forma</w:t>
      </w:r>
    </w:p>
    <w:p>
      <w:pPr>
        <w:pStyle w:val="PlainText"/>
        <w:jc w:val="both"/>
        <w:rPr>
          <w:rFonts w:ascii="Arial" w:hAnsi="Arial" w:eastAsia="MS Mincho;ＭＳ 明朝" w:cs="Arial"/>
          <w:b/>
          <w:b/>
          <w:bCs/>
          <w:sz w:val="24"/>
        </w:rPr>
      </w:pPr>
      <w:r>
        <w:rPr>
          <w:rFonts w:eastAsia="MS Mincho;ＭＳ 明朝" w:cs="Arial" w:ascii="Arial" w:hAnsi="Arial"/>
          <w:b/>
          <w:bCs/>
          <w:sz w:val="24"/>
        </w:rPr>
        <w:t>…</w:t>
      </w:r>
      <w:r>
        <w:rPr>
          <w:rFonts w:eastAsia="MS Mincho;ＭＳ 明朝" w:cs="Arial" w:ascii="Arial" w:hAnsi="Arial"/>
          <w:b/>
          <w:bCs/>
          <w:sz w:val="24"/>
        </w:rPr>
        <w:t>ws1 …   ws2 …   wf1   …</w:t>
      </w:r>
    </w:p>
    <w:p>
      <w:pPr>
        <w:pStyle w:val="PlainText"/>
        <w:jc w:val="both"/>
        <w:rPr>
          <w:rFonts w:ascii="Arial" w:hAnsi="Arial" w:eastAsia="MS Mincho;ＭＳ 明朝" w:cs="Arial"/>
          <w:sz w:val="24"/>
        </w:rPr>
      </w:pPr>
      <w:r>
        <w:rPr>
          <w:rFonts w:eastAsia="MS Mincho;ＭＳ 明朝" w:cs="Arial" w:ascii="Arial" w:hAnsi="Arial"/>
          <w:sz w:val="24"/>
        </w:rPr>
        <w:t>în care un obiect Writer incepe scrierea înainte ca cel anterior să o fi terminat.</w:t>
      </w:r>
    </w:p>
    <w:p>
      <w:pPr>
        <w:pStyle w:val="PlainText"/>
        <w:rPr>
          <w:rFonts w:eastAsia="MS Mincho;ＭＳ 明朝"/>
        </w:rPr>
      </w:pPr>
      <w:r>
        <w:rPr>
          <w:rFonts w:eastAsia="MS Mincho;ＭＳ 明朝"/>
        </w:rPr>
        <w:t>// director java/concurrent/task/excludere reciproca doar w-w</w:t>
      </w:r>
    </w:p>
    <w:p>
      <w:pPr>
        <w:pStyle w:val="PlainText"/>
        <w:rPr>
          <w:rFonts w:eastAsia="MS Mincho;ＭＳ 明朝"/>
        </w:rPr>
      </w:pPr>
      <w:r>
        <w:rPr>
          <w:rFonts w:eastAsia="MS Mincho;ＭＳ 明朝"/>
        </w:rPr>
        <w:t>class Buffer{</w:t>
      </w:r>
    </w:p>
    <w:p>
      <w:pPr>
        <w:pStyle w:val="PlainText"/>
        <w:rPr>
          <w:rFonts w:eastAsia="MS Mincho;ＭＳ 明朝"/>
        </w:rPr>
      </w:pPr>
      <w:r>
        <w:rPr>
          <w:rFonts w:eastAsia="MS Mincho;ＭＳ 明朝"/>
        </w:rPr>
        <w:tab/>
        <w:t xml:space="preserve">public  synchronized </w:t>
      </w:r>
    </w:p>
    <w:p>
      <w:pPr>
        <w:pStyle w:val="PlainText"/>
        <w:rPr>
          <w:rFonts w:eastAsia="MS Mincho;ＭＳ 明朝"/>
        </w:rPr>
      </w:pPr>
      <w:r>
        <w:rPr>
          <w:rFonts w:eastAsia="MS Mincho;ＭＳ 明朝"/>
        </w:rPr>
        <w:tab/>
        <w:t>// obiectul Buffer este inchis</w:t>
      </w:r>
    </w:p>
    <w:p>
      <w:pPr>
        <w:pStyle w:val="PlainText"/>
        <w:rPr>
          <w:rFonts w:eastAsia="MS Mincho;ＭＳ 明朝"/>
        </w:rPr>
      </w:pPr>
      <w:r>
        <w:rPr>
          <w:rFonts w:eastAsia="MS Mincho;ＭＳ 明朝"/>
        </w:rPr>
        <w:tab/>
        <w:t>// pentru excludere reciproca put-put</w:t>
      </w:r>
    </w:p>
    <w:p>
      <w:pPr>
        <w:pStyle w:val="PlainText"/>
        <w:rPr>
          <w:rFonts w:eastAsia="MS Mincho;ＭＳ 明朝"/>
        </w:rPr>
      </w:pPr>
      <w:r>
        <w:rPr>
          <w:rFonts w:eastAsia="MS Mincho;ＭＳ 明朝"/>
        </w:rPr>
        <w:tab/>
        <w:t>// astfel, se asigura integritatea mesajelor (1)</w:t>
      </w:r>
    </w:p>
    <w:p>
      <w:pPr>
        <w:pStyle w:val="PlainText"/>
        <w:rPr>
          <w:rFonts w:eastAsia="MS Mincho;ＭＳ 明朝"/>
        </w:rPr>
      </w:pPr>
      <w:r>
        <w:rPr>
          <w:rFonts w:eastAsia="MS Mincho;ＭＳ 明朝"/>
        </w:rPr>
        <w:tab/>
        <w:t>void put(String c, int threadID) throws InterruptedException{</w:t>
        <w:tab/>
      </w:r>
    </w:p>
    <w:p>
      <w:pPr>
        <w:pStyle w:val="PlainText"/>
        <w:rPr>
          <w:rFonts w:eastAsia="MS Mincho;ＭＳ 明朝"/>
        </w:rPr>
      </w:pPr>
      <w:r>
        <w:rPr>
          <w:rFonts w:eastAsia="MS Mincho;ＭＳ 明朝"/>
        </w:rPr>
        <w:tab/>
        <w:tab/>
        <w:t>System.out.println("</w:t>
        <w:tab/>
        <w:t>ws " + threadID);</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ab/>
        <w:tab/>
        <w:t>// pentru a da posibilitatea si altor fire sa intervina</w:t>
      </w:r>
    </w:p>
    <w:p>
      <w:pPr>
        <w:pStyle w:val="PlainText"/>
        <w:rPr>
          <w:rFonts w:eastAsia="MS Mincho;ＭＳ 明朝"/>
        </w:rPr>
      </w:pPr>
      <w:r>
        <w:rPr>
          <w:rFonts w:eastAsia="MS Mincho;ＭＳ 明朝"/>
        </w:rPr>
        <w:tab/>
        <w:tab/>
        <w:t>for (int i=0; i&lt;100000; i++){</w:t>
      </w:r>
    </w:p>
    <w:p>
      <w:pPr>
        <w:pStyle w:val="PlainText"/>
        <w:rPr>
          <w:rFonts w:eastAsia="MS Mincho;ＭＳ 明朝"/>
        </w:rPr>
      </w:pPr>
      <w:r>
        <w:rPr>
          <w:rFonts w:eastAsia="MS Mincho;ＭＳ 明朝"/>
        </w:rPr>
        <w:tab/>
        <w:tab/>
        <w:tab/>
        <w:t>String s= new String("xxxxxxxxxxxxxxxxxxxxxxxxxxxxxxxxxxxxx");</w:t>
      </w:r>
    </w:p>
    <w:p>
      <w:pPr>
        <w:pStyle w:val="PlainText"/>
        <w:rPr>
          <w:rFonts w:eastAsia="MS Mincho;ＭＳ 明朝"/>
        </w:rPr>
      </w:pPr>
      <w:r>
        <w:rPr>
          <w:rFonts w:eastAsia="MS Mincho;ＭＳ 明朝"/>
        </w:rPr>
        <w:tab/>
        <w:tab/>
        <w:t>}</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ab/>
        <w:tab/>
        <w:t>//System.out.print(keep[current]);</w:t>
        <w:tab/>
      </w:r>
    </w:p>
    <w:p>
      <w:pPr>
        <w:pStyle w:val="PlainText"/>
        <w:rPr>
          <w:rFonts w:eastAsia="MS Mincho;ＭＳ 明朝"/>
        </w:rPr>
      </w:pPr>
      <w:r>
        <w:rPr>
          <w:rFonts w:eastAsia="MS Mincho;ＭＳ 明朝"/>
        </w:rPr>
        <w:tab/>
        <w:tab/>
        <w:t>System.out.println("</w:t>
        <w:tab/>
        <w:t>wf "+ threadID);</w:t>
      </w:r>
    </w:p>
    <w:p>
      <w:pPr>
        <w:pStyle w:val="PlainText"/>
        <w:rPr>
          <w:rFonts w:eastAsia="MS Mincho;ＭＳ 明朝"/>
        </w:rPr>
      </w:pPr>
      <w:r>
        <w:rPr>
          <w:rFonts w:eastAsia="MS Mincho;ＭＳ 明朝"/>
        </w:rPr>
        <w:tab/>
        <w:t>}</w:t>
      </w:r>
    </w:p>
    <w:p>
      <w:pPr>
        <w:pStyle w:val="PlainText"/>
        <w:rPr>
          <w:rFonts w:eastAsia="MS Mincho;ＭＳ 明朝"/>
        </w:rPr>
      </w:pPr>
      <w:r>
        <w:rPr>
          <w:rFonts w:eastAsia="MS Mincho;ＭＳ 明朝"/>
        </w:rPr>
        <w:tab/>
        <w:t xml:space="preserve">public  </w:t>
      </w:r>
    </w:p>
    <w:p>
      <w:pPr>
        <w:pStyle w:val="PlainText"/>
        <w:rPr>
          <w:rFonts w:eastAsia="MS Mincho;ＭＳ 明朝"/>
        </w:rPr>
      </w:pPr>
      <w:r>
        <w:rPr>
          <w:rFonts w:eastAsia="MS Mincho;ＭＳ 明朝"/>
        </w:rPr>
        <w:tab/>
        <w:t xml:space="preserve">// non synchronized </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ab/>
        <w:t>// obiectul Buffer nu este inchis</w:t>
      </w:r>
    </w:p>
    <w:p>
      <w:pPr>
        <w:pStyle w:val="PlainText"/>
        <w:rPr>
          <w:rFonts w:eastAsia="MS Mincho;ＭＳ 明朝"/>
        </w:rPr>
      </w:pPr>
      <w:r>
        <w:rPr>
          <w:rFonts w:eastAsia="MS Mincho;ＭＳ 明朝"/>
        </w:rPr>
        <w:tab/>
        <w:t>// Operaţiile get-get, get-put se pot suprapune</w:t>
      </w:r>
    </w:p>
    <w:p>
      <w:pPr>
        <w:pStyle w:val="PlainText"/>
        <w:rPr>
          <w:rFonts w:eastAsia="MS Mincho;ＭＳ 明朝"/>
        </w:rPr>
      </w:pPr>
      <w:r>
        <w:rPr>
          <w:rFonts w:eastAsia="MS Mincho;ＭＳ 明朝"/>
        </w:rPr>
        <w:tab/>
        <w:t>void get(int threadID)throws InterruptedException{</w:t>
      </w:r>
    </w:p>
    <w:p>
      <w:pPr>
        <w:pStyle w:val="PlainText"/>
        <w:rPr>
          <w:rFonts w:eastAsia="MS Mincho;ＭＳ 明朝"/>
        </w:rPr>
      </w:pPr>
      <w:r>
        <w:rPr>
          <w:rFonts w:eastAsia="MS Mincho;ＭＳ 明朝"/>
        </w:rPr>
        <w:tab/>
        <w:tab/>
        <w:t>System.out.println("rs "+ threadID);</w:t>
        <w:tab/>
        <w:tab/>
      </w:r>
    </w:p>
    <w:p>
      <w:pPr>
        <w:pStyle w:val="PlainText"/>
        <w:rPr>
          <w:rFonts w:eastAsia="MS Mincho;ＭＳ 明朝"/>
        </w:rPr>
      </w:pPr>
      <w:r>
        <w:rPr>
          <w:rFonts w:eastAsia="MS Mincho;ＭＳ 明朝"/>
        </w:rPr>
        <w:tab/>
      </w:r>
    </w:p>
    <w:p>
      <w:pPr>
        <w:pStyle w:val="PlainText"/>
        <w:rPr>
          <w:rFonts w:eastAsia="MS Mincho;ＭＳ 明朝"/>
        </w:rPr>
      </w:pPr>
      <w:r>
        <w:rPr>
          <w:rFonts w:eastAsia="MS Mincho;ＭＳ 明朝"/>
        </w:rPr>
        <w:tab/>
        <w:tab/>
        <w:t>// pentru a da posibilitatea si altor fire sa intervina</w:t>
      </w:r>
    </w:p>
    <w:p>
      <w:pPr>
        <w:pStyle w:val="PlainText"/>
        <w:rPr>
          <w:rFonts w:eastAsia="MS Mincho;ＭＳ 明朝"/>
        </w:rPr>
      </w:pPr>
      <w:r>
        <w:rPr>
          <w:rFonts w:eastAsia="MS Mincho;ＭＳ 明朝"/>
        </w:rPr>
        <w:tab/>
        <w:tab/>
        <w:t>for (int i=0; i&lt;100000; i++){</w:t>
      </w:r>
    </w:p>
    <w:p>
      <w:pPr>
        <w:pStyle w:val="PlainText"/>
        <w:rPr>
          <w:rFonts w:eastAsia="MS Mincho;ＭＳ 明朝"/>
        </w:rPr>
      </w:pPr>
      <w:r>
        <w:rPr>
          <w:rFonts w:eastAsia="MS Mincho;ＭＳ 明朝"/>
        </w:rPr>
        <w:tab/>
        <w:tab/>
        <w:tab/>
        <w:t>String s= new String("xxxxxxxxxxxxxxxxxxxxxxxxxxxxxxxxxxxxx");</w:t>
      </w:r>
    </w:p>
    <w:p>
      <w:pPr>
        <w:pStyle w:val="PlainText"/>
        <w:rPr>
          <w:rFonts w:eastAsia="MS Mincho;ＭＳ 明朝"/>
        </w:rPr>
      </w:pPr>
      <w:r>
        <w:rPr>
          <w:rFonts w:eastAsia="MS Mincho;ＭＳ 明朝"/>
        </w:rPr>
        <w:tab/>
        <w:tab/>
        <w:t>}</w:t>
        <w:tab/>
      </w:r>
    </w:p>
    <w:p>
      <w:pPr>
        <w:pStyle w:val="PlainText"/>
        <w:rPr>
          <w:rFonts w:eastAsia="MS Mincho;ＭＳ 明朝"/>
        </w:rPr>
      </w:pPr>
      <w:r>
        <w:rPr>
          <w:rFonts w:eastAsia="MS Mincho;ＭＳ 明朝"/>
        </w:rPr>
        <w:tab/>
      </w:r>
    </w:p>
    <w:p>
      <w:pPr>
        <w:pStyle w:val="PlainText"/>
        <w:rPr>
          <w:rFonts w:eastAsia="MS Mincho;ＭＳ 明朝"/>
        </w:rPr>
      </w:pPr>
      <w:r>
        <w:rPr>
          <w:rFonts w:eastAsia="MS Mincho;ＭＳ 明朝"/>
        </w:rPr>
        <w:tab/>
        <w:tab/>
        <w:t>System.out.println("rf "+ threadID);</w:t>
      </w:r>
    </w:p>
    <w:p>
      <w:pPr>
        <w:pStyle w:val="PlainText"/>
        <w:rPr>
          <w:rFonts w:eastAsia="MS Mincho;ＭＳ 明朝"/>
        </w:rPr>
      </w:pPr>
      <w:r>
        <w:rPr>
          <w:rFonts w:eastAsia="MS Mincho;ＭＳ 明朝"/>
        </w:rPr>
        <w:tab/>
        <w:t>}</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w:t>
      </w:r>
    </w:p>
    <w:p>
      <w:pPr>
        <w:pStyle w:val="PlainText"/>
        <w:jc w:val="both"/>
        <w:rPr>
          <w:rFonts w:ascii="Arial" w:hAnsi="Arial" w:eastAsia="MS Mincho;ＭＳ 明朝" w:cs="Arial"/>
          <w:sz w:val="24"/>
        </w:rPr>
      </w:pPr>
      <w:r>
        <w:rPr>
          <w:rFonts w:eastAsia="MS Mincho;ＭＳ 明朝" w:cs="Arial" w:ascii="Arial" w:hAnsi="Arial"/>
          <w:sz w:val="24"/>
        </w:rPr>
      </w:r>
    </w:p>
    <w:p>
      <w:pPr>
        <w:pStyle w:val="PlainText"/>
        <w:rPr>
          <w:rFonts w:eastAsia="MS Mincho;ＭＳ 明朝"/>
          <w:b/>
          <w:b/>
          <w:bCs/>
        </w:rPr>
      </w:pPr>
      <w:r>
        <w:rPr>
          <w:rFonts w:eastAsia="MS Mincho;ＭＳ 明朝"/>
          <w:b/>
          <w:bCs/>
        </w:rPr>
        <w:t xml:space="preserve">Clasa obiectelor consumatoare </w:t>
      </w:r>
    </w:p>
    <w:p>
      <w:pPr>
        <w:pStyle w:val="PlainText"/>
        <w:rPr>
          <w:rFonts w:eastAsia="MS Mincho;ＭＳ 明朝"/>
          <w:b/>
          <w:b/>
          <w:bCs/>
        </w:rPr>
      </w:pPr>
      <w:r>
        <w:rPr>
          <w:rFonts w:eastAsia="MS Mincho;ＭＳ 明朝"/>
          <w:b/>
          <w:bCs/>
        </w:rPr>
      </w:r>
    </w:p>
    <w:p>
      <w:pPr>
        <w:pStyle w:val="PlainText"/>
        <w:rPr>
          <w:rFonts w:eastAsia="MS Mincho;ＭＳ 明朝"/>
        </w:rPr>
      </w:pPr>
      <w:r>
        <w:rPr>
          <w:rFonts w:eastAsia="MS Mincho;ＭＳ 明朝"/>
        </w:rPr>
        <w:t>class Reader extends Thread{</w:t>
      </w:r>
    </w:p>
    <w:p>
      <w:pPr>
        <w:pStyle w:val="PlainText"/>
        <w:rPr>
          <w:rFonts w:eastAsia="MS Mincho;ＭＳ 明朝"/>
        </w:rPr>
      </w:pPr>
      <w:r>
        <w:rPr>
          <w:rFonts w:eastAsia="MS Mincho;ＭＳ 明朝"/>
        </w:rPr>
        <w:tab/>
        <w:t>public void run(){</w:t>
      </w:r>
    </w:p>
    <w:p>
      <w:pPr>
        <w:pStyle w:val="PlainText"/>
        <w:rPr>
          <w:rFonts w:eastAsia="MS Mincho;ＭＳ 明朝"/>
        </w:rPr>
      </w:pPr>
      <w:r>
        <w:rPr>
          <w:rFonts w:eastAsia="MS Mincho;ＭＳ 明朝"/>
        </w:rPr>
        <w:tab/>
        <w:t xml:space="preserve">   while(true){</w:t>
      </w:r>
    </w:p>
    <w:p>
      <w:pPr>
        <w:pStyle w:val="PlainText"/>
        <w:rPr>
          <w:rFonts w:eastAsia="MS Mincho;ＭＳ 明朝"/>
        </w:rPr>
      </w:pPr>
      <w:r>
        <w:rPr>
          <w:rFonts w:eastAsia="MS Mincho;ＭＳ 明朝"/>
        </w:rPr>
        <w:tab/>
        <w:tab/>
        <w:t>try{</w:t>
      </w:r>
    </w:p>
    <w:p>
      <w:pPr>
        <w:pStyle w:val="PlainText"/>
        <w:rPr>
          <w:rFonts w:eastAsia="MS Mincho;ＭＳ 明朝"/>
        </w:rPr>
      </w:pPr>
      <w:r>
        <w:rPr>
          <w:rFonts w:eastAsia="MS Mincho;ＭＳ 明朝"/>
        </w:rPr>
        <w:tab/>
        <w:tab/>
        <w:tab/>
        <w:t>sleep(sleepTime);</w:t>
      </w:r>
    </w:p>
    <w:p>
      <w:pPr>
        <w:pStyle w:val="PlainText"/>
        <w:rPr>
          <w:rFonts w:eastAsia="MS Mincho;ＭＳ 明朝"/>
        </w:rPr>
      </w:pPr>
      <w:r>
        <w:rPr>
          <w:rFonts w:eastAsia="MS Mincho;ＭＳ 明朝"/>
        </w:rPr>
        <w:tab/>
        <w:tab/>
        <w:tab/>
        <w:t xml:space="preserve">b.get(threadID); </w:t>
      </w:r>
    </w:p>
    <w:p>
      <w:pPr>
        <w:pStyle w:val="PlainText"/>
        <w:rPr>
          <w:rFonts w:eastAsia="MS Mincho;ＭＳ 明朝"/>
        </w:rPr>
      </w:pPr>
      <w:r>
        <w:rPr>
          <w:rFonts w:eastAsia="MS Mincho;ＭＳ 明朝"/>
        </w:rPr>
        <w:tab/>
        <w:tab/>
        <w:t>}catch(InterruptedException e){</w:t>
      </w:r>
    </w:p>
    <w:p>
      <w:pPr>
        <w:pStyle w:val="PlainText"/>
        <w:rPr>
          <w:rFonts w:eastAsia="MS Mincho;ＭＳ 明朝"/>
        </w:rPr>
      </w:pPr>
      <w:r>
        <w:rPr>
          <w:rFonts w:eastAsia="MS Mincho;ＭＳ 明朝"/>
        </w:rPr>
        <w:tab/>
        <w:tab/>
        <w:tab/>
        <w:t>System.out.println("b.get: InterruptedException");</w:t>
      </w:r>
    </w:p>
    <w:p>
      <w:pPr>
        <w:pStyle w:val="PlainText"/>
        <w:rPr>
          <w:rFonts w:eastAsia="MS Mincho;ＭＳ 明朝"/>
        </w:rPr>
      </w:pPr>
      <w:r>
        <w:rPr>
          <w:rFonts w:eastAsia="MS Mincho;ＭＳ 明朝"/>
        </w:rPr>
        <w:tab/>
        <w:tab/>
        <w:t>}</w:t>
      </w:r>
    </w:p>
    <w:p>
      <w:pPr>
        <w:pStyle w:val="PlainText"/>
        <w:rPr>
          <w:rFonts w:eastAsia="MS Mincho;ＭＳ 明朝"/>
        </w:rPr>
      </w:pPr>
      <w:r>
        <w:rPr>
          <w:rFonts w:eastAsia="MS Mincho;ＭＳ 明朝"/>
        </w:rPr>
        <w:tab/>
        <w:tab/>
        <w:t>System.out.println();</w:t>
      </w:r>
    </w:p>
    <w:p>
      <w:pPr>
        <w:pStyle w:val="PlainText"/>
        <w:rPr>
          <w:rFonts w:eastAsia="MS Mincho;ＭＳ 明朝"/>
        </w:rPr>
      </w:pPr>
      <w:r>
        <w:rPr>
          <w:rFonts w:eastAsia="MS Mincho;ＭＳ 明朝"/>
        </w:rPr>
        <w:tab/>
        <w:t xml:space="preserve">   }</w:t>
      </w:r>
    </w:p>
    <w:p>
      <w:pPr>
        <w:pStyle w:val="PlainText"/>
        <w:rPr>
          <w:rFonts w:eastAsia="MS Mincho;ＭＳ 明朝"/>
        </w:rPr>
      </w:pPr>
      <w:r>
        <w:rPr>
          <w:rFonts w:eastAsia="MS Mincho;ＭＳ 明朝"/>
        </w:rPr>
        <w:tab/>
        <w:t>}</w:t>
      </w:r>
    </w:p>
    <w:p>
      <w:pPr>
        <w:pStyle w:val="PlainText"/>
        <w:rPr>
          <w:rFonts w:eastAsia="MS Mincho;ＭＳ 明朝"/>
        </w:rPr>
      </w:pPr>
      <w:r>
        <w:rPr>
          <w:rFonts w:eastAsia="MS Mincho;ＭＳ 明朝"/>
        </w:rPr>
        <w:tab/>
        <w:t>public Reader(Buffer b, int sleepTime){</w:t>
      </w:r>
    </w:p>
    <w:p>
      <w:pPr>
        <w:pStyle w:val="PlainText"/>
        <w:rPr>
          <w:rFonts w:eastAsia="MS Mincho;ＭＳ 明朝"/>
        </w:rPr>
      </w:pPr>
      <w:r>
        <w:rPr>
          <w:rFonts w:eastAsia="MS Mincho;ＭＳ 明朝"/>
        </w:rPr>
        <w:tab/>
        <w:tab/>
        <w:t>this.b=b;</w:t>
      </w:r>
    </w:p>
    <w:p>
      <w:pPr>
        <w:pStyle w:val="PlainText"/>
        <w:rPr>
          <w:rFonts w:eastAsia="MS Mincho;ＭＳ 明朝"/>
        </w:rPr>
      </w:pPr>
      <w:r>
        <w:rPr>
          <w:rFonts w:eastAsia="MS Mincho;ＭＳ 明朝"/>
        </w:rPr>
        <w:tab/>
        <w:tab/>
        <w:t>this.sleepTime=sleepTime;</w:t>
      </w:r>
    </w:p>
    <w:p>
      <w:pPr>
        <w:pStyle w:val="PlainText"/>
        <w:rPr>
          <w:rFonts w:eastAsia="MS Mincho;ＭＳ 明朝"/>
        </w:rPr>
      </w:pPr>
      <w:r>
        <w:rPr>
          <w:rFonts w:eastAsia="MS Mincho;ＭＳ 明朝"/>
        </w:rPr>
        <w:tab/>
        <w:tab/>
        <w:t>threadID=++numberOfReaders;</w:t>
      </w:r>
    </w:p>
    <w:p>
      <w:pPr>
        <w:pStyle w:val="PlainText"/>
        <w:rPr>
          <w:rFonts w:eastAsia="MS Mincho;ＭＳ 明朝"/>
        </w:rPr>
      </w:pPr>
      <w:r>
        <w:rPr>
          <w:rFonts w:eastAsia="MS Mincho;ＭＳ 明朝"/>
        </w:rPr>
        <w:tab/>
        <w:t>}</w:t>
      </w:r>
    </w:p>
    <w:p>
      <w:pPr>
        <w:pStyle w:val="PlainText"/>
        <w:rPr>
          <w:rFonts w:eastAsia="MS Mincho;ＭＳ 明朝"/>
        </w:rPr>
      </w:pPr>
      <w:r>
        <w:rPr>
          <w:rFonts w:eastAsia="MS Mincho;ＭＳ 明朝"/>
        </w:rPr>
        <w:tab/>
        <w:t>private Buffer b;</w:t>
      </w:r>
    </w:p>
    <w:p>
      <w:pPr>
        <w:pStyle w:val="PlainText"/>
        <w:rPr>
          <w:rFonts w:eastAsia="MS Mincho;ＭＳ 明朝"/>
        </w:rPr>
      </w:pPr>
      <w:r>
        <w:rPr>
          <w:rFonts w:eastAsia="MS Mincho;ＭＳ 明朝"/>
        </w:rPr>
        <w:tab/>
        <w:t>int sleepTime=10;</w:t>
      </w:r>
    </w:p>
    <w:p>
      <w:pPr>
        <w:pStyle w:val="PlainText"/>
        <w:rPr>
          <w:rFonts w:eastAsia="MS Mincho;ＭＳ 明朝"/>
        </w:rPr>
      </w:pPr>
      <w:r>
        <w:rPr>
          <w:rFonts w:eastAsia="MS Mincho;ＭＳ 明朝"/>
        </w:rPr>
        <w:tab/>
        <w:t>private static int numberOfReaders=0;</w:t>
      </w:r>
    </w:p>
    <w:p>
      <w:pPr>
        <w:pStyle w:val="PlainText"/>
        <w:rPr>
          <w:rFonts w:eastAsia="MS Mincho;ＭＳ 明朝"/>
        </w:rPr>
      </w:pPr>
      <w:r>
        <w:rPr>
          <w:rFonts w:eastAsia="MS Mincho;ＭＳ 明朝"/>
        </w:rPr>
        <w:tab/>
        <w:t>private int threadID;</w:t>
      </w:r>
    </w:p>
    <w:p>
      <w:pPr>
        <w:pStyle w:val="PlainText"/>
        <w:rPr>
          <w:rFonts w:eastAsia="MS Mincho;ＭＳ 明朝"/>
        </w:rPr>
      </w:pPr>
      <w:r>
        <w:rPr>
          <w:rFonts w:eastAsia="MS Mincho;ＭＳ 明朝"/>
        </w:rPr>
        <w:t>}</w:t>
      </w:r>
    </w:p>
    <w:p>
      <w:pPr>
        <w:pStyle w:val="PlainText"/>
        <w:jc w:val="both"/>
        <w:rPr>
          <w:rFonts w:ascii="Arial" w:hAnsi="Arial" w:eastAsia="MS Mincho;ＭＳ 明朝" w:cs="Arial"/>
          <w:sz w:val="24"/>
        </w:rPr>
      </w:pPr>
      <w:r>
        <w:rPr>
          <w:rFonts w:eastAsia="MS Mincho;ＭＳ 明朝" w:cs="Arial" w:ascii="Arial" w:hAnsi="Arial"/>
          <w:sz w:val="24"/>
        </w:rPr>
      </w:r>
    </w:p>
    <w:p>
      <w:pPr>
        <w:pStyle w:val="PlainText"/>
        <w:jc w:val="both"/>
        <w:rPr/>
      </w:pPr>
      <w:r>
        <w:rPr>
          <w:rFonts w:eastAsia="MS Mincho;ＭＳ 明朝" w:cs="Arial" w:ascii="Arial" w:hAnsi="Arial"/>
          <w:b/>
          <w:bCs/>
          <w:sz w:val="24"/>
        </w:rPr>
        <w:t>Clasa obiectelor produc</w:t>
      </w:r>
      <w:r>
        <w:rPr>
          <w:rFonts w:eastAsia="MS Mincho;ＭＳ 明朝" w:cs="Arial" w:ascii="Arial" w:hAnsi="Arial"/>
          <w:b/>
          <w:bCs/>
          <w:sz w:val="24"/>
          <w:lang w:val="ro-RO"/>
        </w:rPr>
        <w:t>ătoare</w:t>
      </w:r>
    </w:p>
    <w:p>
      <w:pPr>
        <w:pStyle w:val="PlainText"/>
        <w:rPr>
          <w:rFonts w:eastAsia="MS Mincho;ＭＳ 明朝"/>
        </w:rPr>
      </w:pPr>
      <w:r>
        <w:rPr>
          <w:rFonts w:eastAsia="MS Mincho;ＭＳ 明朝"/>
        </w:rPr>
        <w:t>class Writer  extends Thread{</w:t>
      </w:r>
    </w:p>
    <w:p>
      <w:pPr>
        <w:pStyle w:val="PlainText"/>
        <w:rPr>
          <w:rFonts w:eastAsia="MS Mincho;ＭＳ 明朝"/>
        </w:rPr>
      </w:pPr>
      <w:r>
        <w:rPr>
          <w:rFonts w:eastAsia="MS Mincho;ＭＳ 明朝"/>
        </w:rPr>
        <w:tab/>
        <w:t>public void run(){</w:t>
      </w:r>
    </w:p>
    <w:p>
      <w:pPr>
        <w:pStyle w:val="PlainText"/>
        <w:rPr>
          <w:rFonts w:eastAsia="MS Mincho;ＭＳ 明朝"/>
        </w:rPr>
      </w:pPr>
      <w:r>
        <w:rPr>
          <w:rFonts w:eastAsia="MS Mincho;ＭＳ 明朝"/>
        </w:rPr>
        <w:tab/>
        <w:t xml:space="preserve">   int messageID=0;</w:t>
        <w:tab/>
      </w:r>
    </w:p>
    <w:p>
      <w:pPr>
        <w:pStyle w:val="PlainText"/>
        <w:rPr>
          <w:rFonts w:eastAsia="MS Mincho;ＭＳ 明朝"/>
        </w:rPr>
      </w:pPr>
      <w:r>
        <w:rPr>
          <w:rFonts w:eastAsia="MS Mincho;ＭＳ 明朝"/>
        </w:rPr>
        <w:tab/>
        <w:t xml:space="preserve">   while(true){</w:t>
      </w:r>
    </w:p>
    <w:p>
      <w:pPr>
        <w:pStyle w:val="PlainText"/>
        <w:rPr>
          <w:rFonts w:eastAsia="MS Mincho;ＭＳ 明朝"/>
        </w:rPr>
      </w:pPr>
      <w:r>
        <w:rPr>
          <w:rFonts w:eastAsia="MS Mincho;ＭＳ 明朝"/>
        </w:rPr>
        <w:tab/>
        <w:tab/>
        <w:t>messageID++;</w:t>
        <w:tab/>
      </w:r>
    </w:p>
    <w:p>
      <w:pPr>
        <w:pStyle w:val="PlainText"/>
        <w:rPr>
          <w:rFonts w:eastAsia="MS Mincho;ＭＳ 明朝"/>
        </w:rPr>
      </w:pPr>
      <w:r>
        <w:rPr>
          <w:rFonts w:eastAsia="MS Mincho;ＭＳ 明朝"/>
        </w:rPr>
        <w:tab/>
        <w:tab/>
        <w:t>try{</w:t>
      </w:r>
    </w:p>
    <w:p>
      <w:pPr>
        <w:pStyle w:val="PlainText"/>
        <w:rPr>
          <w:rFonts w:eastAsia="MS Mincho;ＭＳ 明朝"/>
        </w:rPr>
      </w:pPr>
      <w:r>
        <w:rPr>
          <w:rFonts w:eastAsia="MS Mincho;ＭＳ 明朝"/>
        </w:rPr>
        <w:tab/>
        <w:tab/>
        <w:tab/>
        <w:t>sleep(sleepTime);</w:t>
      </w:r>
    </w:p>
    <w:p>
      <w:pPr>
        <w:pStyle w:val="PlainText"/>
        <w:rPr>
          <w:rFonts w:eastAsia="MS Mincho;ＭＳ 明朝"/>
        </w:rPr>
      </w:pPr>
      <w:r>
        <w:rPr>
          <w:rFonts w:eastAsia="MS Mincho;ＭＳ 明朝"/>
        </w:rPr>
        <w:tab/>
        <w:tab/>
        <w:tab/>
        <w:t>b.put("Message "+ threadID+ "." +messageID + " from thread "+threadID, threadID);</w:t>
      </w:r>
    </w:p>
    <w:p>
      <w:pPr>
        <w:pStyle w:val="PlainText"/>
        <w:rPr>
          <w:rFonts w:eastAsia="MS Mincho;ＭＳ 明朝"/>
        </w:rPr>
      </w:pPr>
      <w:r>
        <w:rPr>
          <w:rFonts w:eastAsia="MS Mincho;ＭＳ 明朝"/>
        </w:rPr>
        <w:tab/>
        <w:tab/>
        <w:t>}catch(InterruptedException e){</w:t>
      </w:r>
    </w:p>
    <w:p>
      <w:pPr>
        <w:pStyle w:val="PlainText"/>
        <w:rPr>
          <w:rFonts w:eastAsia="MS Mincho;ＭＳ 明朝"/>
        </w:rPr>
      </w:pPr>
      <w:r>
        <w:rPr>
          <w:rFonts w:eastAsia="MS Mincho;ＭＳ 明朝"/>
        </w:rPr>
        <w:tab/>
        <w:tab/>
        <w:tab/>
        <w:t>System.out.println("b.put: InterruptedException");</w:t>
      </w:r>
    </w:p>
    <w:p>
      <w:pPr>
        <w:pStyle w:val="PlainText"/>
        <w:rPr>
          <w:rFonts w:eastAsia="MS Mincho;ＭＳ 明朝"/>
        </w:rPr>
      </w:pPr>
      <w:r>
        <w:rPr>
          <w:rFonts w:eastAsia="MS Mincho;ＭＳ 明朝"/>
        </w:rPr>
        <w:tab/>
        <w:tab/>
        <w:t>}</w:t>
      </w:r>
    </w:p>
    <w:p>
      <w:pPr>
        <w:pStyle w:val="PlainText"/>
        <w:rPr>
          <w:rFonts w:eastAsia="MS Mincho;ＭＳ 明朝"/>
        </w:rPr>
      </w:pPr>
      <w:r>
        <w:rPr>
          <w:rFonts w:eastAsia="MS Mincho;ＭＳ 明朝"/>
        </w:rPr>
        <w:tab/>
        <w:t xml:space="preserve">   }</w:t>
      </w:r>
    </w:p>
    <w:p>
      <w:pPr>
        <w:pStyle w:val="PlainText"/>
        <w:rPr>
          <w:rFonts w:eastAsia="MS Mincho;ＭＳ 明朝"/>
        </w:rPr>
      </w:pPr>
      <w:r>
        <w:rPr>
          <w:rFonts w:eastAsia="MS Mincho;ＭＳ 明朝"/>
        </w:rPr>
        <w:tab/>
        <w:t>}</w:t>
      </w:r>
    </w:p>
    <w:p>
      <w:pPr>
        <w:pStyle w:val="PlainText"/>
        <w:rPr>
          <w:rFonts w:eastAsia="MS Mincho;ＭＳ 明朝"/>
        </w:rPr>
      </w:pPr>
      <w:r>
        <w:rPr>
          <w:rFonts w:eastAsia="MS Mincho;ＭＳ 明朝"/>
        </w:rPr>
        <w:tab/>
        <w:t>Writer(Buffer b, int sleepTime) {</w:t>
      </w:r>
    </w:p>
    <w:p>
      <w:pPr>
        <w:pStyle w:val="PlainText"/>
        <w:rPr>
          <w:rFonts w:eastAsia="MS Mincho;ＭＳ 明朝"/>
        </w:rPr>
      </w:pPr>
      <w:r>
        <w:rPr>
          <w:rFonts w:eastAsia="MS Mincho;ＭＳ 明朝"/>
        </w:rPr>
        <w:tab/>
        <w:tab/>
        <w:t xml:space="preserve">this.b=b; </w:t>
      </w:r>
    </w:p>
    <w:p>
      <w:pPr>
        <w:pStyle w:val="PlainText"/>
        <w:rPr>
          <w:rFonts w:eastAsia="MS Mincho;ＭＳ 明朝"/>
        </w:rPr>
      </w:pPr>
      <w:r>
        <w:rPr>
          <w:rFonts w:eastAsia="MS Mincho;ＭＳ 明朝"/>
        </w:rPr>
        <w:tab/>
        <w:tab/>
        <w:t>this.sleepTime=sleepTime;</w:t>
      </w:r>
    </w:p>
    <w:p>
      <w:pPr>
        <w:pStyle w:val="PlainText"/>
        <w:rPr>
          <w:rFonts w:eastAsia="MS Mincho;ＭＳ 明朝"/>
        </w:rPr>
      </w:pPr>
      <w:r>
        <w:rPr>
          <w:rFonts w:eastAsia="MS Mincho;ＭＳ 明朝"/>
        </w:rPr>
        <w:tab/>
        <w:tab/>
        <w:t>threadID=++numberOfWriters;</w:t>
      </w:r>
    </w:p>
    <w:p>
      <w:pPr>
        <w:pStyle w:val="PlainText"/>
        <w:rPr>
          <w:rFonts w:eastAsia="MS Mincho;ＭＳ 明朝"/>
        </w:rPr>
      </w:pPr>
      <w:r>
        <w:rPr>
          <w:rFonts w:eastAsia="MS Mincho;ＭＳ 明朝"/>
        </w:rPr>
        <w:tab/>
        <w:tab/>
      </w:r>
    </w:p>
    <w:p>
      <w:pPr>
        <w:pStyle w:val="PlainText"/>
        <w:rPr>
          <w:rFonts w:eastAsia="MS Mincho;ＭＳ 明朝"/>
        </w:rPr>
      </w:pPr>
      <w:r>
        <w:rPr>
          <w:rFonts w:eastAsia="MS Mincho;ＭＳ 明朝"/>
        </w:rPr>
        <w:tab/>
        <w:t xml:space="preserve">} </w:t>
      </w:r>
    </w:p>
    <w:p>
      <w:pPr>
        <w:pStyle w:val="PlainText"/>
        <w:rPr>
          <w:rFonts w:eastAsia="MS Mincho;ＭＳ 明朝"/>
        </w:rPr>
      </w:pPr>
      <w:r>
        <w:rPr>
          <w:rFonts w:eastAsia="MS Mincho;ＭＳ 明朝"/>
        </w:rPr>
        <w:tab/>
        <w:t>private static int numberOfWriters=0;</w:t>
      </w:r>
    </w:p>
    <w:p>
      <w:pPr>
        <w:pStyle w:val="PlainText"/>
        <w:rPr>
          <w:rFonts w:eastAsia="MS Mincho;ＭＳ 明朝"/>
        </w:rPr>
      </w:pPr>
      <w:r>
        <w:rPr>
          <w:rFonts w:eastAsia="MS Mincho;ＭＳ 明朝"/>
        </w:rPr>
        <w:tab/>
        <w:t>private Buffer b;</w:t>
      </w:r>
    </w:p>
    <w:p>
      <w:pPr>
        <w:pStyle w:val="PlainText"/>
        <w:rPr>
          <w:rFonts w:eastAsia="MS Mincho;ＭＳ 明朝"/>
        </w:rPr>
      </w:pPr>
      <w:r>
        <w:rPr>
          <w:rFonts w:eastAsia="MS Mincho;ＭＳ 明朝"/>
        </w:rPr>
        <w:tab/>
        <w:t>private int threadID;</w:t>
      </w:r>
    </w:p>
    <w:p>
      <w:pPr>
        <w:pStyle w:val="PlainText"/>
        <w:rPr>
          <w:rFonts w:eastAsia="MS Mincho;ＭＳ 明朝"/>
        </w:rPr>
      </w:pPr>
      <w:r>
        <w:rPr>
          <w:rFonts w:eastAsia="MS Mincho;ＭＳ 明朝"/>
        </w:rPr>
        <w:tab/>
        <w:t>private int sleepTime=10;</w:t>
      </w:r>
    </w:p>
    <w:p>
      <w:pPr>
        <w:pStyle w:val="PlainText"/>
        <w:rPr>
          <w:rFonts w:eastAsia="MS Mincho;ＭＳ 明朝"/>
        </w:rPr>
      </w:pPr>
      <w:r>
        <w:rPr>
          <w:rFonts w:eastAsia="Courier New"/>
        </w:rPr>
        <w:t xml:space="preserve"> </w:t>
      </w:r>
    </w:p>
    <w:p>
      <w:pPr>
        <w:pStyle w:val="PlainText"/>
        <w:rPr>
          <w:rFonts w:eastAsia="MS Mincho;ＭＳ 明朝"/>
        </w:rPr>
      </w:pPr>
      <w:r>
        <w:rPr>
          <w:rFonts w:eastAsia="MS Mincho;ＭＳ 明朝"/>
        </w:rPr>
        <w:t>}</w:t>
      </w:r>
    </w:p>
    <w:p>
      <w:pPr>
        <w:pStyle w:val="PlainText"/>
        <w:jc w:val="both"/>
        <w:rPr>
          <w:rFonts w:ascii="Arial" w:hAnsi="Arial" w:eastAsia="MS Mincho;ＭＳ 明朝" w:cs="Arial"/>
          <w:b/>
          <w:b/>
          <w:bCs/>
          <w:sz w:val="24"/>
        </w:rPr>
      </w:pPr>
      <w:r>
        <w:rPr>
          <w:rFonts w:eastAsia="MS Mincho;ＭＳ 明朝" w:cs="Arial" w:ascii="Arial" w:hAnsi="Arial"/>
          <w:b/>
          <w:bCs/>
          <w:sz w:val="24"/>
        </w:rPr>
        <w:t>Clasa test driver</w:t>
      </w:r>
    </w:p>
    <w:p>
      <w:pPr>
        <w:pStyle w:val="PlainText"/>
        <w:rPr>
          <w:rFonts w:eastAsia="MS Mincho;ＭＳ 明朝"/>
        </w:rPr>
      </w:pPr>
      <w:r>
        <w:rPr>
          <w:rFonts w:eastAsia="MS Mincho;ＭＳ 明朝"/>
        </w:rPr>
        <w:t>class WriterReader{</w:t>
      </w:r>
    </w:p>
    <w:p>
      <w:pPr>
        <w:pStyle w:val="PlainText"/>
        <w:rPr>
          <w:rFonts w:eastAsia="MS Mincho;ＭＳ 明朝"/>
        </w:rPr>
      </w:pPr>
      <w:r>
        <w:rPr>
          <w:rFonts w:eastAsia="MS Mincho;ＭＳ 明朝"/>
        </w:rPr>
        <w:tab/>
        <w:t>public static void main(String[] args ){</w:t>
      </w:r>
    </w:p>
    <w:p>
      <w:pPr>
        <w:pStyle w:val="PlainText"/>
        <w:rPr>
          <w:rFonts w:eastAsia="MS Mincho;ＭＳ 明朝"/>
        </w:rPr>
      </w:pPr>
      <w:r>
        <w:rPr>
          <w:rFonts w:eastAsia="MS Mincho;ＭＳ 明朝"/>
        </w:rPr>
        <w:tab/>
        <w:tab/>
        <w:t>Buffer buffer= new Buffer();</w:t>
      </w:r>
    </w:p>
    <w:p>
      <w:pPr>
        <w:pStyle w:val="PlainText"/>
        <w:rPr>
          <w:rFonts w:eastAsia="MS Mincho;ＭＳ 明朝"/>
        </w:rPr>
      </w:pPr>
      <w:r>
        <w:rPr>
          <w:rFonts w:eastAsia="MS Mincho;ＭＳ 明朝"/>
        </w:rPr>
        <w:tab/>
        <w:tab/>
        <w:t>for (int i=0; i&lt;5; i++){</w:t>
      </w:r>
    </w:p>
    <w:p>
      <w:pPr>
        <w:pStyle w:val="PlainText"/>
        <w:rPr>
          <w:rFonts w:eastAsia="MS Mincho;ＭＳ 明朝"/>
        </w:rPr>
      </w:pPr>
      <w:r>
        <w:rPr>
          <w:rFonts w:eastAsia="MS Mincho;ＭＳ 明朝"/>
        </w:rPr>
        <w:tab/>
        <w:tab/>
        <w:tab/>
        <w:t>Writer w=new Writer(buffer, 100+i*100); w.start();</w:t>
      </w:r>
    </w:p>
    <w:p>
      <w:pPr>
        <w:pStyle w:val="PlainText"/>
        <w:rPr>
          <w:rFonts w:eastAsia="MS Mincho;ＭＳ 明朝"/>
        </w:rPr>
      </w:pPr>
      <w:r>
        <w:rPr>
          <w:rFonts w:eastAsia="MS Mincho;ＭＳ 明朝"/>
        </w:rPr>
        <w:tab/>
        <w:tab/>
        <w:tab/>
        <w:t>Reader r=new Reader(buffer, 10+ i*10); r.start();</w:t>
      </w:r>
    </w:p>
    <w:p>
      <w:pPr>
        <w:pStyle w:val="PlainText"/>
        <w:rPr>
          <w:rFonts w:eastAsia="MS Mincho;ＭＳ 明朝"/>
        </w:rPr>
      </w:pPr>
      <w:r>
        <w:rPr>
          <w:rFonts w:eastAsia="MS Mincho;ＭＳ 明朝"/>
        </w:rPr>
        <w:tab/>
        <w:tab/>
        <w:t>}</w:t>
      </w:r>
    </w:p>
    <w:p>
      <w:pPr>
        <w:pStyle w:val="PlainText"/>
        <w:rPr>
          <w:rFonts w:eastAsia="MS Mincho;ＭＳ 明朝"/>
        </w:rPr>
      </w:pPr>
      <w:r>
        <w:rPr>
          <w:rFonts w:eastAsia="MS Mincho;ＭＳ 明朝"/>
        </w:rPr>
        <w:tab/>
      </w:r>
    </w:p>
    <w:p>
      <w:pPr>
        <w:pStyle w:val="PlainText"/>
        <w:rPr>
          <w:rFonts w:eastAsia="MS Mincho;ＭＳ 明朝"/>
        </w:rPr>
      </w:pPr>
      <w:r>
        <w:rPr>
          <w:rFonts w:eastAsia="MS Mincho;ＭＳ 明朝"/>
        </w:rPr>
        <w:tab/>
        <w:t>}</w:t>
      </w:r>
    </w:p>
    <w:p>
      <w:pPr>
        <w:pStyle w:val="PlainText"/>
        <w:rPr>
          <w:rFonts w:eastAsia="MS Mincho;ＭＳ 明朝"/>
        </w:rPr>
      </w:pPr>
      <w:r>
        <w:rPr>
          <w:rFonts w:eastAsia="MS Mincho;ＭＳ 明朝"/>
        </w:rPr>
        <w:t>}</w:t>
      </w:r>
    </w:p>
    <w:p>
      <w:pPr>
        <w:pStyle w:val="PlainText"/>
        <w:jc w:val="both"/>
        <w:rPr>
          <w:rFonts w:ascii="Arial" w:hAnsi="Arial" w:eastAsia="MS Mincho;ＭＳ 明朝" w:cs="Arial"/>
          <w:b/>
          <w:b/>
          <w:bCs/>
          <w:sz w:val="24"/>
        </w:rPr>
      </w:pPr>
      <w:r>
        <w:rPr>
          <w:rFonts w:eastAsia="MS Mincho;ＭＳ 明朝" w:cs="Arial" w:ascii="Arial" w:hAnsi="Arial"/>
          <w:b/>
          <w:bCs/>
          <w:sz w:val="24"/>
        </w:rPr>
      </w:r>
    </w:p>
    <w:p>
      <w:pPr>
        <w:pStyle w:val="PlainText"/>
        <w:jc w:val="both"/>
        <w:rPr>
          <w:rFonts w:ascii="Arial" w:hAnsi="Arial" w:eastAsia="MS Mincho;ＭＳ 明朝" w:cs="Arial"/>
          <w:b/>
          <w:b/>
          <w:bCs/>
          <w:sz w:val="24"/>
        </w:rPr>
      </w:pPr>
      <w:r>
        <w:rPr>
          <w:rFonts w:eastAsia="MS Mincho;ＭＳ 明朝" w:cs="Arial" w:ascii="Arial" w:hAnsi="Arial"/>
          <w:b/>
          <w:bCs/>
          <w:sz w:val="24"/>
        </w:rPr>
        <w:t>WriterReader cu excludere reciproca Writer-Writer, Writer-Reader, Reader-Reader</w:t>
      </w:r>
    </w:p>
    <w:p>
      <w:pPr>
        <w:pStyle w:val="PlainText"/>
        <w:jc w:val="both"/>
        <w:rPr/>
      </w:pPr>
      <w:r>
        <w:rPr>
          <w:rFonts w:eastAsia="MS Mincho;ＭＳ 明朝" w:cs="Arial" w:ascii="Arial" w:hAnsi="Arial"/>
          <w:sz w:val="24"/>
        </w:rPr>
        <w:t xml:space="preserve">Dacă  în clasa  de monitorizare Buffer metodele put() </w:t>
      </w:r>
      <w:r>
        <w:rPr>
          <w:rFonts w:eastAsia="MS Mincho;ＭＳ 明朝" w:cs="Arial" w:ascii="Arial" w:hAnsi="Arial"/>
          <w:sz w:val="24"/>
          <w:lang w:val="ro-RO"/>
        </w:rPr>
        <w:t xml:space="preserve">şi get() utilizează pentru sincronizare acelaşi obiect (obiectul curent al metodei), </w:t>
      </w:r>
      <w:r>
        <w:rPr>
          <w:rFonts w:eastAsia="MS Mincho;ＭＳ 明朝" w:cs="Arial" w:ascii="Arial" w:hAnsi="Arial"/>
          <w:sz w:val="24"/>
        </w:rPr>
        <w:t>atunci toate toate operaţiile se exclud reciproc.</w:t>
      </w:r>
      <w:r>
        <w:rPr>
          <w:rFonts w:eastAsia="MS Mincho;ＭＳ 明朝" w:cs="Arial" w:ascii="Arial" w:hAnsi="Arial"/>
          <w:sz w:val="24"/>
          <w:lang w:val="ro-RO"/>
        </w:rPr>
        <w:t xml:space="preserve"> Prin urmare, cele două metode au signatura</w:t>
      </w:r>
    </w:p>
    <w:p>
      <w:pPr>
        <w:pStyle w:val="PlainText"/>
        <w:jc w:val="both"/>
        <w:rPr/>
      </w:pPr>
      <w:r>
        <w:rPr>
          <w:rFonts w:eastAsia="MS Mincho;ＭＳ 明朝"/>
        </w:rPr>
        <w:t xml:space="preserve">public  </w:t>
      </w:r>
      <w:r>
        <w:rPr>
          <w:rFonts w:eastAsia="MS Mincho;ＭＳ 明朝"/>
          <w:b/>
          <w:bCs/>
        </w:rPr>
        <w:t>synchronized</w:t>
      </w:r>
      <w:r>
        <w:rPr>
          <w:rFonts w:eastAsia="MS Mincho;ＭＳ 明朝"/>
        </w:rPr>
        <w:tab/>
        <w:t>void get(int threadID)</w:t>
      </w:r>
    </w:p>
    <w:p>
      <w:pPr>
        <w:pStyle w:val="PlainText"/>
        <w:jc w:val="both"/>
        <w:rPr>
          <w:rFonts w:ascii="Arial" w:hAnsi="Arial" w:eastAsia="MS Mincho;ＭＳ 明朝" w:cs="Arial"/>
          <w:sz w:val="24"/>
        </w:rPr>
      </w:pPr>
      <w:r>
        <w:rPr>
          <w:rFonts w:eastAsia="MS Mincho;ＭＳ 明朝" w:cs="Arial" w:ascii="Arial" w:hAnsi="Arial"/>
          <w:sz w:val="24"/>
        </w:rPr>
        <w:t>şi respectiv</w:t>
      </w:r>
    </w:p>
    <w:p>
      <w:pPr>
        <w:pStyle w:val="PlainText"/>
        <w:rPr>
          <w:rFonts w:ascii="Arial" w:hAnsi="Arial" w:eastAsia="MS Mincho;ＭＳ 明朝" w:cs="Arial"/>
          <w:sz w:val="24"/>
        </w:rPr>
      </w:pPr>
      <w:r>
        <w:rPr>
          <w:rFonts w:eastAsia="MS Mincho;ＭＳ 明朝"/>
        </w:rPr>
        <w:t xml:space="preserve">public  </w:t>
      </w:r>
      <w:r>
        <w:rPr>
          <w:rFonts w:eastAsia="MS Mincho;ＭＳ 明朝"/>
          <w:b/>
          <w:bCs/>
        </w:rPr>
        <w:t>synchronized</w:t>
      </w:r>
      <w:r>
        <w:rPr>
          <w:rFonts w:eastAsia="MS Mincho;ＭＳ 明朝"/>
        </w:rPr>
        <w:t xml:space="preserve"> </w:t>
        <w:tab/>
        <w:t>void put(String c, int threadID)</w:t>
      </w:r>
    </w:p>
    <w:p>
      <w:pPr>
        <w:pStyle w:val="PlainText"/>
        <w:jc w:val="both"/>
        <w:rPr>
          <w:rFonts w:ascii="Arial" w:hAnsi="Arial" w:eastAsia="MS Mincho;ＭＳ 明朝" w:cs="Arial"/>
          <w:sz w:val="24"/>
        </w:rPr>
      </w:pPr>
      <w:r>
        <w:rPr>
          <w:rFonts w:eastAsia="MS Mincho;ＭＳ 明朝" w:cs="Arial" w:ascii="Arial" w:hAnsi="Arial"/>
          <w:sz w:val="24"/>
        </w:rPr>
        <w:t>.</w:t>
      </w:r>
    </w:p>
    <w:p>
      <w:pPr>
        <w:pStyle w:val="PlainText"/>
        <w:jc w:val="both"/>
        <w:rPr>
          <w:rFonts w:ascii="Arial" w:hAnsi="Arial" w:eastAsia="MS Mincho;ＭＳ 明朝" w:cs="Arial"/>
          <w:sz w:val="24"/>
        </w:rPr>
      </w:pPr>
      <w:r>
        <w:rPr>
          <w:rFonts w:eastAsia="MS Mincho;ＭＳ 明朝" w:cs="Arial" w:ascii="Arial" w:hAnsi="Arial"/>
          <w:sz w:val="24"/>
        </w:rPr>
        <w:t>Sunt posibile doar secvenţe de forma:</w:t>
      </w:r>
    </w:p>
    <w:p>
      <w:pPr>
        <w:pStyle w:val="PlainText"/>
        <w:jc w:val="both"/>
        <w:rPr>
          <w:rFonts w:ascii="Arial" w:hAnsi="Arial" w:eastAsia="MS Mincho;ＭＳ 明朝" w:cs="Arial"/>
          <w:sz w:val="24"/>
        </w:rPr>
      </w:pPr>
      <w:r>
        <w:rPr>
          <w:rFonts w:eastAsia="MS Mincho;ＭＳ 明朝" w:cs="Arial" w:ascii="Arial" w:hAnsi="Arial"/>
          <w:sz w:val="24"/>
        </w:rPr>
        <w:t>ws4 wf4 rs1 rf1 rs2 rf2 ws1 wf1 rs1 rf1 etc.</w:t>
      </w:r>
    </w:p>
    <w:p>
      <w:pPr>
        <w:pStyle w:val="PlainText"/>
        <w:jc w:val="both"/>
        <w:rPr>
          <w:rFonts w:ascii="Arial" w:hAnsi="Arial" w:eastAsia="MS Mincho;ＭＳ 明朝" w:cs="Arial"/>
          <w:b/>
          <w:b/>
          <w:bCs/>
          <w:sz w:val="24"/>
        </w:rPr>
      </w:pPr>
      <w:r>
        <w:rPr>
          <w:rFonts w:eastAsia="MS Mincho;ＭＳ 明朝" w:cs="Arial" w:ascii="Arial" w:hAnsi="Arial"/>
          <w:b/>
          <w:bCs/>
          <w:sz w:val="24"/>
        </w:rPr>
      </w:r>
    </w:p>
    <w:p>
      <w:pPr>
        <w:pStyle w:val="PlainText"/>
        <w:jc w:val="both"/>
        <w:rPr>
          <w:rFonts w:ascii="Arial" w:hAnsi="Arial" w:eastAsia="MS Mincho;ＭＳ 明朝" w:cs="Arial"/>
          <w:b/>
          <w:b/>
          <w:bCs/>
          <w:sz w:val="24"/>
        </w:rPr>
      </w:pPr>
      <w:r>
        <w:rPr>
          <w:rFonts w:eastAsia="MS Mincho;ＭＳ 明朝" w:cs="Arial" w:ascii="Arial" w:hAnsi="Arial"/>
          <w:b/>
          <w:bCs/>
          <w:sz w:val="24"/>
        </w:rPr>
        <w:t>WriterReader doar cu excludere reciproca Writer-Writer, Writer-Reader</w:t>
      </w:r>
    </w:p>
    <w:p>
      <w:pPr>
        <w:pStyle w:val="PlainText"/>
        <w:jc w:val="both"/>
        <w:rPr/>
      </w:pPr>
      <w:r>
        <w:rPr>
          <w:rFonts w:eastAsia="MS Mincho;ＭＳ 明朝" w:cs="Arial" w:ascii="Arial" w:hAnsi="Arial"/>
          <w:sz w:val="24"/>
        </w:rPr>
        <w:t>Sunt posibile secven</w:t>
      </w:r>
      <w:r>
        <w:rPr>
          <w:rFonts w:eastAsia="MS Mincho;ＭＳ 明朝" w:cs="Arial" w:ascii="Arial" w:hAnsi="Arial"/>
          <w:sz w:val="24"/>
          <w:lang w:val="ro-RO"/>
        </w:rPr>
        <w:t>ţe de forma:</w:t>
      </w:r>
    </w:p>
    <w:p>
      <w:pPr>
        <w:pStyle w:val="PlainText"/>
        <w:jc w:val="both"/>
        <w:rPr/>
      </w:pPr>
      <w:r>
        <w:rPr>
          <w:rFonts w:eastAsia="MS Mincho;ＭＳ 明朝" w:cs="Arial" w:ascii="Arial" w:hAnsi="Arial"/>
          <w:sz w:val="24"/>
          <w:lang w:val="ro-RO"/>
        </w:rPr>
        <w:t xml:space="preserve">rs2 rs1 rs3 rf2 rf3 rs4 rf5 rf1 rf4 </w:t>
      </w:r>
      <w:r>
        <w:rPr>
          <w:rFonts w:eastAsia="MS Mincho;ＭＳ 明朝" w:cs="Arial" w:ascii="Arial" w:hAnsi="Arial"/>
          <w:b/>
          <w:bCs/>
          <w:sz w:val="24"/>
          <w:lang w:val="ro-RO"/>
        </w:rPr>
        <w:t>ws2 wf2</w:t>
      </w:r>
      <w:r>
        <w:rPr>
          <w:rFonts w:eastAsia="MS Mincho;ＭＳ 明朝" w:cs="Arial" w:ascii="Arial" w:hAnsi="Arial"/>
          <w:sz w:val="24"/>
          <w:lang w:val="ro-RO"/>
        </w:rPr>
        <w:t xml:space="preserve">  rs1 rs2 rf2 rf1 </w:t>
      </w:r>
      <w:r>
        <w:rPr>
          <w:rFonts w:eastAsia="MS Mincho;ＭＳ 明朝" w:cs="Arial" w:ascii="Arial" w:hAnsi="Arial"/>
          <w:b/>
          <w:bCs/>
          <w:sz w:val="24"/>
          <w:lang w:val="ro-RO"/>
        </w:rPr>
        <w:t>ws1 wf1</w:t>
      </w:r>
      <w:r>
        <w:rPr>
          <w:rFonts w:eastAsia="MS Mincho;ＭＳ 明朝" w:cs="Arial" w:ascii="Arial" w:hAnsi="Arial"/>
          <w:sz w:val="24"/>
          <w:lang w:val="ro-RO"/>
        </w:rPr>
        <w:t xml:space="preserve"> etc.</w:t>
      </w:r>
    </w:p>
    <w:p>
      <w:pPr>
        <w:pStyle w:val="PlainText"/>
        <w:jc w:val="both"/>
        <w:rPr>
          <w:rFonts w:ascii="Arial" w:hAnsi="Arial" w:eastAsia="MS Mincho;ＭＳ 明朝" w:cs="Arial"/>
          <w:sz w:val="24"/>
        </w:rPr>
      </w:pPr>
      <w:r>
        <w:rPr>
          <w:rFonts w:eastAsia="MS Mincho;ＭＳ 明朝" w:cs="Arial" w:ascii="Arial" w:hAnsi="Arial"/>
          <w:sz w:val="24"/>
        </w:rPr>
        <w:t>în care o operaţie de scriere nu poate fi iniţiată dacă este deja în derulare o altă operaţie de citire sau de scriere.</w:t>
      </w:r>
    </w:p>
    <w:p>
      <w:pPr>
        <w:pStyle w:val="PlainText"/>
        <w:rPr>
          <w:rFonts w:eastAsia="MS Mincho;ＭＳ 明朝"/>
        </w:rPr>
      </w:pPr>
      <w:r>
        <w:rPr>
          <w:rFonts w:eastAsia="MS Mincho;ＭＳ 明朝"/>
        </w:rPr>
        <w:t>class Buffer{</w:t>
      </w:r>
    </w:p>
    <w:p>
      <w:pPr>
        <w:pStyle w:val="PlainText"/>
        <w:rPr>
          <w:rFonts w:eastAsia="MS Mincho;ＭＳ 明朝"/>
        </w:rPr>
      </w:pPr>
      <w:r>
        <w:rPr>
          <w:rFonts w:eastAsia="MS Mincho;ＭＳ 明朝"/>
        </w:rPr>
        <w:tab/>
        <w:t xml:space="preserve">public  synchronized </w:t>
      </w:r>
    </w:p>
    <w:p>
      <w:pPr>
        <w:pStyle w:val="PlainText"/>
        <w:rPr>
          <w:rFonts w:eastAsia="MS Mincho;ＭＳ 明朝"/>
        </w:rPr>
      </w:pPr>
      <w:r>
        <w:rPr>
          <w:rFonts w:eastAsia="MS Mincho;ＭＳ 明朝"/>
        </w:rPr>
        <w:tab/>
        <w:t>// obiectul Buffer este inchis</w:t>
      </w:r>
    </w:p>
    <w:p>
      <w:pPr>
        <w:pStyle w:val="PlainText"/>
        <w:rPr>
          <w:rFonts w:eastAsia="MS Mincho;ＭＳ 明朝"/>
        </w:rPr>
      </w:pPr>
      <w:r>
        <w:rPr>
          <w:rFonts w:eastAsia="MS Mincho;ＭＳ 明朝"/>
        </w:rPr>
        <w:tab/>
        <w:t>// pentru excludere reciproca put-put</w:t>
      </w:r>
    </w:p>
    <w:p>
      <w:pPr>
        <w:pStyle w:val="PlainText"/>
        <w:rPr>
          <w:rFonts w:eastAsia="MS Mincho;ＭＳ 明朝"/>
        </w:rPr>
      </w:pPr>
      <w:r>
        <w:rPr>
          <w:rFonts w:eastAsia="MS Mincho;ＭＳ 明朝"/>
        </w:rPr>
        <w:tab/>
        <w:t>// astfel, se asigura integritatea mesajelor (1)</w:t>
      </w:r>
    </w:p>
    <w:p>
      <w:pPr>
        <w:pStyle w:val="PlainText"/>
        <w:rPr>
          <w:rFonts w:eastAsia="MS Mincho;ＭＳ 明朝"/>
        </w:rPr>
      </w:pPr>
      <w:r>
        <w:rPr>
          <w:rFonts w:eastAsia="MS Mincho;ＭＳ 明朝"/>
        </w:rPr>
        <w:tab/>
        <w:t>void put(String c, int threadID) throws InterruptedException{</w:t>
        <w:tab/>
      </w:r>
    </w:p>
    <w:p>
      <w:pPr>
        <w:pStyle w:val="PlainText"/>
        <w:rPr>
          <w:rFonts w:eastAsia="MS Mincho;ＭＳ 明朝"/>
        </w:rPr>
      </w:pPr>
      <w:r>
        <w:rPr>
          <w:rFonts w:eastAsia="MS Mincho;ＭＳ 明朝"/>
        </w:rPr>
        <w:tab/>
        <w:tab/>
        <w:t>while(numberOfReaders != 0) wait();</w:t>
      </w:r>
    </w:p>
    <w:p>
      <w:pPr>
        <w:pStyle w:val="PlainText"/>
        <w:rPr>
          <w:rFonts w:eastAsia="MS Mincho;ＭＳ 明朝"/>
        </w:rPr>
      </w:pPr>
      <w:r>
        <w:rPr>
          <w:rFonts w:eastAsia="MS Mincho;ＭＳ 明朝"/>
        </w:rPr>
        <w:tab/>
        <w:tab/>
        <w:t>writerActive=true;</w:t>
      </w:r>
    </w:p>
    <w:p>
      <w:pPr>
        <w:pStyle w:val="PlainText"/>
        <w:rPr>
          <w:rFonts w:eastAsia="MS Mincho;ＭＳ 明朝"/>
        </w:rPr>
      </w:pPr>
      <w:r>
        <w:rPr>
          <w:rFonts w:eastAsia="MS Mincho;ＭＳ 明朝"/>
        </w:rPr>
        <w:tab/>
        <w:tab/>
        <w:t>System.out.println("</w:t>
        <w:tab/>
        <w:t>ws " + threadID);</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ab/>
        <w:tab/>
        <w:t>// pentru a da posibilitatea si altor fire sa intervina</w:t>
      </w:r>
    </w:p>
    <w:p>
      <w:pPr>
        <w:pStyle w:val="PlainText"/>
        <w:rPr>
          <w:rFonts w:eastAsia="MS Mincho;ＭＳ 明朝"/>
        </w:rPr>
      </w:pPr>
      <w:r>
        <w:rPr>
          <w:rFonts w:eastAsia="MS Mincho;ＭＳ 明朝"/>
        </w:rPr>
        <w:tab/>
        <w:tab/>
        <w:t>for (int i=0; i&lt;100000; i++){</w:t>
      </w:r>
    </w:p>
    <w:p>
      <w:pPr>
        <w:pStyle w:val="PlainText"/>
        <w:rPr>
          <w:rFonts w:eastAsia="MS Mincho;ＭＳ 明朝"/>
        </w:rPr>
      </w:pPr>
      <w:r>
        <w:rPr>
          <w:rFonts w:eastAsia="MS Mincho;ＭＳ 明朝"/>
        </w:rPr>
        <w:tab/>
        <w:tab/>
        <w:tab/>
        <w:t>String s= new String("xxxxxxxxxxxxxxxxxxxxxxxxxxxxxxxxxxxxx");</w:t>
      </w:r>
    </w:p>
    <w:p>
      <w:pPr>
        <w:pStyle w:val="PlainText"/>
        <w:rPr>
          <w:rFonts w:eastAsia="MS Mincho;ＭＳ 明朝"/>
        </w:rPr>
      </w:pPr>
      <w:r>
        <w:rPr>
          <w:rFonts w:eastAsia="MS Mincho;ＭＳ 明朝"/>
        </w:rPr>
        <w:tab/>
        <w:tab/>
        <w:t>}</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ab/>
        <w:tab/>
        <w:t>//System.out.print(keep[current]);</w:t>
        <w:tab/>
      </w:r>
    </w:p>
    <w:p>
      <w:pPr>
        <w:pStyle w:val="PlainText"/>
        <w:rPr>
          <w:rFonts w:eastAsia="MS Mincho;ＭＳ 明朝"/>
        </w:rPr>
      </w:pPr>
      <w:r>
        <w:rPr>
          <w:rFonts w:eastAsia="MS Mincho;ＭＳ 明朝"/>
        </w:rPr>
        <w:tab/>
        <w:tab/>
        <w:t>System.out.println("</w:t>
        <w:tab/>
        <w:t>wf "+ threadID);</w:t>
      </w:r>
    </w:p>
    <w:p>
      <w:pPr>
        <w:pStyle w:val="PlainText"/>
        <w:rPr>
          <w:rFonts w:eastAsia="MS Mincho;ＭＳ 明朝"/>
        </w:rPr>
      </w:pPr>
      <w:r>
        <w:rPr>
          <w:rFonts w:eastAsia="MS Mincho;ＭＳ 明朝"/>
        </w:rPr>
        <w:tab/>
        <w:tab/>
        <w:t>writerActive=false;</w:t>
        <w:tab/>
      </w:r>
    </w:p>
    <w:p>
      <w:pPr>
        <w:pStyle w:val="PlainText"/>
        <w:rPr>
          <w:rFonts w:eastAsia="MS Mincho;ＭＳ 明朝"/>
        </w:rPr>
      </w:pPr>
      <w:r>
        <w:rPr>
          <w:rFonts w:eastAsia="MS Mincho;ＭＳ 明朝"/>
        </w:rPr>
        <w:tab/>
        <w:tab/>
        <w:t>notifyAll();</w:t>
      </w:r>
    </w:p>
    <w:p>
      <w:pPr>
        <w:pStyle w:val="PlainText"/>
        <w:rPr>
          <w:rFonts w:eastAsia="MS Mincho;ＭＳ 明朝"/>
        </w:rPr>
      </w:pPr>
      <w:r>
        <w:rPr>
          <w:rFonts w:eastAsia="MS Mincho;ＭＳ 明朝"/>
        </w:rPr>
        <w:tab/>
        <w:t>}</w:t>
      </w:r>
    </w:p>
    <w:p>
      <w:pPr>
        <w:pStyle w:val="PlainText"/>
        <w:rPr>
          <w:rFonts w:eastAsia="MS Mincho;ＭＳ 明朝"/>
        </w:rPr>
      </w:pPr>
      <w:r>
        <w:rPr>
          <w:rFonts w:eastAsia="MS Mincho;ＭＳ 明朝"/>
        </w:rPr>
        <w:tab/>
        <w:t xml:space="preserve">public  </w:t>
      </w:r>
    </w:p>
    <w:p>
      <w:pPr>
        <w:pStyle w:val="PlainText"/>
        <w:rPr>
          <w:rFonts w:eastAsia="MS Mincho;ＭＳ 明朝"/>
        </w:rPr>
      </w:pPr>
      <w:r>
        <w:rPr>
          <w:rFonts w:eastAsia="MS Mincho;ＭＳ 明朝"/>
        </w:rPr>
        <w:tab/>
        <w:t xml:space="preserve">// special synchronized </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ab/>
        <w:t>// obiectul Buffer nu este inchis</w:t>
      </w:r>
    </w:p>
    <w:p>
      <w:pPr>
        <w:pStyle w:val="PlainText"/>
        <w:rPr>
          <w:rFonts w:eastAsia="MS Mincho;ＭＳ 明朝"/>
        </w:rPr>
      </w:pPr>
      <w:r>
        <w:rPr>
          <w:rFonts w:eastAsia="MS Mincho;ＭＳ 明朝"/>
        </w:rPr>
        <w:tab/>
        <w:t>// pentru excludere reciproca get-get, get-put</w:t>
      </w:r>
    </w:p>
    <w:p>
      <w:pPr>
        <w:pStyle w:val="PlainText"/>
        <w:rPr>
          <w:rFonts w:eastAsia="MS Mincho;ＭＳ 明朝"/>
        </w:rPr>
      </w:pPr>
      <w:r>
        <w:rPr>
          <w:rFonts w:eastAsia="MS Mincho;ＭＳ 明朝"/>
        </w:rPr>
        <w:tab/>
      </w:r>
    </w:p>
    <w:p>
      <w:pPr>
        <w:pStyle w:val="PlainText"/>
        <w:rPr>
          <w:rFonts w:eastAsia="MS Mincho;ＭＳ 明朝"/>
        </w:rPr>
      </w:pPr>
      <w:r>
        <w:rPr>
          <w:rFonts w:eastAsia="MS Mincho;ＭＳ 明朝"/>
        </w:rPr>
        <w:tab/>
        <w:t>void get(int threadID)throws InterruptedException{</w:t>
      </w:r>
    </w:p>
    <w:p>
      <w:pPr>
        <w:pStyle w:val="PlainText"/>
        <w:rPr>
          <w:rFonts w:eastAsia="MS Mincho;ＭＳ 明朝"/>
        </w:rPr>
      </w:pPr>
      <w:r>
        <w:rPr>
          <w:rFonts w:eastAsia="MS Mincho;ＭＳ 明朝"/>
        </w:rPr>
        <w:tab/>
        <w:tab/>
        <w:t>// excludere put-get prin wait()</w:t>
      </w:r>
    </w:p>
    <w:p>
      <w:pPr>
        <w:pStyle w:val="PlainText"/>
        <w:rPr>
          <w:rFonts w:eastAsia="MS Mincho;ＭＳ 明朝"/>
        </w:rPr>
      </w:pPr>
      <w:r>
        <w:rPr>
          <w:rFonts w:eastAsia="MS Mincho;ＭＳ 明朝"/>
        </w:rPr>
        <w:tab/>
        <w:tab/>
        <w:t>synchronized(this){while (writerActive)wait();}</w:t>
      </w:r>
    </w:p>
    <w:p>
      <w:pPr>
        <w:pStyle w:val="PlainText"/>
        <w:rPr>
          <w:rFonts w:eastAsia="MS Mincho;ＭＳ 明朝"/>
        </w:rPr>
      </w:pPr>
      <w:r>
        <w:rPr>
          <w:rFonts w:eastAsia="MS Mincho;ＭＳ 明朝"/>
        </w:rPr>
        <w:tab/>
        <w:tab/>
        <w:t xml:space="preserve">synchronized (this){numberOfReaders++;} </w:t>
      </w:r>
    </w:p>
    <w:p>
      <w:pPr>
        <w:pStyle w:val="PlainText"/>
        <w:rPr>
          <w:rFonts w:eastAsia="MS Mincho;ＭＳ 明朝"/>
        </w:rPr>
      </w:pPr>
      <w:r>
        <w:rPr>
          <w:rFonts w:eastAsia="MS Mincho;ＭＳ 明朝"/>
        </w:rPr>
        <w:tab/>
        <w:tab/>
        <w:t>//excludere cu testul din put() sau cu alte fire Reader!</w:t>
      </w:r>
    </w:p>
    <w:p>
      <w:pPr>
        <w:pStyle w:val="PlainText"/>
        <w:rPr>
          <w:rFonts w:eastAsia="MS Mincho;ＭＳ 明朝"/>
        </w:rPr>
      </w:pPr>
      <w:r>
        <w:rPr>
          <w:rFonts w:eastAsia="MS Mincho;ＭＳ 明朝"/>
        </w:rPr>
        <w:tab/>
        <w:tab/>
        <w:t xml:space="preserve">synchronized(semaphore) { // pentru integritatea afisarii </w:t>
      </w:r>
    </w:p>
    <w:p>
      <w:pPr>
        <w:pStyle w:val="PlainText"/>
        <w:rPr>
          <w:rFonts w:eastAsia="MS Mincho;ＭＳ 明朝"/>
        </w:rPr>
      </w:pPr>
      <w:r>
        <w:rPr>
          <w:rFonts w:eastAsia="MS Mincho;ＭＳ 明朝"/>
        </w:rPr>
        <w:tab/>
        <w:tab/>
        <w:tab/>
        <w:t>System.out.println("rs "+ threadID);</w:t>
        <w:tab/>
      </w:r>
    </w:p>
    <w:p>
      <w:pPr>
        <w:pStyle w:val="PlainText"/>
        <w:rPr>
          <w:rFonts w:eastAsia="MS Mincho;ＭＳ 明朝"/>
        </w:rPr>
      </w:pPr>
      <w:r>
        <w:rPr>
          <w:rFonts w:eastAsia="MS Mincho;ＭＳ 明朝"/>
        </w:rPr>
        <w:tab/>
        <w:tab/>
        <w:t>}</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ab/>
        <w:tab/>
        <w:t>// daca nici-un fir Writer nu este activ</w:t>
      </w:r>
    </w:p>
    <w:p>
      <w:pPr>
        <w:pStyle w:val="PlainText"/>
        <w:rPr>
          <w:rFonts w:eastAsia="MS Mincho;ＭＳ 明朝"/>
        </w:rPr>
      </w:pPr>
      <w:r>
        <w:rPr>
          <w:rFonts w:eastAsia="MS Mincho;ＭＳ 明朝"/>
        </w:rPr>
        <w:tab/>
        <w:tab/>
        <w:t>// mai multe fire Reader pot ajunge aici simultan!</w:t>
      </w:r>
    </w:p>
    <w:p>
      <w:pPr>
        <w:pStyle w:val="PlainText"/>
        <w:rPr>
          <w:rFonts w:eastAsia="MS Mincho;ＭＳ 明朝"/>
        </w:rPr>
      </w:pPr>
      <w:r>
        <w:rPr>
          <w:rFonts w:eastAsia="MS Mincho;ＭＳ 明朝"/>
        </w:rPr>
        <w:tab/>
        <w:tab/>
        <w:t xml:space="preserve">// ele sunt lasate sa lucreze nesincronizat!, </w:t>
      </w:r>
    </w:p>
    <w:p>
      <w:pPr>
        <w:pStyle w:val="PlainText"/>
        <w:rPr>
          <w:rFonts w:eastAsia="MS Mincho;ＭＳ 明朝"/>
        </w:rPr>
      </w:pPr>
      <w:r>
        <w:rPr>
          <w:rFonts w:eastAsia="MS Mincho;ＭＳ 明朝"/>
        </w:rPr>
        <w:tab/>
        <w:tab/>
        <w:t>// presupunand ca nu fac decat operatii de citire</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ab/>
        <w:tab/>
        <w:t>// pentru a da posibilitatea si altor fire sa intervina</w:t>
      </w:r>
    </w:p>
    <w:p>
      <w:pPr>
        <w:pStyle w:val="PlainText"/>
        <w:rPr>
          <w:rFonts w:eastAsia="MS Mincho;ＭＳ 明朝"/>
        </w:rPr>
      </w:pPr>
      <w:r>
        <w:rPr>
          <w:rFonts w:eastAsia="MS Mincho;ＭＳ 明朝"/>
        </w:rPr>
        <w:tab/>
        <w:tab/>
        <w:tab/>
        <w:t>for (int i=0; i&lt;100000; i++){</w:t>
      </w:r>
    </w:p>
    <w:p>
      <w:pPr>
        <w:pStyle w:val="PlainText"/>
        <w:rPr>
          <w:rFonts w:eastAsia="MS Mincho;ＭＳ 明朝"/>
        </w:rPr>
      </w:pPr>
      <w:r>
        <w:rPr>
          <w:rFonts w:eastAsia="MS Mincho;ＭＳ 明朝"/>
        </w:rPr>
        <w:tab/>
        <w:tab/>
        <w:tab/>
        <w:tab/>
        <w:t>String s= new String("xxxxxxxxxxxxxxxxxxxxxxxxxxxxxxxxxxxxx");</w:t>
      </w:r>
    </w:p>
    <w:p>
      <w:pPr>
        <w:pStyle w:val="PlainText"/>
        <w:rPr>
          <w:rFonts w:eastAsia="MS Mincho;ＭＳ 明朝"/>
        </w:rPr>
      </w:pPr>
      <w:r>
        <w:rPr>
          <w:rFonts w:eastAsia="MS Mincho;ＭＳ 明朝"/>
        </w:rPr>
        <w:tab/>
        <w:tab/>
        <w:tab/>
        <w:t>}</w:t>
        <w:tab/>
      </w:r>
    </w:p>
    <w:p>
      <w:pPr>
        <w:pStyle w:val="PlainText"/>
        <w:rPr>
          <w:rFonts w:eastAsia="MS Mincho;ＭＳ 明朝"/>
        </w:rPr>
      </w:pPr>
      <w:r>
        <w:rPr>
          <w:rFonts w:eastAsia="MS Mincho;ＭＳ 明朝"/>
        </w:rPr>
        <w:tab/>
      </w:r>
    </w:p>
    <w:p>
      <w:pPr>
        <w:pStyle w:val="PlainText"/>
        <w:rPr>
          <w:rFonts w:eastAsia="MS Mincho;ＭＳ 明朝"/>
        </w:rPr>
      </w:pPr>
      <w:r>
        <w:rPr>
          <w:rFonts w:eastAsia="MS Mincho;ＭＳ 明朝"/>
        </w:rPr>
        <w:tab/>
        <w:tab/>
        <w:t>synchronized(semaphore){System.out.println("rf "+ threadID);}</w:t>
      </w:r>
    </w:p>
    <w:p>
      <w:pPr>
        <w:pStyle w:val="PlainText"/>
        <w:rPr>
          <w:rFonts w:eastAsia="MS Mincho;ＭＳ 明朝"/>
        </w:rPr>
      </w:pPr>
      <w:r>
        <w:rPr>
          <w:rFonts w:eastAsia="MS Mincho;ＭＳ 明朝"/>
        </w:rPr>
        <w:tab/>
        <w:tab/>
        <w:t xml:space="preserve">synchronized(this) {numberOfReaders--;} </w:t>
      </w:r>
    </w:p>
    <w:p>
      <w:pPr>
        <w:pStyle w:val="PlainText"/>
        <w:rPr>
          <w:rFonts w:eastAsia="MS Mincho;ＭＳ 明朝"/>
        </w:rPr>
      </w:pPr>
      <w:r>
        <w:rPr>
          <w:rFonts w:eastAsia="MS Mincho;ＭＳ 明朝"/>
        </w:rPr>
        <w:tab/>
        <w:tab/>
        <w:t>//excludere cu testul din put() sau cu alte fire Reader!</w:t>
      </w:r>
    </w:p>
    <w:p>
      <w:pPr>
        <w:pStyle w:val="PlainText"/>
        <w:rPr>
          <w:rFonts w:eastAsia="MS Mincho;ＭＳ 明朝"/>
        </w:rPr>
      </w:pPr>
      <w:r>
        <w:rPr>
          <w:rFonts w:eastAsia="MS Mincho;ＭＳ 明朝"/>
        </w:rPr>
        <w:tab/>
        <w:tab/>
        <w:t>synchronized(this){notifyAll();}</w:t>
      </w:r>
    </w:p>
    <w:p>
      <w:pPr>
        <w:pStyle w:val="PlainText"/>
        <w:rPr>
          <w:rFonts w:eastAsia="MS Mincho;ＭＳ 明朝"/>
        </w:rPr>
      </w:pPr>
      <w:r>
        <w:rPr>
          <w:rFonts w:eastAsia="MS Mincho;ＭＳ 明朝"/>
        </w:rPr>
        <w:tab/>
        <w:t>}</w:t>
      </w:r>
    </w:p>
    <w:p>
      <w:pPr>
        <w:pStyle w:val="PlainText"/>
        <w:rPr>
          <w:rFonts w:eastAsia="MS Mincho;ＭＳ 明朝"/>
        </w:rPr>
      </w:pPr>
      <w:r>
        <w:rPr>
          <w:rFonts w:eastAsia="MS Mincho;ＭＳ 明朝"/>
        </w:rPr>
        <w:tab/>
        <w:t>private static int numberOfReaders=0;</w:t>
      </w:r>
    </w:p>
    <w:p>
      <w:pPr>
        <w:pStyle w:val="PlainText"/>
        <w:rPr>
          <w:rFonts w:eastAsia="MS Mincho;ＭＳ 明朝"/>
        </w:rPr>
      </w:pPr>
      <w:r>
        <w:rPr>
          <w:rFonts w:eastAsia="MS Mincho;ＭＳ 明朝"/>
        </w:rPr>
        <w:tab/>
        <w:t>private static Object semaphore=new Object();</w:t>
      </w:r>
    </w:p>
    <w:p>
      <w:pPr>
        <w:pStyle w:val="PlainText"/>
        <w:rPr>
          <w:rFonts w:eastAsia="MS Mincho;ＭＳ 明朝"/>
        </w:rPr>
      </w:pPr>
      <w:r>
        <w:rPr>
          <w:rFonts w:eastAsia="MS Mincho;ＭＳ 明朝"/>
        </w:rPr>
        <w:tab/>
        <w:t>boolean writerActive=false;</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w:t>
      </w:r>
      <w:r>
        <w:br w:type="page"/>
      </w:r>
    </w:p>
    <w:p>
      <w:pPr>
        <w:pStyle w:val="PlainText"/>
        <w:jc w:val="both"/>
        <w:rPr>
          <w:rFonts w:ascii="Arial" w:hAnsi="Arial" w:eastAsia="MS Mincho;ＭＳ 明朝" w:cs="Arial"/>
          <w:b/>
          <w:b/>
          <w:bCs/>
          <w:sz w:val="24"/>
        </w:rPr>
      </w:pPr>
      <w:r>
        <w:rPr>
          <w:rFonts w:eastAsia="MS Mincho;ＭＳ 明朝" w:cs="Arial" w:ascii="Arial" w:hAnsi="Arial"/>
          <w:b/>
          <w:bCs/>
          <w:sz w:val="24"/>
        </w:rPr>
      </w:r>
    </w:p>
    <w:p>
      <w:pPr>
        <w:pStyle w:val="PlainText"/>
        <w:jc w:val="both"/>
        <w:rPr>
          <w:rFonts w:ascii="Arial" w:hAnsi="Arial" w:eastAsia="MS Mincho;ＭＳ 明朝" w:cs="Arial"/>
          <w:sz w:val="24"/>
        </w:rPr>
      </w:pPr>
      <w:r>
        <w:rPr>
          <w:rFonts w:eastAsia="MS Mincho;ＭＳ 明朝" w:cs="Arial" w:ascii="Arial" w:hAnsi="Arial"/>
          <w:b/>
          <w:bCs/>
          <w:sz w:val="24"/>
        </w:rPr>
        <w:t>Transmiterea mesajelor</w:t>
      </w:r>
    </w:p>
    <w:p>
      <w:pPr>
        <w:pStyle w:val="PlainText"/>
        <w:jc w:val="both"/>
        <w:rPr>
          <w:rFonts w:ascii="Times New Roman" w:hAnsi="Times New Roman" w:eastAsia="MS Mincho;ＭＳ 明朝" w:cs="Times New Roman"/>
          <w:sz w:val="24"/>
        </w:rPr>
      </w:pPr>
      <w:r>
        <w:rPr>
          <w:rFonts w:eastAsia="MS Mincho;ＭＳ 明朝" w:cs="Times New Roman" w:ascii="Times New Roman" w:hAnsi="Times New Roman"/>
          <w:sz w:val="24"/>
        </w:rPr>
        <w:t>Transmiterea de mesaje :</w:t>
      </w:r>
    </w:p>
    <w:p>
      <w:pPr>
        <w:pStyle w:val="PlainText"/>
        <w:numPr>
          <w:ilvl w:val="0"/>
          <w:numId w:val="9"/>
        </w:numPr>
        <w:jc w:val="both"/>
        <w:rPr/>
      </w:pPr>
      <w:r>
        <w:rPr>
          <w:rFonts w:eastAsia="MS Mincho;ＭＳ 明朝" w:cs="Times New Roman" w:ascii="Times New Roman" w:hAnsi="Times New Roman"/>
          <w:sz w:val="24"/>
        </w:rPr>
        <w:t>cu p</w:t>
      </w:r>
      <w:r>
        <w:rPr>
          <w:rFonts w:eastAsia="MS Mincho;ＭＳ 明朝" w:cs="Times New Roman" w:ascii="Times New Roman" w:hAnsi="Times New Roman"/>
          <w:sz w:val="24"/>
          <w:lang w:val="ro-RO"/>
        </w:rPr>
        <w:t>ăstrarea integrităţii</w:t>
      </w:r>
      <w:r>
        <w:rPr>
          <w:rFonts w:eastAsia="MS Mincho;ＭＳ 明朝" w:cs="Times New Roman" w:ascii="Times New Roman" w:hAnsi="Times New Roman"/>
          <w:sz w:val="24"/>
        </w:rPr>
        <w:t>;</w:t>
      </w:r>
    </w:p>
    <w:p>
      <w:pPr>
        <w:pStyle w:val="PlainText"/>
        <w:numPr>
          <w:ilvl w:val="0"/>
          <w:numId w:val="9"/>
        </w:numPr>
        <w:jc w:val="both"/>
        <w:rPr>
          <w:rFonts w:ascii="Times New Roman" w:hAnsi="Times New Roman" w:eastAsia="MS Mincho;ＭＳ 明朝" w:cs="Times New Roman"/>
          <w:sz w:val="24"/>
        </w:rPr>
      </w:pPr>
      <w:r>
        <w:rPr>
          <w:rFonts w:eastAsia="MS Mincho;ＭＳ 明朝" w:cs="Times New Roman" w:ascii="Times New Roman" w:hAnsi="Times New Roman"/>
          <w:sz w:val="24"/>
        </w:rPr>
        <w:t>fara pierderea mesajelor</w:t>
      </w:r>
    </w:p>
    <w:p>
      <w:pPr>
        <w:pStyle w:val="PlainText"/>
        <w:numPr>
          <w:ilvl w:val="0"/>
          <w:numId w:val="9"/>
        </w:numPr>
        <w:jc w:val="both"/>
        <w:rPr>
          <w:rFonts w:ascii="Times New Roman" w:hAnsi="Times New Roman" w:eastAsia="MS Mincho;ＭＳ 明朝" w:cs="Times New Roman"/>
          <w:sz w:val="24"/>
        </w:rPr>
      </w:pPr>
      <w:r>
        <w:rPr>
          <w:rFonts w:eastAsia="MS Mincho;ＭＳ 明朝" w:cs="Times New Roman" w:ascii="Times New Roman" w:hAnsi="Times New Roman"/>
          <w:sz w:val="24"/>
        </w:rPr>
        <w:t>un mesaj e preluat de un singur destinatar</w:t>
      </w:r>
    </w:p>
    <w:p>
      <w:pPr>
        <w:pStyle w:val="PlainText"/>
        <w:numPr>
          <w:ilvl w:val="0"/>
          <w:numId w:val="9"/>
        </w:numPr>
        <w:jc w:val="both"/>
        <w:rPr>
          <w:rFonts w:ascii="Times New Roman" w:hAnsi="Times New Roman" w:eastAsia="MS Mincho;ＭＳ 明朝" w:cs="Times New Roman"/>
          <w:sz w:val="24"/>
        </w:rPr>
      </w:pPr>
      <w:r>
        <w:rPr>
          <w:rFonts w:eastAsia="MS Mincho;ＭＳ 明朝" w:cs="Times New Roman" w:ascii="Times New Roman" w:hAnsi="Times New Roman"/>
          <w:sz w:val="24"/>
        </w:rPr>
        <w:t>un destinatar nu preia acelaşi mesaj de mai multe ori</w:t>
      </w:r>
    </w:p>
    <w:p>
      <w:pPr>
        <w:pStyle w:val="PlainText"/>
        <w:jc w:val="both"/>
        <w:rPr>
          <w:rFonts w:ascii="Arial" w:hAnsi="Arial" w:eastAsia="MS Mincho;ＭＳ 明朝" w:cs="Arial"/>
          <w:b/>
          <w:b/>
          <w:bCs/>
          <w:sz w:val="24"/>
        </w:rPr>
      </w:pPr>
      <w:r>
        <w:rPr>
          <w:rFonts w:eastAsia="MS Mincho;ＭＳ 明朝" w:cs="Arial" w:ascii="Arial" w:hAnsi="Arial"/>
          <w:b/>
          <w:bCs/>
          <w:sz w:val="24"/>
        </w:rPr>
        <w:t xml:space="preserve">Clasa de monitorizare Buffer </w:t>
      </w:r>
    </w:p>
    <w:p>
      <w:pPr>
        <w:pStyle w:val="PlainText"/>
        <w:jc w:val="both"/>
        <w:rPr>
          <w:rFonts w:ascii="Arial" w:hAnsi="Arial" w:eastAsia="MS Mincho;ＭＳ 明朝" w:cs="Arial"/>
          <w:bCs/>
          <w:sz w:val="24"/>
        </w:rPr>
      </w:pPr>
      <w:hyperlink r:id="rId10">
        <w:r>
          <w:rPr>
            <w:rStyle w:val="LegturInternet"/>
            <w:rFonts w:eastAsia="MS Mincho;ＭＳ 明朝" w:cs="Arial" w:ascii="Arial" w:hAnsi="Arial"/>
            <w:bCs/>
            <w:sz w:val="24"/>
          </w:rPr>
          <w:t>..\..\programe\Buffer.java</w:t>
        </w:r>
      </w:hyperlink>
    </w:p>
    <w:p>
      <w:pPr>
        <w:pStyle w:val="PlainText"/>
        <w:rPr>
          <w:rFonts w:ascii="Arial" w:hAnsi="Arial" w:eastAsia="MS Mincho;ＭＳ 明朝" w:cs="Arial"/>
        </w:rPr>
      </w:pPr>
      <w:r>
        <w:rPr>
          <w:rFonts w:eastAsia="MS Mincho;ＭＳ 明朝" w:cs="Arial" w:ascii="Arial" w:hAnsi="Arial"/>
        </w:rPr>
        <w:t>class Buffer{</w:t>
      </w:r>
    </w:p>
    <w:p>
      <w:pPr>
        <w:pStyle w:val="PlainText"/>
        <w:rPr>
          <w:rFonts w:ascii="Arial" w:hAnsi="Arial" w:eastAsia="MS Mincho;ＭＳ 明朝" w:cs="Arial"/>
        </w:rPr>
      </w:pPr>
      <w:r>
        <w:rPr>
          <w:rFonts w:eastAsia="MS Mincho;ＭＳ 明朝" w:cs="Arial" w:ascii="Arial" w:hAnsi="Arial"/>
        </w:rPr>
        <w:tab/>
        <w:t xml:space="preserve">public  synchronized </w:t>
      </w:r>
    </w:p>
    <w:p>
      <w:pPr>
        <w:pStyle w:val="PlainText"/>
        <w:rPr>
          <w:rFonts w:ascii="Arial" w:hAnsi="Arial" w:eastAsia="MS Mincho;ＭＳ 明朝" w:cs="Arial"/>
        </w:rPr>
      </w:pPr>
      <w:r>
        <w:rPr>
          <w:rFonts w:eastAsia="MS Mincho;ＭＳ 明朝" w:cs="Arial" w:ascii="Arial" w:hAnsi="Arial"/>
        </w:rPr>
        <w:tab/>
        <w:t>// obiectul Buffer este inchis</w:t>
      </w:r>
    </w:p>
    <w:p>
      <w:pPr>
        <w:pStyle w:val="PlainText"/>
        <w:rPr>
          <w:rFonts w:ascii="Arial" w:hAnsi="Arial" w:eastAsia="MS Mincho;ＭＳ 明朝" w:cs="Arial"/>
        </w:rPr>
      </w:pPr>
      <w:r>
        <w:rPr>
          <w:rFonts w:eastAsia="MS Mincho;ＭＳ 明朝" w:cs="Arial" w:ascii="Arial" w:hAnsi="Arial"/>
        </w:rPr>
        <w:tab/>
        <w:t>// pentru excludere reciproca put-put, put-get</w:t>
      </w:r>
    </w:p>
    <w:p>
      <w:pPr>
        <w:pStyle w:val="PlainText"/>
        <w:rPr>
          <w:rFonts w:ascii="Arial" w:hAnsi="Arial" w:eastAsia="MS Mincho;ＭＳ 明朝" w:cs="Arial"/>
        </w:rPr>
      </w:pPr>
      <w:r>
        <w:rPr>
          <w:rFonts w:eastAsia="MS Mincho;ＭＳ 明朝" w:cs="Arial" w:ascii="Arial" w:hAnsi="Arial"/>
        </w:rPr>
        <w:tab/>
        <w:t>// astfel, se asigura integritatea mesajelor (1)</w:t>
      </w:r>
    </w:p>
    <w:p>
      <w:pPr>
        <w:pStyle w:val="PlainText"/>
        <w:rPr>
          <w:rFonts w:ascii="Arial" w:hAnsi="Arial" w:eastAsia="MS Mincho;ＭＳ 明朝" w:cs="Arial"/>
        </w:rPr>
      </w:pPr>
      <w:r>
        <w:rPr>
          <w:rFonts w:eastAsia="MS Mincho;ＭＳ 明朝" w:cs="Arial" w:ascii="Arial" w:hAnsi="Arial"/>
        </w:rPr>
        <w:tab/>
        <w:t>void put(String c) throws InterruptedException{</w:t>
        <w:tab/>
      </w:r>
    </w:p>
    <w:p>
      <w:pPr>
        <w:pStyle w:val="PlainText"/>
        <w:rPr>
          <w:rFonts w:ascii="Arial" w:hAnsi="Arial" w:eastAsia="MS Mincho;ＭＳ 明朝" w:cs="Arial"/>
        </w:rPr>
      </w:pPr>
      <w:r>
        <w:rPr>
          <w:rFonts w:eastAsia="MS Mincho;ＭＳ 明朝" w:cs="Arial" w:ascii="Arial" w:hAnsi="Arial"/>
        </w:rPr>
        <w:tab/>
        <w:tab/>
        <w:t xml:space="preserve">while (count==maxSize) wait(); </w:t>
        <w:tab/>
        <w:t>//evita pierderea mesajelor (2)</w:t>
      </w:r>
    </w:p>
    <w:p>
      <w:pPr>
        <w:pStyle w:val="PlainText"/>
        <w:rPr>
          <w:rFonts w:ascii="Arial" w:hAnsi="Arial" w:eastAsia="MS Mincho;ＭＳ 明朝" w:cs="Arial"/>
        </w:rPr>
      </w:pPr>
      <w:r>
        <w:rPr>
          <w:rFonts w:eastAsia="MS Mincho;ＭＳ 明朝" w:cs="Arial" w:ascii="Arial" w:hAnsi="Arial"/>
        </w:rPr>
        <w:tab/>
        <w:tab/>
        <w:tab/>
        <w:tab/>
        <w:tab/>
        <w:tab/>
        <w:t>//firul e trecut in asteptare la acest obiect Buffer</w:t>
      </w:r>
    </w:p>
    <w:p>
      <w:pPr>
        <w:pStyle w:val="PlainText"/>
        <w:rPr>
          <w:rFonts w:ascii="Arial" w:hAnsi="Arial" w:eastAsia="MS Mincho;ＭＳ 明朝" w:cs="Arial"/>
        </w:rPr>
      </w:pPr>
      <w:r>
        <w:rPr>
          <w:rFonts w:eastAsia="MS Mincho;ＭＳ 明朝" w:cs="Arial" w:ascii="Arial" w:hAnsi="Arial"/>
        </w:rPr>
        <w:tab/>
        <w:tab/>
        <w:tab/>
        <w:tab/>
        <w:tab/>
        <w:tab/>
        <w:t xml:space="preserve">//obiectul Buffer este deschis, </w:t>
      </w:r>
    </w:p>
    <w:p>
      <w:pPr>
        <w:pStyle w:val="PlainText"/>
        <w:rPr>
          <w:rFonts w:ascii="Arial" w:hAnsi="Arial" w:eastAsia="MS Mincho;ＭＳ 明朝" w:cs="Arial"/>
        </w:rPr>
      </w:pPr>
      <w:r>
        <w:rPr>
          <w:rFonts w:eastAsia="MS Mincho;ＭＳ 明朝" w:cs="Arial" w:ascii="Arial" w:hAnsi="Arial"/>
        </w:rPr>
        <w:tab/>
        <w:tab/>
        <w:tab/>
        <w:tab/>
        <w:tab/>
        <w:tab/>
        <w:t xml:space="preserve">//alte fire pot utiliza put sau get </w:t>
      </w:r>
    </w:p>
    <w:p>
      <w:pPr>
        <w:pStyle w:val="PlainText"/>
        <w:rPr>
          <w:rFonts w:ascii="Arial" w:hAnsi="Arial" w:eastAsia="MS Mincho;ＭＳ 明朝" w:cs="Arial"/>
        </w:rPr>
      </w:pPr>
      <w:r>
        <w:rPr>
          <w:rFonts w:eastAsia="MS Mincho;ＭＳ 明朝" w:cs="Arial" w:ascii="Arial" w:hAnsi="Arial"/>
        </w:rPr>
        <w:tab/>
        <w:tab/>
        <w:t xml:space="preserve">// now, count != maxSize </w:t>
      </w:r>
    </w:p>
    <w:p>
      <w:pPr>
        <w:pStyle w:val="PlainText"/>
        <w:rPr>
          <w:rFonts w:ascii="Arial" w:hAnsi="Arial" w:eastAsia="MS Mincho;ＭＳ 明朝" w:cs="Arial"/>
        </w:rPr>
      </w:pPr>
      <w:r>
        <w:rPr>
          <w:rFonts w:eastAsia="MS Mincho;ＭＳ 明朝" w:cs="Arial" w:ascii="Arial" w:hAnsi="Arial"/>
        </w:rPr>
        <w:tab/>
        <w:tab/>
        <w:tab/>
        <w:t>keep[free]=c;</w:t>
        <w:tab/>
      </w:r>
    </w:p>
    <w:p>
      <w:pPr>
        <w:pStyle w:val="PlainText"/>
        <w:rPr>
          <w:rFonts w:ascii="Arial" w:hAnsi="Arial" w:eastAsia="MS Mincho;ＭＳ 明朝" w:cs="Arial"/>
        </w:rPr>
      </w:pPr>
      <w:r>
        <w:rPr>
          <w:rFonts w:eastAsia="MS Mincho;ＭＳ 明朝" w:cs="Arial" w:ascii="Arial" w:hAnsi="Arial"/>
        </w:rPr>
        <w:tab/>
        <w:tab/>
        <w:t>count=count +1;</w:t>
        <w:tab/>
        <w:tab/>
        <w:tab/>
        <w:t>//</w:t>
      </w:r>
    </w:p>
    <w:p>
      <w:pPr>
        <w:pStyle w:val="PlainText"/>
        <w:rPr>
          <w:rFonts w:ascii="Arial" w:hAnsi="Arial" w:eastAsia="MS Mincho;ＭＳ 明朝" w:cs="Arial"/>
        </w:rPr>
      </w:pPr>
      <w:r>
        <w:rPr>
          <w:rFonts w:eastAsia="MS Mincho;ＭＳ 明朝" w:cs="Arial" w:ascii="Arial" w:hAnsi="Arial"/>
        </w:rPr>
        <w:tab/>
        <w:tab/>
        <w:t>free=(free +1)% maxSize;</w:t>
      </w:r>
    </w:p>
    <w:p>
      <w:pPr>
        <w:pStyle w:val="PlainText"/>
        <w:rPr>
          <w:rFonts w:ascii="Arial" w:hAnsi="Arial" w:eastAsia="MS Mincho;ＭＳ 明朝" w:cs="Arial"/>
        </w:rPr>
      </w:pPr>
      <w:r>
        <w:rPr>
          <w:rFonts w:eastAsia="MS Mincho;ＭＳ 明朝" w:cs="Arial" w:ascii="Arial" w:hAnsi="Arial"/>
        </w:rPr>
        <w:tab/>
        <w:tab/>
        <w:t>notifyAll();</w:t>
        <w:tab/>
        <w:tab/>
        <w:tab/>
        <w:t xml:space="preserve">//sincronizare; toate firele in asteptare </w:t>
      </w:r>
    </w:p>
    <w:p>
      <w:pPr>
        <w:pStyle w:val="PlainText"/>
        <w:rPr>
          <w:rFonts w:ascii="Arial" w:hAnsi="Arial" w:eastAsia="MS Mincho;ＭＳ 明朝" w:cs="Arial"/>
        </w:rPr>
      </w:pPr>
      <w:r>
        <w:rPr>
          <w:rFonts w:eastAsia="MS Mincho;ＭＳ 明朝" w:cs="Arial" w:ascii="Arial" w:hAnsi="Arial"/>
        </w:rPr>
        <w:tab/>
        <w:tab/>
        <w:tab/>
        <w:tab/>
        <w:tab/>
        <w:tab/>
        <w:t>// la acest obiect Buffer trec in starea Ready</w:t>
      </w:r>
    </w:p>
    <w:p>
      <w:pPr>
        <w:pStyle w:val="PlainText"/>
        <w:rPr>
          <w:rFonts w:ascii="Arial" w:hAnsi="Arial" w:eastAsia="MS Mincho;ＭＳ 明朝" w:cs="Arial"/>
        </w:rPr>
      </w:pPr>
      <w:r>
        <w:rPr>
          <w:rFonts w:eastAsia="MS Mincho;ＭＳ 明朝" w:cs="Arial" w:ascii="Arial" w:hAnsi="Arial"/>
        </w:rPr>
        <w:tab/>
        <w:t>}</w:t>
      </w:r>
    </w:p>
    <w:p>
      <w:pPr>
        <w:pStyle w:val="PlainText"/>
        <w:rPr>
          <w:rFonts w:ascii="Arial" w:hAnsi="Arial" w:eastAsia="MS Mincho;ＭＳ 明朝" w:cs="Arial"/>
        </w:rPr>
      </w:pPr>
      <w:r>
        <w:rPr>
          <w:rFonts w:eastAsia="MS Mincho;ＭＳ 明朝" w:cs="Arial" w:ascii="Arial" w:hAnsi="Arial"/>
        </w:rPr>
        <w:tab/>
        <w:t xml:space="preserve">public  synchronized </w:t>
      </w:r>
    </w:p>
    <w:p>
      <w:pPr>
        <w:pStyle w:val="PlainText"/>
        <w:rPr>
          <w:rFonts w:ascii="Arial" w:hAnsi="Arial" w:eastAsia="MS Mincho;ＭＳ 明朝" w:cs="Arial"/>
        </w:rPr>
      </w:pPr>
      <w:r>
        <w:rPr>
          <w:rFonts w:eastAsia="MS Mincho;ＭＳ 明朝" w:cs="Arial" w:ascii="Arial" w:hAnsi="Arial"/>
        </w:rPr>
        <w:tab/>
        <w:t>// obiectul Buffer este inchis</w:t>
      </w:r>
    </w:p>
    <w:p>
      <w:pPr>
        <w:pStyle w:val="PlainText"/>
        <w:rPr>
          <w:rFonts w:ascii="Arial" w:hAnsi="Arial" w:eastAsia="MS Mincho;ＭＳ 明朝" w:cs="Arial"/>
        </w:rPr>
      </w:pPr>
      <w:r>
        <w:rPr>
          <w:rFonts w:eastAsia="MS Mincho;ＭＳ 明朝" w:cs="Arial" w:ascii="Arial" w:hAnsi="Arial"/>
        </w:rPr>
        <w:tab/>
        <w:t>// pentru excludere reciproca get-get, get-put</w:t>
      </w:r>
    </w:p>
    <w:p>
      <w:pPr>
        <w:pStyle w:val="PlainText"/>
        <w:rPr>
          <w:rFonts w:ascii="Arial" w:hAnsi="Arial" w:eastAsia="MS Mincho;ＭＳ 明朝" w:cs="Arial"/>
        </w:rPr>
      </w:pPr>
      <w:r>
        <w:rPr>
          <w:rFonts w:eastAsia="MS Mincho;ＭＳ 明朝" w:cs="Arial" w:ascii="Arial" w:hAnsi="Arial"/>
        </w:rPr>
        <w:tab/>
        <w:t>// get-get: un mesaj e preluat de un singur destinatar (3)</w:t>
      </w:r>
    </w:p>
    <w:p>
      <w:pPr>
        <w:pStyle w:val="PlainText"/>
        <w:rPr>
          <w:rFonts w:ascii="Arial" w:hAnsi="Arial" w:eastAsia="MS Mincho;ＭＳ 明朝" w:cs="Arial"/>
        </w:rPr>
      </w:pPr>
      <w:r>
        <w:rPr>
          <w:rFonts w:eastAsia="MS Mincho;ＭＳ 明朝" w:cs="Arial" w:ascii="Arial" w:hAnsi="Arial"/>
        </w:rPr>
        <w:tab/>
        <w:t>// get-put: se asigura integritatea mesajelor (1)</w:t>
      </w:r>
    </w:p>
    <w:p>
      <w:pPr>
        <w:pStyle w:val="PlainText"/>
        <w:rPr>
          <w:rFonts w:ascii="Arial" w:hAnsi="Arial" w:eastAsia="MS Mincho;ＭＳ 明朝" w:cs="Arial"/>
        </w:rPr>
      </w:pPr>
      <w:r>
        <w:rPr>
          <w:rFonts w:eastAsia="MS Mincho;ＭＳ 明朝" w:cs="Arial" w:ascii="Arial" w:hAnsi="Arial"/>
        </w:rPr>
        <w:tab/>
        <w:t>void get()throws InterruptedException{</w:t>
      </w:r>
    </w:p>
    <w:p>
      <w:pPr>
        <w:pStyle w:val="PlainText"/>
        <w:rPr>
          <w:rFonts w:ascii="Arial" w:hAnsi="Arial" w:eastAsia="MS Mincho;ＭＳ 明朝" w:cs="Arial"/>
        </w:rPr>
      </w:pPr>
      <w:r>
        <w:rPr>
          <w:rFonts w:eastAsia="MS Mincho;ＭＳ 明朝" w:cs="Arial" w:ascii="Arial" w:hAnsi="Arial"/>
        </w:rPr>
        <w:tab/>
        <w:tab/>
        <w:t>while (count==0) wait();</w:t>
        <w:tab/>
        <w:t xml:space="preserve">//un destinatar nu preia un </w:t>
      </w:r>
    </w:p>
    <w:p>
      <w:pPr>
        <w:pStyle w:val="PlainText"/>
        <w:rPr>
          <w:rFonts w:ascii="Arial" w:hAnsi="Arial" w:eastAsia="MS Mincho;ＭＳ 明朝" w:cs="Arial"/>
        </w:rPr>
      </w:pPr>
      <w:r>
        <w:rPr>
          <w:rFonts w:eastAsia="MS Mincho;ＭＳ 明朝" w:cs="Arial" w:ascii="Arial" w:hAnsi="Arial"/>
        </w:rPr>
        <w:tab/>
        <w:tab/>
        <w:tab/>
        <w:tab/>
        <w:tab/>
        <w:tab/>
        <w:t>//mesaj de mai multe ori (4)</w:t>
      </w:r>
    </w:p>
    <w:p>
      <w:pPr>
        <w:pStyle w:val="PlainText"/>
        <w:rPr>
          <w:rFonts w:ascii="Arial" w:hAnsi="Arial" w:eastAsia="MS Mincho;ＭＳ 明朝" w:cs="Arial"/>
        </w:rPr>
      </w:pPr>
      <w:r>
        <w:rPr>
          <w:rFonts w:eastAsia="MS Mincho;ＭＳ 明朝" w:cs="Arial" w:ascii="Arial" w:hAnsi="Arial"/>
        </w:rPr>
        <w:tab/>
        <w:tab/>
        <w:tab/>
        <w:tab/>
        <w:tab/>
        <w:tab/>
        <w:t>//firul e trecut in asteptare la acest obiect Buffer</w:t>
      </w:r>
    </w:p>
    <w:p>
      <w:pPr>
        <w:pStyle w:val="PlainText"/>
        <w:rPr>
          <w:rFonts w:ascii="Arial" w:hAnsi="Arial" w:eastAsia="MS Mincho;ＭＳ 明朝" w:cs="Arial"/>
        </w:rPr>
      </w:pPr>
      <w:r>
        <w:rPr>
          <w:rFonts w:eastAsia="MS Mincho;ＭＳ 明朝" w:cs="Arial" w:ascii="Arial" w:hAnsi="Arial"/>
        </w:rPr>
        <w:tab/>
        <w:tab/>
        <w:tab/>
        <w:tab/>
        <w:tab/>
        <w:tab/>
        <w:t xml:space="preserve">//obiectul Buffer este deschis, </w:t>
      </w:r>
    </w:p>
    <w:p>
      <w:pPr>
        <w:pStyle w:val="PlainText"/>
        <w:rPr>
          <w:rFonts w:ascii="Arial" w:hAnsi="Arial" w:eastAsia="MS Mincho;ＭＳ 明朝" w:cs="Arial"/>
        </w:rPr>
      </w:pPr>
      <w:r>
        <w:rPr>
          <w:rFonts w:eastAsia="MS Mincho;ＭＳ 明朝" w:cs="Arial" w:ascii="Arial" w:hAnsi="Arial"/>
        </w:rPr>
        <w:tab/>
        <w:tab/>
        <w:tab/>
        <w:tab/>
        <w:tab/>
        <w:tab/>
        <w:t xml:space="preserve">//alte fire pot utiliza get sau put  </w:t>
      </w:r>
    </w:p>
    <w:p>
      <w:pPr>
        <w:pStyle w:val="PlainText"/>
        <w:rPr>
          <w:rFonts w:ascii="Arial" w:hAnsi="Arial" w:eastAsia="MS Mincho;ＭＳ 明朝" w:cs="Arial"/>
        </w:rPr>
      </w:pPr>
      <w:r>
        <w:rPr>
          <w:rFonts w:eastAsia="MS Mincho;ＭＳ 明朝" w:cs="Arial" w:ascii="Arial" w:hAnsi="Arial"/>
        </w:rPr>
        <w:tab/>
        <w:tab/>
        <w:t>// now, count &lt;&gt; 0</w:t>
      </w:r>
    </w:p>
    <w:p>
      <w:pPr>
        <w:pStyle w:val="PlainText"/>
        <w:rPr>
          <w:rFonts w:ascii="Arial" w:hAnsi="Arial" w:eastAsia="MS Mincho;ＭＳ 明朝" w:cs="Arial"/>
        </w:rPr>
      </w:pPr>
      <w:r>
        <w:rPr>
          <w:rFonts w:eastAsia="MS Mincho;ＭＳ 明朝" w:cs="Arial" w:ascii="Arial" w:hAnsi="Arial"/>
        </w:rPr>
        <w:tab/>
      </w:r>
    </w:p>
    <w:p>
      <w:pPr>
        <w:pStyle w:val="PlainText"/>
        <w:rPr>
          <w:rFonts w:ascii="Arial" w:hAnsi="Arial" w:eastAsia="MS Mincho;ＭＳ 明朝" w:cs="Arial"/>
        </w:rPr>
      </w:pPr>
      <w:r>
        <w:rPr>
          <w:rFonts w:eastAsia="MS Mincho;ＭＳ 明朝" w:cs="Arial" w:ascii="Arial" w:hAnsi="Arial"/>
        </w:rPr>
        <w:tab/>
        <w:tab/>
        <w:t>System.out.print(keep[current]);</w:t>
      </w:r>
    </w:p>
    <w:p>
      <w:pPr>
        <w:pStyle w:val="PlainText"/>
        <w:rPr>
          <w:rFonts w:ascii="Arial" w:hAnsi="Arial" w:eastAsia="MS Mincho;ＭＳ 明朝" w:cs="Arial"/>
        </w:rPr>
      </w:pPr>
      <w:r>
        <w:rPr>
          <w:rFonts w:eastAsia="MS Mincho;ＭＳ 明朝" w:cs="Arial" w:ascii="Arial" w:hAnsi="Arial"/>
        </w:rPr>
        <w:tab/>
        <w:tab/>
      </w:r>
    </w:p>
    <w:p>
      <w:pPr>
        <w:pStyle w:val="PlainText"/>
        <w:rPr>
          <w:rFonts w:ascii="Arial" w:hAnsi="Arial" w:eastAsia="MS Mincho;ＭＳ 明朝" w:cs="Arial"/>
        </w:rPr>
      </w:pPr>
      <w:r>
        <w:rPr>
          <w:rFonts w:eastAsia="MS Mincho;ＭＳ 明朝" w:cs="Arial" w:ascii="Arial" w:hAnsi="Arial"/>
        </w:rPr>
        <w:tab/>
        <w:tab/>
        <w:t>count=count -1;</w:t>
        <w:tab/>
        <w:tab/>
        <w:tab/>
      </w:r>
    </w:p>
    <w:p>
      <w:pPr>
        <w:pStyle w:val="PlainText"/>
        <w:rPr>
          <w:rFonts w:ascii="Arial" w:hAnsi="Arial" w:eastAsia="MS Mincho;ＭＳ 明朝" w:cs="Arial"/>
        </w:rPr>
      </w:pPr>
      <w:r>
        <w:rPr>
          <w:rFonts w:eastAsia="MS Mincho;ＭＳ 明朝" w:cs="Arial" w:ascii="Arial" w:hAnsi="Arial"/>
        </w:rPr>
        <w:tab/>
        <w:tab/>
        <w:t>current=(current+1)%maxSize;</w:t>
        <w:tab/>
      </w:r>
    </w:p>
    <w:p>
      <w:pPr>
        <w:pStyle w:val="PlainText"/>
        <w:rPr>
          <w:rFonts w:ascii="Arial" w:hAnsi="Arial" w:eastAsia="MS Mincho;ＭＳ 明朝" w:cs="Arial"/>
        </w:rPr>
      </w:pPr>
      <w:r>
        <w:rPr>
          <w:rFonts w:eastAsia="MS Mincho;ＭＳ 明朝" w:cs="Arial" w:ascii="Arial" w:hAnsi="Arial"/>
        </w:rPr>
        <w:tab/>
        <w:tab/>
        <w:t>notifyAll();</w:t>
        <w:tab/>
        <w:tab/>
        <w:tab/>
        <w:t xml:space="preserve">//sincronizare; toate firele in asteptare </w:t>
      </w:r>
    </w:p>
    <w:p>
      <w:pPr>
        <w:pStyle w:val="PlainText"/>
        <w:rPr>
          <w:rFonts w:ascii="Arial" w:hAnsi="Arial" w:eastAsia="MS Mincho;ＭＳ 明朝" w:cs="Arial"/>
        </w:rPr>
      </w:pPr>
      <w:r>
        <w:rPr>
          <w:rFonts w:eastAsia="MS Mincho;ＭＳ 明朝" w:cs="Arial" w:ascii="Arial" w:hAnsi="Arial"/>
        </w:rPr>
        <w:tab/>
        <w:tab/>
        <w:tab/>
        <w:tab/>
        <w:tab/>
        <w:tab/>
        <w:t>// la acest obiect Buffer trec in starea Ready</w:t>
        <w:tab/>
      </w:r>
    </w:p>
    <w:p>
      <w:pPr>
        <w:pStyle w:val="PlainText"/>
        <w:rPr>
          <w:rFonts w:ascii="Arial" w:hAnsi="Arial" w:eastAsia="MS Mincho;ＭＳ 明朝" w:cs="Arial"/>
        </w:rPr>
      </w:pPr>
      <w:r>
        <w:rPr>
          <w:rFonts w:eastAsia="MS Mincho;ＭＳ 明朝" w:cs="Arial" w:ascii="Arial" w:hAnsi="Arial"/>
        </w:rPr>
        <w:tab/>
        <w:t>}</w:t>
      </w:r>
    </w:p>
    <w:p>
      <w:pPr>
        <w:pStyle w:val="PlainText"/>
        <w:rPr>
          <w:rFonts w:ascii="Arial" w:hAnsi="Arial" w:eastAsia="MS Mincho;ＭＳ 明朝" w:cs="Arial"/>
        </w:rPr>
      </w:pPr>
      <w:r>
        <w:rPr>
          <w:rFonts w:eastAsia="MS Mincho;ＭＳ 明朝" w:cs="Arial" w:ascii="Arial" w:hAnsi="Arial"/>
        </w:rPr>
        <w:tab/>
        <w:t>public Buffer(int maxSize){</w:t>
      </w:r>
    </w:p>
    <w:p>
      <w:pPr>
        <w:pStyle w:val="PlainText"/>
        <w:rPr>
          <w:rFonts w:ascii="Arial" w:hAnsi="Arial" w:eastAsia="MS Mincho;ＭＳ 明朝" w:cs="Arial"/>
        </w:rPr>
      </w:pPr>
      <w:r>
        <w:rPr>
          <w:rFonts w:eastAsia="MS Mincho;ＭＳ 明朝" w:cs="Arial" w:ascii="Arial" w:hAnsi="Arial"/>
        </w:rPr>
        <w:tab/>
        <w:tab/>
        <w:t>this.maxSize=maxSize;</w:t>
      </w:r>
    </w:p>
    <w:p>
      <w:pPr>
        <w:pStyle w:val="PlainText"/>
        <w:rPr>
          <w:rFonts w:ascii="Arial" w:hAnsi="Arial" w:eastAsia="MS Mincho;ＭＳ 明朝" w:cs="Arial"/>
        </w:rPr>
      </w:pPr>
      <w:r>
        <w:rPr>
          <w:rFonts w:eastAsia="MS Mincho;ＭＳ 明朝" w:cs="Arial" w:ascii="Arial" w:hAnsi="Arial"/>
        </w:rPr>
        <w:tab/>
        <w:tab/>
        <w:t>keep=new String [maxSize];</w:t>
      </w:r>
    </w:p>
    <w:p>
      <w:pPr>
        <w:pStyle w:val="PlainText"/>
        <w:rPr>
          <w:rFonts w:ascii="Arial" w:hAnsi="Arial" w:eastAsia="MS Mincho;ＭＳ 明朝" w:cs="Arial"/>
        </w:rPr>
      </w:pPr>
      <w:r>
        <w:rPr>
          <w:rFonts w:eastAsia="MS Mincho;ＭＳ 明朝" w:cs="Arial" w:ascii="Arial" w:hAnsi="Arial"/>
        </w:rPr>
        <w:tab/>
        <w:t>}</w:t>
      </w:r>
    </w:p>
    <w:p>
      <w:pPr>
        <w:pStyle w:val="PlainText"/>
        <w:rPr>
          <w:rFonts w:ascii="Arial" w:hAnsi="Arial" w:eastAsia="MS Mincho;ＭＳ 明朝" w:cs="Arial"/>
        </w:rPr>
      </w:pPr>
      <w:r>
        <w:rPr>
          <w:rFonts w:eastAsia="MS Mincho;ＭＳ 明朝" w:cs="Arial" w:ascii="Arial" w:hAnsi="Arial"/>
        </w:rPr>
        <w:tab/>
        <w:t>public int maxSize(){return maxSize;}</w:t>
      </w:r>
    </w:p>
    <w:p>
      <w:pPr>
        <w:pStyle w:val="PlainText"/>
        <w:rPr>
          <w:rFonts w:ascii="Arial" w:hAnsi="Arial" w:eastAsia="MS Mincho;ＭＳ 明朝" w:cs="Arial"/>
        </w:rPr>
      </w:pPr>
      <w:r>
        <w:rPr>
          <w:rFonts w:eastAsia="MS Mincho;ＭＳ 明朝" w:cs="Arial" w:ascii="Arial" w:hAnsi="Arial"/>
        </w:rPr>
        <w:tab/>
        <w:t>private int maxSize=1;</w:t>
      </w:r>
    </w:p>
    <w:p>
      <w:pPr>
        <w:pStyle w:val="PlainText"/>
        <w:rPr>
          <w:rFonts w:ascii="Arial" w:hAnsi="Arial" w:eastAsia="MS Mincho;ＭＳ 明朝" w:cs="Arial"/>
        </w:rPr>
      </w:pPr>
      <w:r>
        <w:rPr>
          <w:rFonts w:eastAsia="MS Mincho;ＭＳ 明朝" w:cs="Arial" w:ascii="Arial" w:hAnsi="Arial"/>
        </w:rPr>
        <w:tab/>
        <w:t>private String[] keep;</w:t>
      </w:r>
    </w:p>
    <w:p>
      <w:pPr>
        <w:pStyle w:val="PlainText"/>
        <w:rPr>
          <w:rFonts w:ascii="Arial" w:hAnsi="Arial" w:eastAsia="MS Mincho;ＭＳ 明朝" w:cs="Arial"/>
        </w:rPr>
      </w:pPr>
      <w:r>
        <w:rPr>
          <w:rFonts w:eastAsia="MS Mincho;ＭＳ 明朝" w:cs="Arial" w:ascii="Arial" w:hAnsi="Arial"/>
        </w:rPr>
        <w:tab/>
        <w:t>private int free=0;</w:t>
        <w:tab/>
        <w:t>// pozitia libera in care poate fi pus un mesaj nou</w:t>
      </w:r>
    </w:p>
    <w:p>
      <w:pPr>
        <w:pStyle w:val="PlainText"/>
        <w:rPr>
          <w:rFonts w:ascii="Arial" w:hAnsi="Arial" w:cs="Arial"/>
        </w:rPr>
      </w:pPr>
      <w:r>
        <w:rPr>
          <w:rFonts w:eastAsia="Arial" w:cs="Arial" w:ascii="Arial" w:hAnsi="Arial"/>
        </w:rPr>
        <w:t xml:space="preserve">        </w:t>
      </w:r>
      <w:r>
        <w:rPr>
          <w:rFonts w:eastAsia="MS Mincho;ＭＳ 明朝" w:cs="Arial" w:ascii="Arial" w:hAnsi="Arial"/>
        </w:rPr>
        <w:tab/>
        <w:t xml:space="preserve">private int current=0;    </w:t>
        <w:tab/>
        <w:t>// pozitia in care se afla primul mesaj inca nepreluat</w:t>
      </w:r>
    </w:p>
    <w:p>
      <w:pPr>
        <w:pStyle w:val="PlainText"/>
        <w:rPr>
          <w:rFonts w:ascii="Arial" w:hAnsi="Arial" w:eastAsia="MS Mincho;ＭＳ 明朝" w:cs="Arial"/>
        </w:rPr>
      </w:pPr>
      <w:r>
        <w:rPr>
          <w:rFonts w:eastAsia="MS Mincho;ＭＳ 明朝" w:cs="Arial" w:ascii="Arial" w:hAnsi="Arial"/>
        </w:rPr>
        <w:tab/>
        <w:t xml:space="preserve">private int count=0; </w:t>
        <w:tab/>
        <w:t>//  numarul mesajelor nepreluate</w:t>
        <w:tab/>
        <w:tab/>
      </w:r>
    </w:p>
    <w:p>
      <w:pPr>
        <w:pStyle w:val="PlainText"/>
        <w:rPr>
          <w:rFonts w:eastAsia="MS Mincho;ＭＳ 明朝"/>
        </w:rPr>
      </w:pPr>
      <w:r>
        <w:rPr>
          <w:rFonts w:eastAsia="MS Mincho;ＭＳ 明朝" w:cs="Arial" w:ascii="Arial" w:hAnsi="Arial"/>
        </w:rPr>
        <w:t>}</w:t>
      </w:r>
    </w:p>
    <w:p>
      <w:pPr>
        <w:pStyle w:val="PlainText"/>
        <w:rPr>
          <w:rFonts w:eastAsia="MS Mincho;ＭＳ 明朝"/>
        </w:rPr>
      </w:pPr>
      <w:r>
        <w:rPr>
          <w:rFonts w:eastAsia="MS Mincho;ＭＳ 明朝"/>
        </w:rPr>
      </w:r>
    </w:p>
    <w:p>
      <w:pPr>
        <w:pStyle w:val="PlainText"/>
        <w:jc w:val="both"/>
        <w:rPr>
          <w:rFonts w:ascii="Arial" w:hAnsi="Arial" w:eastAsia="MS Mincho;ＭＳ 明朝" w:cs="Arial"/>
          <w:sz w:val="24"/>
        </w:rPr>
      </w:pPr>
      <w:r>
        <w:rPr>
          <w:rFonts w:eastAsia="MS Mincho;ＭＳ 明朝" w:cs="Arial" w:ascii="Arial" w:hAnsi="Arial"/>
          <w:sz w:val="24"/>
        </w:rPr>
      </w:r>
      <w:r>
        <w:br w:type="page"/>
      </w:r>
    </w:p>
    <w:p>
      <w:pPr>
        <w:pStyle w:val="Normal"/>
        <w:jc w:val="both"/>
        <w:rPr/>
      </w:pPr>
      <w:r>
        <w:rPr>
          <w:rFonts w:cs="Arial" w:ascii="Arial" w:hAnsi="Arial"/>
          <w:b/>
          <w:bCs/>
        </w:rPr>
        <w:t>Clasa obiectelor produc</w:t>
      </w:r>
      <w:r>
        <w:rPr>
          <w:rFonts w:cs="Arial" w:ascii="Arial" w:hAnsi="Arial"/>
          <w:b/>
          <w:bCs/>
          <w:lang w:val="ro-RO"/>
        </w:rPr>
        <w:t>ătoare</w:t>
      </w:r>
    </w:p>
    <w:p>
      <w:pPr>
        <w:pStyle w:val="Normal"/>
        <w:jc w:val="both"/>
        <w:rPr>
          <w:rFonts w:ascii="Arial" w:hAnsi="Arial" w:cs="Arial"/>
          <w:lang w:val="ro-RO"/>
        </w:rPr>
      </w:pPr>
      <w:hyperlink r:id="rId11">
        <w:r>
          <w:rPr>
            <w:rStyle w:val="LegturInternet"/>
            <w:rFonts w:cs="Arial" w:ascii="Arial" w:hAnsi="Arial"/>
            <w:lang w:val="ro-RO"/>
          </w:rPr>
          <w:t>..\..\programe\Writer.java</w:t>
        </w:r>
      </w:hyperlink>
    </w:p>
    <w:p>
      <w:pPr>
        <w:pStyle w:val="PlainText"/>
        <w:rPr>
          <w:rFonts w:ascii="Arial" w:hAnsi="Arial" w:eastAsia="MS Mincho;ＭＳ 明朝" w:cs="Arial"/>
        </w:rPr>
      </w:pPr>
      <w:r>
        <w:rPr>
          <w:rFonts w:eastAsia="MS Mincho;ＭＳ 明朝" w:cs="Arial" w:ascii="Arial" w:hAnsi="Arial"/>
        </w:rPr>
        <w:t>class Writer  extends Thread{</w:t>
      </w:r>
    </w:p>
    <w:p>
      <w:pPr>
        <w:pStyle w:val="PlainText"/>
        <w:rPr>
          <w:rFonts w:ascii="Arial" w:hAnsi="Arial" w:eastAsia="MS Mincho;ＭＳ 明朝" w:cs="Arial"/>
        </w:rPr>
      </w:pPr>
      <w:r>
        <w:rPr>
          <w:rFonts w:eastAsia="MS Mincho;ＭＳ 明朝" w:cs="Arial" w:ascii="Arial" w:hAnsi="Arial"/>
        </w:rPr>
        <w:tab/>
        <w:t>public void run(){</w:t>
      </w:r>
    </w:p>
    <w:p>
      <w:pPr>
        <w:pStyle w:val="PlainText"/>
        <w:rPr>
          <w:rFonts w:ascii="Arial" w:hAnsi="Arial" w:eastAsia="MS Mincho;ＭＳ 明朝" w:cs="Arial"/>
        </w:rPr>
      </w:pPr>
      <w:r>
        <w:rPr>
          <w:rFonts w:eastAsia="MS Mincho;ＭＳ 明朝" w:cs="Arial" w:ascii="Arial" w:hAnsi="Arial"/>
        </w:rPr>
        <w:tab/>
        <w:t xml:space="preserve">   int messageID=0;</w:t>
        <w:tab/>
      </w:r>
    </w:p>
    <w:p>
      <w:pPr>
        <w:pStyle w:val="PlainText"/>
        <w:rPr>
          <w:rFonts w:ascii="Arial" w:hAnsi="Arial" w:eastAsia="MS Mincho;ＭＳ 明朝" w:cs="Arial"/>
        </w:rPr>
      </w:pPr>
      <w:r>
        <w:rPr>
          <w:rFonts w:eastAsia="MS Mincho;ＭＳ 明朝" w:cs="Arial" w:ascii="Arial" w:hAnsi="Arial"/>
        </w:rPr>
        <w:tab/>
        <w:t xml:space="preserve">   while(true){</w:t>
      </w:r>
    </w:p>
    <w:p>
      <w:pPr>
        <w:pStyle w:val="PlainText"/>
        <w:rPr>
          <w:rFonts w:ascii="Arial" w:hAnsi="Arial" w:eastAsia="MS Mincho;ＭＳ 明朝" w:cs="Arial"/>
        </w:rPr>
      </w:pPr>
      <w:r>
        <w:rPr>
          <w:rFonts w:eastAsia="MS Mincho;ＭＳ 明朝" w:cs="Arial" w:ascii="Arial" w:hAnsi="Arial"/>
        </w:rPr>
        <w:tab/>
        <w:tab/>
        <w:t>messageID++;</w:t>
        <w:tab/>
      </w:r>
    </w:p>
    <w:p>
      <w:pPr>
        <w:pStyle w:val="PlainText"/>
        <w:rPr>
          <w:rFonts w:ascii="Arial" w:hAnsi="Arial" w:eastAsia="MS Mincho;ＭＳ 明朝" w:cs="Arial"/>
        </w:rPr>
      </w:pPr>
      <w:r>
        <w:rPr>
          <w:rFonts w:eastAsia="MS Mincho;ＭＳ 明朝" w:cs="Arial" w:ascii="Arial" w:hAnsi="Arial"/>
        </w:rPr>
        <w:tab/>
        <w:tab/>
        <w:t>try{</w:t>
      </w:r>
    </w:p>
    <w:p>
      <w:pPr>
        <w:pStyle w:val="PlainText"/>
        <w:rPr>
          <w:rFonts w:ascii="Arial" w:hAnsi="Arial" w:eastAsia="MS Mincho;ＭＳ 明朝" w:cs="Arial"/>
        </w:rPr>
      </w:pPr>
      <w:r>
        <w:rPr>
          <w:rFonts w:eastAsia="MS Mincho;ＭＳ 明朝" w:cs="Arial" w:ascii="Arial" w:hAnsi="Arial"/>
        </w:rPr>
        <w:tab/>
        <w:tab/>
        <w:tab/>
        <w:t>sleep(sleepTime);</w:t>
      </w:r>
    </w:p>
    <w:p>
      <w:pPr>
        <w:pStyle w:val="PlainText"/>
        <w:rPr>
          <w:rFonts w:ascii="Arial" w:hAnsi="Arial" w:eastAsia="MS Mincho;ＭＳ 明朝" w:cs="Arial"/>
        </w:rPr>
      </w:pPr>
      <w:r>
        <w:rPr>
          <w:rFonts w:eastAsia="MS Mincho;ＭＳ 明朝" w:cs="Arial" w:ascii="Arial" w:hAnsi="Arial"/>
        </w:rPr>
        <w:tab/>
        <w:tab/>
        <w:tab/>
        <w:t>b.put("Message "+ threadID+ "." +messageID + " from thread "+threadID);</w:t>
      </w:r>
    </w:p>
    <w:p>
      <w:pPr>
        <w:pStyle w:val="PlainText"/>
        <w:rPr>
          <w:rFonts w:ascii="Arial" w:hAnsi="Arial" w:eastAsia="MS Mincho;ＭＳ 明朝" w:cs="Arial"/>
        </w:rPr>
      </w:pPr>
      <w:r>
        <w:rPr>
          <w:rFonts w:eastAsia="MS Mincho;ＭＳ 明朝" w:cs="Arial" w:ascii="Arial" w:hAnsi="Arial"/>
        </w:rPr>
        <w:tab/>
        <w:tab/>
        <w:t>}catch(InterruptedException e){</w:t>
      </w:r>
    </w:p>
    <w:p>
      <w:pPr>
        <w:pStyle w:val="PlainText"/>
        <w:rPr>
          <w:rFonts w:ascii="Arial" w:hAnsi="Arial" w:eastAsia="MS Mincho;ＭＳ 明朝" w:cs="Arial"/>
        </w:rPr>
      </w:pPr>
      <w:r>
        <w:rPr>
          <w:rFonts w:eastAsia="MS Mincho;ＭＳ 明朝" w:cs="Arial" w:ascii="Arial" w:hAnsi="Arial"/>
        </w:rPr>
        <w:tab/>
        <w:tab/>
        <w:tab/>
        <w:t>System.out.println("b.put: InterruptedException");</w:t>
      </w:r>
    </w:p>
    <w:p>
      <w:pPr>
        <w:pStyle w:val="PlainText"/>
        <w:rPr>
          <w:rFonts w:ascii="Arial" w:hAnsi="Arial" w:eastAsia="MS Mincho;ＭＳ 明朝" w:cs="Arial"/>
        </w:rPr>
      </w:pPr>
      <w:r>
        <w:rPr>
          <w:rFonts w:eastAsia="MS Mincho;ＭＳ 明朝" w:cs="Arial" w:ascii="Arial" w:hAnsi="Arial"/>
        </w:rPr>
        <w:tab/>
        <w:tab/>
        <w:t>}</w:t>
      </w:r>
    </w:p>
    <w:p>
      <w:pPr>
        <w:pStyle w:val="PlainText"/>
        <w:rPr>
          <w:rFonts w:ascii="Arial" w:hAnsi="Arial" w:eastAsia="MS Mincho;ＭＳ 明朝" w:cs="Arial"/>
        </w:rPr>
      </w:pPr>
      <w:r>
        <w:rPr>
          <w:rFonts w:eastAsia="MS Mincho;ＭＳ 明朝" w:cs="Arial" w:ascii="Arial" w:hAnsi="Arial"/>
        </w:rPr>
        <w:tab/>
        <w:t xml:space="preserve">   }</w:t>
      </w:r>
    </w:p>
    <w:p>
      <w:pPr>
        <w:pStyle w:val="PlainText"/>
        <w:rPr>
          <w:rFonts w:ascii="Arial" w:hAnsi="Arial" w:eastAsia="MS Mincho;ＭＳ 明朝" w:cs="Arial"/>
        </w:rPr>
      </w:pPr>
      <w:r>
        <w:rPr>
          <w:rFonts w:eastAsia="MS Mincho;ＭＳ 明朝" w:cs="Arial" w:ascii="Arial" w:hAnsi="Arial"/>
        </w:rPr>
        <w:tab/>
        <w:t>}</w:t>
      </w:r>
    </w:p>
    <w:p>
      <w:pPr>
        <w:pStyle w:val="PlainText"/>
        <w:rPr>
          <w:rFonts w:ascii="Arial" w:hAnsi="Arial" w:eastAsia="MS Mincho;ＭＳ 明朝" w:cs="Arial"/>
        </w:rPr>
      </w:pPr>
      <w:r>
        <w:rPr>
          <w:rFonts w:eastAsia="MS Mincho;ＭＳ 明朝" w:cs="Arial" w:ascii="Arial" w:hAnsi="Arial"/>
        </w:rPr>
        <w:tab/>
        <w:t>Writer(Buffer b, int sleepTime) {</w:t>
      </w:r>
    </w:p>
    <w:p>
      <w:pPr>
        <w:pStyle w:val="PlainText"/>
        <w:rPr>
          <w:rFonts w:ascii="Arial" w:hAnsi="Arial" w:eastAsia="MS Mincho;ＭＳ 明朝" w:cs="Arial"/>
        </w:rPr>
      </w:pPr>
      <w:r>
        <w:rPr>
          <w:rFonts w:eastAsia="MS Mincho;ＭＳ 明朝" w:cs="Arial" w:ascii="Arial" w:hAnsi="Arial"/>
        </w:rPr>
        <w:tab/>
        <w:tab/>
        <w:t xml:space="preserve">this.b=b; </w:t>
      </w:r>
    </w:p>
    <w:p>
      <w:pPr>
        <w:pStyle w:val="PlainText"/>
        <w:rPr>
          <w:rFonts w:ascii="Arial" w:hAnsi="Arial" w:eastAsia="MS Mincho;ＭＳ 明朝" w:cs="Arial"/>
        </w:rPr>
      </w:pPr>
      <w:r>
        <w:rPr>
          <w:rFonts w:eastAsia="MS Mincho;ＭＳ 明朝" w:cs="Arial" w:ascii="Arial" w:hAnsi="Arial"/>
        </w:rPr>
        <w:tab/>
        <w:tab/>
        <w:t>this.sleepTime=sleepTime;</w:t>
      </w:r>
    </w:p>
    <w:p>
      <w:pPr>
        <w:pStyle w:val="PlainText"/>
        <w:rPr>
          <w:rFonts w:ascii="Arial" w:hAnsi="Arial" w:eastAsia="MS Mincho;ＭＳ 明朝" w:cs="Arial"/>
        </w:rPr>
      </w:pPr>
      <w:r>
        <w:rPr>
          <w:rFonts w:eastAsia="MS Mincho;ＭＳ 明朝" w:cs="Arial" w:ascii="Arial" w:hAnsi="Arial"/>
        </w:rPr>
        <w:tab/>
        <w:tab/>
        <w:t>threadID=++numberOfWriters;</w:t>
      </w:r>
    </w:p>
    <w:p>
      <w:pPr>
        <w:pStyle w:val="PlainText"/>
        <w:rPr>
          <w:rFonts w:ascii="Arial" w:hAnsi="Arial" w:eastAsia="MS Mincho;ＭＳ 明朝" w:cs="Arial"/>
        </w:rPr>
      </w:pPr>
      <w:r>
        <w:rPr>
          <w:rFonts w:eastAsia="MS Mincho;ＭＳ 明朝" w:cs="Arial" w:ascii="Arial" w:hAnsi="Arial"/>
        </w:rPr>
        <w:tab/>
        <w:tab/>
      </w:r>
    </w:p>
    <w:p>
      <w:pPr>
        <w:pStyle w:val="PlainText"/>
        <w:rPr>
          <w:rFonts w:ascii="Arial" w:hAnsi="Arial" w:eastAsia="MS Mincho;ＭＳ 明朝" w:cs="Arial"/>
        </w:rPr>
      </w:pPr>
      <w:r>
        <w:rPr>
          <w:rFonts w:eastAsia="MS Mincho;ＭＳ 明朝" w:cs="Arial" w:ascii="Arial" w:hAnsi="Arial"/>
        </w:rPr>
        <w:tab/>
        <w:t xml:space="preserve">} </w:t>
      </w:r>
    </w:p>
    <w:p>
      <w:pPr>
        <w:pStyle w:val="PlainText"/>
        <w:rPr>
          <w:rFonts w:ascii="Arial" w:hAnsi="Arial" w:eastAsia="MS Mincho;ＭＳ 明朝" w:cs="Arial"/>
        </w:rPr>
      </w:pPr>
      <w:r>
        <w:rPr>
          <w:rFonts w:eastAsia="MS Mincho;ＭＳ 明朝" w:cs="Arial" w:ascii="Arial" w:hAnsi="Arial"/>
        </w:rPr>
        <w:tab/>
        <w:t>private static int numberOfWriters=0;</w:t>
      </w:r>
    </w:p>
    <w:p>
      <w:pPr>
        <w:pStyle w:val="PlainText"/>
        <w:rPr>
          <w:rFonts w:ascii="Arial" w:hAnsi="Arial" w:eastAsia="MS Mincho;ＭＳ 明朝" w:cs="Arial"/>
        </w:rPr>
      </w:pPr>
      <w:r>
        <w:rPr>
          <w:rFonts w:eastAsia="MS Mincho;ＭＳ 明朝" w:cs="Arial" w:ascii="Arial" w:hAnsi="Arial"/>
        </w:rPr>
        <w:tab/>
        <w:t>private Buffer b;</w:t>
      </w:r>
    </w:p>
    <w:p>
      <w:pPr>
        <w:pStyle w:val="PlainText"/>
        <w:rPr>
          <w:rFonts w:ascii="Arial" w:hAnsi="Arial" w:eastAsia="MS Mincho;ＭＳ 明朝" w:cs="Arial"/>
        </w:rPr>
      </w:pPr>
      <w:r>
        <w:rPr>
          <w:rFonts w:eastAsia="MS Mincho;ＭＳ 明朝" w:cs="Arial" w:ascii="Arial" w:hAnsi="Arial"/>
        </w:rPr>
        <w:tab/>
        <w:t>private int threadID;</w:t>
      </w:r>
    </w:p>
    <w:p>
      <w:pPr>
        <w:pStyle w:val="PlainText"/>
        <w:rPr>
          <w:rFonts w:ascii="Arial" w:hAnsi="Arial" w:eastAsia="MS Mincho;ＭＳ 明朝" w:cs="Arial"/>
        </w:rPr>
      </w:pPr>
      <w:r>
        <w:rPr>
          <w:rFonts w:eastAsia="MS Mincho;ＭＳ 明朝" w:cs="Arial" w:ascii="Arial" w:hAnsi="Arial"/>
        </w:rPr>
        <w:tab/>
        <w:t>private int sleepTime=10;</w:t>
      </w:r>
    </w:p>
    <w:p>
      <w:pPr>
        <w:pStyle w:val="PlainText"/>
        <w:rPr>
          <w:rFonts w:eastAsia="MS Mincho;ＭＳ 明朝"/>
        </w:rPr>
      </w:pPr>
      <w:r>
        <w:rPr>
          <w:rFonts w:eastAsia="Arial" w:cs="Arial" w:ascii="Arial" w:hAnsi="Arial"/>
        </w:rPr>
        <w:t xml:space="preserve"> </w:t>
      </w:r>
    </w:p>
    <w:p>
      <w:pPr>
        <w:pStyle w:val="PlainText"/>
        <w:rPr>
          <w:rFonts w:ascii="Arial" w:hAnsi="Arial" w:eastAsia="MS Mincho;ＭＳ 明朝" w:cs="Arial"/>
        </w:rPr>
      </w:pPr>
      <w:r>
        <w:rPr>
          <w:rFonts w:eastAsia="MS Mincho;ＭＳ 明朝" w:cs="Arial" w:ascii="Arial" w:hAnsi="Arial"/>
        </w:rPr>
        <w:t>}</w:t>
      </w:r>
    </w:p>
    <w:p>
      <w:pPr>
        <w:pStyle w:val="PlainText"/>
        <w:jc w:val="both"/>
        <w:rPr>
          <w:rFonts w:ascii="Arial" w:hAnsi="Arial" w:eastAsia="MS Mincho;ＭＳ 明朝" w:cs="Arial"/>
          <w:sz w:val="24"/>
        </w:rPr>
      </w:pPr>
      <w:r>
        <w:rPr>
          <w:rFonts w:eastAsia="MS Mincho;ＭＳ 明朝" w:cs="Arial" w:ascii="Arial" w:hAnsi="Arial"/>
          <w:sz w:val="24"/>
        </w:rPr>
      </w:r>
    </w:p>
    <w:p>
      <w:pPr>
        <w:pStyle w:val="Normal"/>
        <w:jc w:val="both"/>
        <w:rPr>
          <w:rFonts w:ascii="Arial" w:hAnsi="Arial" w:eastAsia="MS Mincho;ＭＳ 明朝" w:cs="Arial"/>
          <w:sz w:val="24"/>
        </w:rPr>
      </w:pPr>
      <w:r>
        <w:rPr>
          <w:rFonts w:eastAsia="MS Mincho;ＭＳ 明朝" w:cs="Arial" w:ascii="Arial" w:hAnsi="Arial"/>
          <w:sz w:val="24"/>
        </w:rPr>
      </w:r>
    </w:p>
    <w:p>
      <w:pPr>
        <w:pStyle w:val="Titlu1"/>
        <w:jc w:val="both"/>
        <w:rPr/>
      </w:pPr>
      <w:r>
        <w:rPr/>
        <w:t>Clasa obiectelor consumatoare</w:t>
      </w:r>
    </w:p>
    <w:p>
      <w:pPr>
        <w:pStyle w:val="Normal"/>
        <w:jc w:val="both"/>
        <w:rPr>
          <w:rFonts w:ascii="Arial" w:hAnsi="Arial" w:cs="Arial"/>
        </w:rPr>
      </w:pPr>
      <w:hyperlink r:id="rId12">
        <w:r>
          <w:rPr>
            <w:rStyle w:val="LegturInternet"/>
            <w:rFonts w:cs="Arial" w:ascii="Arial" w:hAnsi="Arial"/>
          </w:rPr>
          <w:t>..\..\programe\Reader.java</w:t>
        </w:r>
      </w:hyperlink>
    </w:p>
    <w:p>
      <w:pPr>
        <w:pStyle w:val="PlainText"/>
        <w:rPr>
          <w:rFonts w:eastAsia="MS Mincho;ＭＳ 明朝"/>
        </w:rPr>
      </w:pPr>
      <w:r>
        <w:rPr>
          <w:rFonts w:eastAsia="MS Mincho;ＭＳ 明朝"/>
        </w:rPr>
        <w:t>class Reader extends Thread{</w:t>
      </w:r>
    </w:p>
    <w:p>
      <w:pPr>
        <w:pStyle w:val="PlainText"/>
        <w:rPr>
          <w:rFonts w:eastAsia="MS Mincho;ＭＳ 明朝"/>
        </w:rPr>
      </w:pPr>
      <w:r>
        <w:rPr>
          <w:rFonts w:eastAsia="MS Mincho;ＭＳ 明朝"/>
        </w:rPr>
        <w:tab/>
        <w:t>public void run(){</w:t>
      </w:r>
    </w:p>
    <w:p>
      <w:pPr>
        <w:pStyle w:val="PlainText"/>
        <w:rPr>
          <w:rFonts w:eastAsia="MS Mincho;ＭＳ 明朝"/>
        </w:rPr>
      </w:pPr>
      <w:r>
        <w:rPr>
          <w:rFonts w:eastAsia="MS Mincho;ＭＳ 明朝"/>
        </w:rPr>
        <w:tab/>
        <w:t xml:space="preserve">   while(true){</w:t>
      </w:r>
    </w:p>
    <w:p>
      <w:pPr>
        <w:pStyle w:val="PlainText"/>
        <w:rPr>
          <w:rFonts w:eastAsia="MS Mincho;ＭＳ 明朝"/>
        </w:rPr>
      </w:pPr>
      <w:r>
        <w:rPr>
          <w:rFonts w:eastAsia="MS Mincho;ＭＳ 明朝"/>
        </w:rPr>
        <w:tab/>
        <w:tab/>
        <w:t>try{</w:t>
      </w:r>
    </w:p>
    <w:p>
      <w:pPr>
        <w:pStyle w:val="PlainText"/>
        <w:rPr>
          <w:rFonts w:eastAsia="MS Mincho;ＭＳ 明朝"/>
        </w:rPr>
      </w:pPr>
      <w:r>
        <w:rPr>
          <w:rFonts w:eastAsia="MS Mincho;ＭＳ 明朝"/>
        </w:rPr>
        <w:tab/>
        <w:tab/>
        <w:tab/>
        <w:t>sleep(sleepTime);</w:t>
      </w:r>
    </w:p>
    <w:p>
      <w:pPr>
        <w:pStyle w:val="PlainText"/>
        <w:rPr>
          <w:rFonts w:eastAsia="MS Mincho;ＭＳ 明朝"/>
        </w:rPr>
      </w:pPr>
      <w:r>
        <w:rPr>
          <w:rFonts w:eastAsia="MS Mincho;ＭＳ 明朝"/>
        </w:rPr>
        <w:tab/>
        <w:tab/>
        <w:tab/>
        <w:t xml:space="preserve">b.get(); </w:t>
      </w:r>
    </w:p>
    <w:p>
      <w:pPr>
        <w:pStyle w:val="PlainText"/>
        <w:rPr>
          <w:rFonts w:eastAsia="MS Mincho;ＭＳ 明朝"/>
        </w:rPr>
      </w:pPr>
      <w:r>
        <w:rPr>
          <w:rFonts w:eastAsia="MS Mincho;ＭＳ 明朝"/>
        </w:rPr>
        <w:tab/>
        <w:tab/>
        <w:t>}catch(InterruptedException e){</w:t>
      </w:r>
    </w:p>
    <w:p>
      <w:pPr>
        <w:pStyle w:val="PlainText"/>
        <w:rPr>
          <w:rFonts w:eastAsia="MS Mincho;ＭＳ 明朝"/>
        </w:rPr>
      </w:pPr>
      <w:r>
        <w:rPr>
          <w:rFonts w:eastAsia="MS Mincho;ＭＳ 明朝"/>
        </w:rPr>
        <w:tab/>
        <w:tab/>
        <w:tab/>
        <w:t>System.out.println("b.get: InterruptedException");</w:t>
      </w:r>
    </w:p>
    <w:p>
      <w:pPr>
        <w:pStyle w:val="PlainText"/>
        <w:rPr>
          <w:rFonts w:eastAsia="MS Mincho;ＭＳ 明朝"/>
        </w:rPr>
      </w:pPr>
      <w:r>
        <w:rPr>
          <w:rFonts w:eastAsia="MS Mincho;ＭＳ 明朝"/>
        </w:rPr>
        <w:tab/>
        <w:tab/>
        <w:t>}</w:t>
      </w:r>
    </w:p>
    <w:p>
      <w:pPr>
        <w:pStyle w:val="PlainText"/>
        <w:rPr>
          <w:rFonts w:eastAsia="MS Mincho;ＭＳ 明朝"/>
        </w:rPr>
      </w:pPr>
      <w:r>
        <w:rPr>
          <w:rFonts w:eastAsia="MS Mincho;ＭＳ 明朝"/>
        </w:rPr>
        <w:tab/>
        <w:tab/>
        <w:t>System.out.println();</w:t>
      </w:r>
    </w:p>
    <w:p>
      <w:pPr>
        <w:pStyle w:val="PlainText"/>
        <w:rPr>
          <w:rFonts w:eastAsia="MS Mincho;ＭＳ 明朝"/>
        </w:rPr>
      </w:pPr>
      <w:r>
        <w:rPr>
          <w:rFonts w:eastAsia="MS Mincho;ＭＳ 明朝"/>
        </w:rPr>
        <w:tab/>
        <w:t xml:space="preserve">   }</w:t>
      </w:r>
    </w:p>
    <w:p>
      <w:pPr>
        <w:pStyle w:val="PlainText"/>
        <w:rPr>
          <w:rFonts w:eastAsia="MS Mincho;ＭＳ 明朝"/>
        </w:rPr>
      </w:pPr>
      <w:r>
        <w:rPr>
          <w:rFonts w:eastAsia="MS Mincho;ＭＳ 明朝"/>
        </w:rPr>
        <w:tab/>
        <w:t>}</w:t>
      </w:r>
    </w:p>
    <w:p>
      <w:pPr>
        <w:pStyle w:val="PlainText"/>
        <w:rPr>
          <w:rFonts w:eastAsia="MS Mincho;ＭＳ 明朝"/>
        </w:rPr>
      </w:pPr>
      <w:r>
        <w:rPr>
          <w:rFonts w:eastAsia="MS Mincho;ＭＳ 明朝"/>
        </w:rPr>
        <w:tab/>
        <w:t>public Reader(Buffer b, int sleepTime){</w:t>
      </w:r>
    </w:p>
    <w:p>
      <w:pPr>
        <w:pStyle w:val="PlainText"/>
        <w:rPr>
          <w:rFonts w:eastAsia="MS Mincho;ＭＳ 明朝"/>
        </w:rPr>
      </w:pPr>
      <w:r>
        <w:rPr>
          <w:rFonts w:eastAsia="MS Mincho;ＭＳ 明朝"/>
        </w:rPr>
        <w:tab/>
        <w:tab/>
        <w:t>this.b=b;</w:t>
      </w:r>
    </w:p>
    <w:p>
      <w:pPr>
        <w:pStyle w:val="PlainText"/>
        <w:rPr>
          <w:rFonts w:eastAsia="MS Mincho;ＭＳ 明朝"/>
        </w:rPr>
      </w:pPr>
      <w:r>
        <w:rPr>
          <w:rFonts w:eastAsia="MS Mincho;ＭＳ 明朝"/>
        </w:rPr>
        <w:tab/>
        <w:tab/>
        <w:t>this.sleepTime=sleepTime;</w:t>
      </w:r>
    </w:p>
    <w:p>
      <w:pPr>
        <w:pStyle w:val="PlainText"/>
        <w:rPr>
          <w:rFonts w:eastAsia="MS Mincho;ＭＳ 明朝"/>
        </w:rPr>
      </w:pPr>
      <w:r>
        <w:rPr>
          <w:rFonts w:eastAsia="MS Mincho;ＭＳ 明朝"/>
        </w:rPr>
        <w:tab/>
        <w:t>}</w:t>
      </w:r>
    </w:p>
    <w:p>
      <w:pPr>
        <w:pStyle w:val="PlainText"/>
        <w:rPr>
          <w:rFonts w:eastAsia="MS Mincho;ＭＳ 明朝"/>
        </w:rPr>
      </w:pPr>
      <w:r>
        <w:rPr>
          <w:rFonts w:eastAsia="MS Mincho;ＭＳ 明朝"/>
        </w:rPr>
        <w:tab/>
        <w:t>private Buffer b;</w:t>
      </w:r>
    </w:p>
    <w:p>
      <w:pPr>
        <w:pStyle w:val="PlainText"/>
        <w:rPr>
          <w:rFonts w:eastAsia="MS Mincho;ＭＳ 明朝"/>
        </w:rPr>
      </w:pPr>
      <w:r>
        <w:rPr>
          <w:rFonts w:eastAsia="MS Mincho;ＭＳ 明朝"/>
        </w:rPr>
        <w:tab/>
        <w:t>int sleepTime=10;</w:t>
      </w:r>
    </w:p>
    <w:p>
      <w:pPr>
        <w:pStyle w:val="PlainText"/>
        <w:rPr>
          <w:rFonts w:eastAsia="MS Mincho;ＭＳ 明朝"/>
        </w:rPr>
      </w:pPr>
      <w:r>
        <w:rPr>
          <w:rFonts w:eastAsia="MS Mincho;ＭＳ 明朝"/>
        </w:rPr>
        <w:t>}</w:t>
      </w:r>
    </w:p>
    <w:p>
      <w:pPr>
        <w:pStyle w:val="Normal"/>
        <w:jc w:val="both"/>
        <w:rPr>
          <w:rFonts w:ascii="Arial" w:hAnsi="Arial" w:eastAsia="MS Mincho;ＭＳ 明朝" w:cs="Arial"/>
        </w:rPr>
      </w:pPr>
      <w:r>
        <w:rPr>
          <w:rFonts w:eastAsia="MS Mincho;ＭＳ 明朝" w:cs="Arial" w:ascii="Arial" w:hAnsi="Arial"/>
        </w:rPr>
      </w:r>
    </w:p>
    <w:p>
      <w:pPr>
        <w:pStyle w:val="Titlu1"/>
        <w:jc w:val="both"/>
        <w:rPr/>
      </w:pPr>
      <w:r>
        <w:rPr/>
        <w:t>Clasa driver</w:t>
      </w:r>
    </w:p>
    <w:p>
      <w:pPr>
        <w:pStyle w:val="Normal"/>
        <w:jc w:val="both"/>
        <w:rPr>
          <w:rFonts w:ascii="Arial" w:hAnsi="Arial" w:cs="Arial"/>
          <w:bCs/>
        </w:rPr>
      </w:pPr>
      <w:hyperlink r:id="rId13">
        <w:r>
          <w:rPr>
            <w:rStyle w:val="LegturInternet"/>
            <w:rFonts w:cs="Arial" w:ascii="Arial" w:hAnsi="Arial"/>
            <w:bCs/>
          </w:rPr>
          <w:t>..\..\programe\WriterReader.java</w:t>
        </w:r>
      </w:hyperlink>
    </w:p>
    <w:p>
      <w:pPr>
        <w:pStyle w:val="PlainText"/>
        <w:rPr>
          <w:rFonts w:eastAsia="MS Mincho;ＭＳ 明朝"/>
        </w:rPr>
      </w:pPr>
      <w:r>
        <w:rPr>
          <w:rFonts w:eastAsia="MS Mincho;ＭＳ 明朝"/>
        </w:rPr>
        <w:t>class WriterReader{</w:t>
      </w:r>
    </w:p>
    <w:p>
      <w:pPr>
        <w:pStyle w:val="PlainText"/>
        <w:rPr>
          <w:rFonts w:eastAsia="MS Mincho;ＭＳ 明朝"/>
        </w:rPr>
      </w:pPr>
      <w:r>
        <w:rPr>
          <w:rFonts w:eastAsia="MS Mincho;ＭＳ 明朝"/>
        </w:rPr>
        <w:tab/>
        <w:t>public static void main(String[] args ){</w:t>
      </w:r>
    </w:p>
    <w:p>
      <w:pPr>
        <w:pStyle w:val="PlainText"/>
        <w:rPr>
          <w:rFonts w:eastAsia="MS Mincho;ＭＳ 明朝"/>
        </w:rPr>
      </w:pPr>
      <w:r>
        <w:rPr>
          <w:rFonts w:eastAsia="MS Mincho;ＭＳ 明朝"/>
        </w:rPr>
        <w:tab/>
        <w:tab/>
        <w:t>Buffer buffer= new Buffer(20);</w:t>
      </w:r>
    </w:p>
    <w:p>
      <w:pPr>
        <w:pStyle w:val="PlainText"/>
        <w:rPr>
          <w:rFonts w:eastAsia="MS Mincho;ＭＳ 明朝"/>
        </w:rPr>
      </w:pPr>
      <w:r>
        <w:rPr>
          <w:rFonts w:eastAsia="MS Mincho;ＭＳ 明朝"/>
        </w:rPr>
        <w:tab/>
        <w:tab/>
        <w:t>for (int i=0; i&lt;5; i++){</w:t>
      </w:r>
    </w:p>
    <w:p>
      <w:pPr>
        <w:pStyle w:val="PlainText"/>
        <w:rPr>
          <w:rFonts w:eastAsia="MS Mincho;ＭＳ 明朝"/>
        </w:rPr>
      </w:pPr>
      <w:r>
        <w:rPr>
          <w:rFonts w:eastAsia="MS Mincho;ＭＳ 明朝"/>
        </w:rPr>
        <w:tab/>
        <w:tab/>
        <w:tab/>
        <w:t>Writer w=new Writer(buffer, 100+i*100); w.start();</w:t>
      </w:r>
    </w:p>
    <w:p>
      <w:pPr>
        <w:pStyle w:val="PlainText"/>
        <w:rPr>
          <w:rFonts w:eastAsia="MS Mincho;ＭＳ 明朝"/>
        </w:rPr>
      </w:pPr>
      <w:r>
        <w:rPr>
          <w:rFonts w:eastAsia="MS Mincho;ＭＳ 明朝"/>
        </w:rPr>
        <w:tab/>
        <w:tab/>
        <w:tab/>
        <w:t>Reader r=new Reader(buffer, 10+ i*10); r.start();</w:t>
      </w:r>
    </w:p>
    <w:p>
      <w:pPr>
        <w:pStyle w:val="PlainText"/>
        <w:rPr>
          <w:rFonts w:eastAsia="MS Mincho;ＭＳ 明朝"/>
        </w:rPr>
      </w:pPr>
      <w:r>
        <w:rPr>
          <w:rFonts w:eastAsia="MS Mincho;ＭＳ 明朝"/>
        </w:rPr>
        <w:tab/>
        <w:tab/>
        <w:t>}</w:t>
      </w:r>
    </w:p>
    <w:p>
      <w:pPr>
        <w:pStyle w:val="PlainText"/>
        <w:rPr>
          <w:rFonts w:eastAsia="MS Mincho;ＭＳ 明朝"/>
        </w:rPr>
      </w:pPr>
      <w:r>
        <w:rPr>
          <w:rFonts w:eastAsia="MS Mincho;ＭＳ 明朝"/>
        </w:rPr>
        <w:tab/>
      </w:r>
    </w:p>
    <w:p>
      <w:pPr>
        <w:pStyle w:val="PlainText"/>
        <w:rPr>
          <w:rFonts w:eastAsia="MS Mincho;ＭＳ 明朝"/>
        </w:rPr>
      </w:pPr>
      <w:r>
        <w:rPr>
          <w:rFonts w:eastAsia="MS Mincho;ＭＳ 明朝"/>
        </w:rPr>
        <w:tab/>
        <w:t>}</w:t>
      </w:r>
    </w:p>
    <w:p>
      <w:pPr>
        <w:pStyle w:val="PlainText"/>
        <w:rPr>
          <w:rFonts w:eastAsia="MS Mincho;ＭＳ 明朝"/>
        </w:rPr>
      </w:pPr>
      <w:r>
        <w:rPr>
          <w:rFonts w:eastAsia="MS Mincho;ＭＳ 明朝"/>
        </w:rPr>
        <w:t>}</w:t>
      </w:r>
    </w:p>
    <w:p>
      <w:pPr>
        <w:pStyle w:val="Normal"/>
        <w:jc w:val="both"/>
        <w:rPr>
          <w:rFonts w:ascii="Arial" w:hAnsi="Arial" w:eastAsia="MS Mincho;ＭＳ 明朝" w:cs="Arial"/>
          <w:b/>
          <w:b/>
          <w:bCs/>
        </w:rPr>
      </w:pPr>
      <w:r>
        <w:rPr>
          <w:rFonts w:eastAsia="MS Mincho;ＭＳ 明朝" w:cs="Arial" w:ascii="Arial" w:hAnsi="Arial"/>
          <w:b/>
          <w:bCs/>
        </w:rPr>
      </w:r>
    </w:p>
    <w:p>
      <w:pPr>
        <w:pStyle w:val="Normal"/>
        <w:jc w:val="both"/>
        <w:rPr>
          <w:rFonts w:ascii="Arial" w:hAnsi="Arial" w:cs="Arial"/>
          <w:b/>
          <w:b/>
          <w:bCs/>
        </w:rPr>
      </w:pPr>
      <w:r>
        <w:rPr>
          <w:rFonts w:cs="Arial" w:ascii="Arial" w:hAnsi="Arial"/>
          <w:b/>
          <w:bCs/>
        </w:rPr>
      </w:r>
    </w:p>
    <w:p>
      <w:pPr>
        <w:pStyle w:val="Normal"/>
        <w:jc w:val="both"/>
        <w:rPr/>
      </w:pPr>
      <w:r>
        <w:rPr>
          <w:rFonts w:cs="Arial" w:ascii="Arial" w:hAnsi="Arial"/>
          <w:b/>
          <w:bCs/>
        </w:rPr>
        <w:t>Observaţia 1</w:t>
      </w:r>
      <w:r>
        <w:rPr>
          <w:rFonts w:cs="Arial" w:ascii="Arial" w:hAnsi="Arial"/>
        </w:rPr>
        <w:t>. Prin clauza</w:t>
      </w:r>
      <w:r>
        <w:rPr>
          <w:rFonts w:cs="Arial" w:ascii="Arial" w:hAnsi="Arial"/>
          <w:b/>
          <w:bCs/>
        </w:rPr>
        <w:t xml:space="preserve"> </w:t>
      </w:r>
      <w:r>
        <w:rPr>
          <w:rFonts w:cs="Courier New" w:ascii="Courier New" w:hAnsi="Courier New"/>
        </w:rPr>
        <w:t xml:space="preserve">synchronized </w:t>
      </w:r>
      <w:r>
        <w:rPr>
          <w:rFonts w:cs="Arial" w:ascii="Arial" w:hAnsi="Arial"/>
        </w:rPr>
        <w:t>metodele devin zone de exculdere reciprocă.</w:t>
      </w:r>
    </w:p>
    <w:p>
      <w:pPr>
        <w:pStyle w:val="Normal"/>
        <w:jc w:val="both"/>
        <w:rPr>
          <w:rFonts w:ascii="Arial" w:hAnsi="Arial" w:cs="Arial"/>
        </w:rPr>
      </w:pPr>
      <w:r>
        <w:rPr>
          <w:rFonts w:cs="Arial" w:ascii="Arial" w:hAnsi="Arial"/>
        </w:rPr>
      </w:r>
    </w:p>
    <w:p>
      <w:pPr>
        <w:pStyle w:val="Normal"/>
        <w:jc w:val="both"/>
        <w:rPr>
          <w:rFonts w:ascii="Arial" w:hAnsi="Arial" w:cs="Arial"/>
          <w:sz w:val="20"/>
          <w:lang w:val="ro-RO" w:eastAsia="ro-RO"/>
        </w:rPr>
      </w:pPr>
      <w:r>
        <w:rPr>
          <w:rFonts w:cs="Arial" w:ascii="Arial" w:hAnsi="Arial"/>
          <w:sz w:val="20"/>
          <w:lang w:val="ro-RO" w:eastAsia="ro-RO"/>
        </w:rPr>
      </w:r>
      <w:r>
        <mc:AlternateContent>
          <mc:Choice Requires="wps">
            <w:drawing>
              <wp:anchor behindDoc="0" distT="0" distB="0" distL="114935" distR="114935" simplePos="0" locked="0" layoutInCell="1" allowOverlap="1" relativeHeight="52">
                <wp:simplePos x="0" y="0"/>
                <wp:positionH relativeFrom="column">
                  <wp:posOffset>3657600</wp:posOffset>
                </wp:positionH>
                <wp:positionV relativeFrom="paragraph">
                  <wp:posOffset>71120</wp:posOffset>
                </wp:positionV>
                <wp:extent cx="685800" cy="342900"/>
                <wp:effectExtent l="0" t="0" r="0" b="0"/>
                <wp:wrapNone/>
                <wp:docPr id="63" name="Cadru25"/>
                <a:graphic xmlns:a="http://schemas.openxmlformats.org/drawingml/2006/main">
                  <a:graphicData uri="http://schemas.microsoft.com/office/word/2010/wordprocessingShape">
                    <wps:wsp>
                      <wps:cNvSpPr txBox="1"/>
                      <wps:spPr>
                        <a:xfrm>
                          <a:off x="0" y="0"/>
                          <a:ext cx="685800" cy="342900"/>
                        </a:xfrm>
                        <a:prstGeom prst="rect"/>
                        <a:solidFill>
                          <a:srgbClr val="FFFFFF"/>
                        </a:solidFill>
                      </wps:spPr>
                      <wps:txbx>
                        <w:txbxContent>
                          <w:p>
                            <w:pPr>
                              <w:pStyle w:val="Normal"/>
                              <w:rPr>
                                <w:lang w:val="ro-RO"/>
                              </w:rPr>
                            </w:pPr>
                            <w:r>
                              <w:rPr>
                                <w:lang w:val="ro-RO"/>
                              </w:rPr>
                              <w:t>get()</w:t>
                            </w:r>
                          </w:p>
                        </w:txbxContent>
                      </wps:txbx>
                      <wps:bodyPr anchor="t" lIns="92075" tIns="46355" rIns="92075" bIns="46355">
                        <a:noAutofit/>
                      </wps:bodyPr>
                    </wps:wsp>
                  </a:graphicData>
                </a:graphic>
              </wp:anchor>
            </w:drawing>
          </mc:Choice>
          <mc:Fallback>
            <w:pict>
              <v:rect fillcolor="#FFFFFF" style="position:absolute;rotation:0;width:54pt;height:27pt;mso-wrap-distance-left:9.05pt;mso-wrap-distance-right:9.05pt;mso-wrap-distance-top:0pt;mso-wrap-distance-bottom:0pt;margin-top:5.6pt;mso-position-vertical-relative:text;margin-left:288pt;mso-position-horizontal-relative:text">
                <v:textbox inset="0.100694444444444in,0.0506944444444444in,0.100694444444444in,0.0506944444444444in">
                  <w:txbxContent>
                    <w:p>
                      <w:pPr>
                        <w:pStyle w:val="Normal"/>
                        <w:rPr>
                          <w:lang w:val="ro-RO"/>
                        </w:rPr>
                      </w:pPr>
                      <w:r>
                        <w:rPr>
                          <w:lang w:val="ro-RO"/>
                        </w:rPr>
                        <w:t>get()</w:t>
                      </w:r>
                    </w:p>
                  </w:txbxContent>
                </v:textbox>
              </v:rect>
            </w:pict>
          </mc:Fallback>
        </mc:AlternateContent>
      </w:r>
      <w:r>
        <mc:AlternateContent>
          <mc:Choice Requires="wps">
            <w:drawing>
              <wp:anchor behindDoc="0" distT="0" distB="0" distL="114935" distR="114935" simplePos="0" locked="0" layoutInCell="1" allowOverlap="1" relativeHeight="55">
                <wp:simplePos x="0" y="0"/>
                <wp:positionH relativeFrom="column">
                  <wp:posOffset>1714500</wp:posOffset>
                </wp:positionH>
                <wp:positionV relativeFrom="paragraph">
                  <wp:posOffset>81915</wp:posOffset>
                </wp:positionV>
                <wp:extent cx="914400" cy="342900"/>
                <wp:effectExtent l="0" t="0" r="0" b="0"/>
                <wp:wrapNone/>
                <wp:docPr id="64" name="Cadru24"/>
                <a:graphic xmlns:a="http://schemas.openxmlformats.org/drawingml/2006/main">
                  <a:graphicData uri="http://schemas.microsoft.com/office/word/2010/wordprocessingShape">
                    <wps:wsp>
                      <wps:cNvSpPr txBox="1"/>
                      <wps:spPr>
                        <a:xfrm>
                          <a:off x="0" y="0"/>
                          <a:ext cx="914400" cy="342900"/>
                        </a:xfrm>
                        <a:prstGeom prst="rect"/>
                        <a:solidFill>
                          <a:srgbClr val="FFFFFF"/>
                        </a:solidFill>
                      </wps:spPr>
                      <wps:txbx>
                        <w:txbxContent>
                          <w:p>
                            <w:pPr>
                              <w:pStyle w:val="Normal"/>
                              <w:rPr/>
                            </w:pPr>
                            <w:r>
                              <w:rPr>
                                <w:lang w:val="ro-RO"/>
                              </w:rPr>
                              <w:t>put(</w:t>
                            </w:r>
                            <w:r>
                              <w:rPr/>
                              <w:t>String</w:t>
                            </w:r>
                            <w:r>
                              <w:rPr>
                                <w:lang w:val="ro-RO"/>
                              </w:rPr>
                              <w:t>)</w:t>
                            </w:r>
                          </w:p>
                        </w:txbxContent>
                      </wps:txbx>
                      <wps:bodyPr anchor="t" lIns="92075" tIns="46355" rIns="92075" bIns="46355">
                        <a:noAutofit/>
                      </wps:bodyPr>
                    </wps:wsp>
                  </a:graphicData>
                </a:graphic>
              </wp:anchor>
            </w:drawing>
          </mc:Choice>
          <mc:Fallback>
            <w:pict>
              <v:rect fillcolor="#FFFFFF" style="position:absolute;rotation:0;width:72pt;height:27pt;mso-wrap-distance-left:9.05pt;mso-wrap-distance-right:9.05pt;mso-wrap-distance-top:0pt;mso-wrap-distance-bottom:0pt;margin-top:6.45pt;mso-position-vertical-relative:text;margin-left:135pt;mso-position-horizontal-relative:text">
                <v:textbox inset="0.100694444444444in,0.0506944444444444in,0.100694444444444in,0.0506944444444444in">
                  <w:txbxContent>
                    <w:p>
                      <w:pPr>
                        <w:pStyle w:val="Normal"/>
                        <w:rPr/>
                      </w:pPr>
                      <w:r>
                        <w:rPr>
                          <w:lang w:val="ro-RO"/>
                        </w:rPr>
                        <w:t>put(</w:t>
                      </w:r>
                      <w:r>
                        <w:rPr/>
                        <w:t>String</w:t>
                      </w:r>
                      <w:r>
                        <w:rPr>
                          <w:lang w:val="ro-RO"/>
                        </w:rPr>
                        <w:t>)</w:t>
                      </w:r>
                    </w:p>
                  </w:txbxContent>
                </v:textbox>
              </v:rect>
            </w:pict>
          </mc:Fallback>
        </mc:AlternateContent>
      </w:r>
    </w:p>
    <w:p>
      <w:pPr>
        <w:pStyle w:val="Normal"/>
        <w:jc w:val="both"/>
        <w:rPr>
          <w:rFonts w:ascii="Arial" w:hAnsi="Arial" w:cs="Arial"/>
          <w:sz w:val="20"/>
          <w:lang w:val="ro-RO" w:eastAsia="ro-RO"/>
        </w:rPr>
      </w:pPr>
      <w:r>
        <w:rPr>
          <w:rFonts w:cs="Arial" w:ascii="Arial" w:hAnsi="Arial"/>
          <w:sz w:val="20"/>
          <w:lang w:val="ro-RO" w:eastAsia="ro-RO"/>
        </w:rPr>
        <mc:AlternateContent>
          <mc:Choice Requires="wps">
            <w:drawing>
              <wp:anchor behindDoc="0" distT="0" distB="0" distL="114935" distR="114935" simplePos="0" locked="0" layoutInCell="1" allowOverlap="1" relativeHeight="61">
                <wp:simplePos x="0" y="0"/>
                <wp:positionH relativeFrom="column">
                  <wp:posOffset>1485900</wp:posOffset>
                </wp:positionH>
                <wp:positionV relativeFrom="paragraph">
                  <wp:posOffset>124460</wp:posOffset>
                </wp:positionV>
                <wp:extent cx="1143635" cy="229235"/>
                <wp:effectExtent l="0" t="0" r="0" b="0"/>
                <wp:wrapNone/>
                <wp:docPr id="65" name=""/>
                <a:graphic xmlns:a="http://schemas.openxmlformats.org/drawingml/2006/main">
                  <a:graphicData uri="http://schemas.microsoft.com/office/word/2010/wordprocessingShape">
                    <wps:wsp>
                      <wps:cNvSpPr/>
                      <wps:spPr>
                        <a:xfrm>
                          <a:off x="0" y="0"/>
                          <a:ext cx="1143000" cy="2286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9.8pt" to="206.95pt,27.75pt" stroked="t" style="position:absolute">
                <v:stroke color="black" weight="9360" endarrow="block" endarrowwidth="medium" endarrowlength="medium" joinstyle="miter" endcap="flat"/>
                <v:fill o:detectmouseclick="t" on="false"/>
              </v:line>
            </w:pict>
          </mc:Fallback>
        </mc:AlternateContent>
        <mc:AlternateContent>
          <mc:Choice Requires="wps">
            <w:drawing>
              <wp:anchor behindDoc="0" distT="0" distB="0" distL="114935" distR="114935" simplePos="0" locked="0" layoutInCell="1" allowOverlap="1" relativeHeight="64">
                <wp:simplePos x="0" y="0"/>
                <wp:positionH relativeFrom="column">
                  <wp:posOffset>3657600</wp:posOffset>
                </wp:positionH>
                <wp:positionV relativeFrom="paragraph">
                  <wp:posOffset>124460</wp:posOffset>
                </wp:positionV>
                <wp:extent cx="686435" cy="343535"/>
                <wp:effectExtent l="0" t="0" r="0" b="0"/>
                <wp:wrapNone/>
                <wp:docPr id="66" name=""/>
                <a:graphic xmlns:a="http://schemas.openxmlformats.org/drawingml/2006/main">
                  <a:graphicData uri="http://schemas.microsoft.com/office/word/2010/wordprocessingShape">
                    <wps:wsp>
                      <wps:cNvSpPr/>
                      <wps:spPr>
                        <a:xfrm flipH="1">
                          <a:off x="0" y="0"/>
                          <a:ext cx="685800" cy="34308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88pt,9.8pt" to="341.95pt,36.75pt" stroked="t" style="position:absolute;flip:x">
                <v:stroke color="black" weight="9360" endarrow="block" endarrowwidth="medium" endarrowlength="medium" joinstyle="miter" endcap="flat"/>
                <v:fill o:detectmouseclick="t" on="false"/>
              </v:line>
            </w:pict>
          </mc:Fallback>
        </mc:AlternateContent>
      </w:r>
      <w:r>
        <mc:AlternateContent>
          <mc:Choice Requires="wps">
            <w:drawing>
              <wp:anchor behindDoc="0" distT="0" distB="0" distL="114935" distR="114935" simplePos="0" locked="0" layoutInCell="1" allowOverlap="1" relativeHeight="56">
                <wp:simplePos x="0" y="0"/>
                <wp:positionH relativeFrom="column">
                  <wp:posOffset>2624455</wp:posOffset>
                </wp:positionH>
                <wp:positionV relativeFrom="paragraph">
                  <wp:posOffset>120015</wp:posOffset>
                </wp:positionV>
                <wp:extent cx="1037590" cy="466090"/>
                <wp:effectExtent l="0" t="0" r="0" b="0"/>
                <wp:wrapNone/>
                <wp:docPr id="67" name="Cadru28"/>
                <a:graphic xmlns:a="http://schemas.openxmlformats.org/drawingml/2006/main">
                  <a:graphicData uri="http://schemas.microsoft.com/office/word/2010/wordprocessingShape">
                    <wps:wsp>
                      <wps:cNvSpPr txBox="1"/>
                      <wps:spPr>
                        <a:xfrm>
                          <a:off x="0" y="0"/>
                          <a:ext cx="1037590" cy="466090"/>
                        </a:xfrm>
                        <a:prstGeom prst="rect"/>
                        <a:solidFill>
                          <a:srgbClr val="FFFFFF"/>
                        </a:solidFill>
                        <a:ln w="9525">
                          <a:solidFill>
                            <a:srgbClr val="000000"/>
                          </a:solidFill>
                        </a:ln>
                      </wps:spPr>
                      <wps:txbx>
                        <w:txbxContent>
                          <w:p>
                            <w:pPr>
                              <w:pStyle w:val="Normal"/>
                              <w:rPr>
                                <w:u w:val="single"/>
                                <w:lang w:val="ro-RO"/>
                              </w:rPr>
                            </w:pPr>
                            <w:r>
                              <w:rPr>
                                <w:u w:val="single"/>
                                <w:lang w:val="ro-RO"/>
                              </w:rPr>
                              <w:t>b:Buffer</w:t>
                            </w:r>
                          </w:p>
                        </w:txbxContent>
                      </wps:txbx>
                      <wps:bodyPr anchor="t" lIns="91440" tIns="45720" rIns="91440" bIns="45720">
                        <a:noAutofit/>
                      </wps:bodyPr>
                    </wps:wsp>
                  </a:graphicData>
                </a:graphic>
              </wp:anchor>
            </w:drawing>
          </mc:Choice>
          <mc:Fallback>
            <w:pict>
              <v:rect fillcolor="#FFFFFF" strokecolor="#000000" strokeweight="0pt" style="position:absolute;rotation:0;width:81.7pt;height:36.7pt;mso-wrap-distance-left:9.05pt;mso-wrap-distance-right:9.05pt;mso-wrap-distance-top:0pt;mso-wrap-distance-bottom:0pt;margin-top:9.45pt;mso-position-vertical-relative:text;margin-left:206.65pt;mso-position-horizontal-relative:text">
                <v:textbox>
                  <w:txbxContent>
                    <w:p>
                      <w:pPr>
                        <w:pStyle w:val="Normal"/>
                        <w:rPr>
                          <w:u w:val="single"/>
                          <w:lang w:val="ro-RO"/>
                        </w:rPr>
                      </w:pPr>
                      <w:r>
                        <w:rPr>
                          <w:u w:val="single"/>
                          <w:lang w:val="ro-RO"/>
                        </w:rPr>
                        <w:t>b:Buffer</w:t>
                      </w:r>
                    </w:p>
                  </w:txbxContent>
                </v:textbox>
              </v:rect>
            </w:pict>
          </mc:Fallback>
        </mc:AlternateContent>
      </w:r>
      <w:r>
        <mc:AlternateContent>
          <mc:Choice Requires="wps">
            <w:drawing>
              <wp:anchor behindDoc="0" distT="0" distB="0" distL="114935" distR="114935" simplePos="0" locked="0" layoutInCell="1" allowOverlap="1" relativeHeight="57">
                <wp:simplePos x="0" y="0"/>
                <wp:positionH relativeFrom="column">
                  <wp:posOffset>224155</wp:posOffset>
                </wp:positionH>
                <wp:positionV relativeFrom="paragraph">
                  <wp:posOffset>5715</wp:posOffset>
                </wp:positionV>
                <wp:extent cx="1266190" cy="351790"/>
                <wp:effectExtent l="0" t="0" r="0" b="0"/>
                <wp:wrapNone/>
                <wp:docPr id="68" name="Cadru27"/>
                <a:graphic xmlns:a="http://schemas.openxmlformats.org/drawingml/2006/main">
                  <a:graphicData uri="http://schemas.microsoft.com/office/word/2010/wordprocessingShape">
                    <wps:wsp>
                      <wps:cNvSpPr txBox="1"/>
                      <wps:spPr>
                        <a:xfrm>
                          <a:off x="0" y="0"/>
                          <a:ext cx="1266190" cy="351790"/>
                        </a:xfrm>
                        <a:prstGeom prst="rect"/>
                        <a:solidFill>
                          <a:srgbClr val="FFFFFF"/>
                        </a:solidFill>
                        <a:ln w="9525">
                          <a:solidFill>
                            <a:srgbClr val="000000"/>
                          </a:solidFill>
                        </a:ln>
                      </wps:spPr>
                      <wps:txbx>
                        <w:txbxContent>
                          <w:p>
                            <w:pPr>
                              <w:pStyle w:val="Normal"/>
                              <w:rPr>
                                <w:lang w:val="ro-RO"/>
                              </w:rPr>
                            </w:pPr>
                            <w:r>
                              <w:rPr>
                                <w:lang w:val="ro-RO"/>
                              </w:rPr>
                              <w:t>W1:Writer</w:t>
                            </w:r>
                          </w:p>
                        </w:txbxContent>
                      </wps:txbx>
                      <wps:bodyPr anchor="t" lIns="91440" tIns="45720" rIns="91440" bIns="45720">
                        <a:noAutofit/>
                      </wps:bodyPr>
                    </wps:wsp>
                  </a:graphicData>
                </a:graphic>
              </wp:anchor>
            </w:drawing>
          </mc:Choice>
          <mc:Fallback>
            <w:pict>
              <v:rect fillcolor="#FFFFFF" strokecolor="#000000" strokeweight="0pt" style="position:absolute;rotation:0;width:99.7pt;height:27.7pt;mso-wrap-distance-left:9.05pt;mso-wrap-distance-right:9.05pt;mso-wrap-distance-top:0pt;mso-wrap-distance-bottom:0pt;margin-top:0.45pt;mso-position-vertical-relative:text;margin-left:17.65pt;mso-position-horizontal-relative:text">
                <v:textbox>
                  <w:txbxContent>
                    <w:p>
                      <w:pPr>
                        <w:pStyle w:val="Normal"/>
                        <w:rPr>
                          <w:lang w:val="ro-RO"/>
                        </w:rPr>
                      </w:pPr>
                      <w:r>
                        <w:rPr>
                          <w:lang w:val="ro-RO"/>
                        </w:rPr>
                        <w:t>W1:Writer</w:t>
                      </w:r>
                    </w:p>
                  </w:txbxContent>
                </v:textbox>
              </v:rect>
            </w:pict>
          </mc:Fallback>
        </mc:AlternateContent>
      </w:r>
      <w:r>
        <mc:AlternateContent>
          <mc:Choice Requires="wps">
            <w:drawing>
              <wp:anchor behindDoc="0" distT="0" distB="0" distL="114935" distR="114935" simplePos="0" locked="0" layoutInCell="1" allowOverlap="1" relativeHeight="59">
                <wp:simplePos x="0" y="0"/>
                <wp:positionH relativeFrom="column">
                  <wp:posOffset>4338955</wp:posOffset>
                </wp:positionH>
                <wp:positionV relativeFrom="paragraph">
                  <wp:posOffset>5715</wp:posOffset>
                </wp:positionV>
                <wp:extent cx="1266190" cy="351790"/>
                <wp:effectExtent l="0" t="0" r="0" b="0"/>
                <wp:wrapNone/>
                <wp:docPr id="69" name="Cadru26"/>
                <a:graphic xmlns:a="http://schemas.openxmlformats.org/drawingml/2006/main">
                  <a:graphicData uri="http://schemas.microsoft.com/office/word/2010/wordprocessingShape">
                    <wps:wsp>
                      <wps:cNvSpPr txBox="1"/>
                      <wps:spPr>
                        <a:xfrm>
                          <a:off x="0" y="0"/>
                          <a:ext cx="1266190" cy="351790"/>
                        </a:xfrm>
                        <a:prstGeom prst="rect"/>
                        <a:solidFill>
                          <a:srgbClr val="FFFFFF"/>
                        </a:solidFill>
                        <a:ln w="9525">
                          <a:solidFill>
                            <a:srgbClr val="000000"/>
                          </a:solidFill>
                        </a:ln>
                      </wps:spPr>
                      <wps:txbx>
                        <w:txbxContent>
                          <w:p>
                            <w:pPr>
                              <w:pStyle w:val="Normal"/>
                              <w:rPr>
                                <w:lang w:val="ro-RO"/>
                              </w:rPr>
                            </w:pPr>
                            <w:r>
                              <w:rPr>
                                <w:lang w:val="ro-RO"/>
                              </w:rPr>
                              <w:t>R1:Reader</w:t>
                            </w:r>
                          </w:p>
                        </w:txbxContent>
                      </wps:txbx>
                      <wps:bodyPr anchor="t" lIns="91440" tIns="45720" rIns="91440" bIns="45720">
                        <a:noAutofit/>
                      </wps:bodyPr>
                    </wps:wsp>
                  </a:graphicData>
                </a:graphic>
              </wp:anchor>
            </w:drawing>
          </mc:Choice>
          <mc:Fallback>
            <w:pict>
              <v:rect fillcolor="#FFFFFF" strokecolor="#000000" strokeweight="0pt" style="position:absolute;rotation:0;width:99.7pt;height:27.7pt;mso-wrap-distance-left:9.05pt;mso-wrap-distance-right:9.05pt;mso-wrap-distance-top:0pt;mso-wrap-distance-bottom:0pt;margin-top:0.45pt;mso-position-vertical-relative:text;margin-left:341.65pt;mso-position-horizontal-relative:text">
                <v:textbox>
                  <w:txbxContent>
                    <w:p>
                      <w:pPr>
                        <w:pStyle w:val="Normal"/>
                        <w:rPr>
                          <w:lang w:val="ro-RO"/>
                        </w:rPr>
                      </w:pPr>
                      <w:r>
                        <w:rPr>
                          <w:lang w:val="ro-RO"/>
                        </w:rPr>
                        <w:t>R1:Reader</w:t>
                      </w:r>
                    </w:p>
                  </w:txbxContent>
                </v:textbox>
              </v:rect>
            </w:pict>
          </mc:Fallback>
        </mc:AlternateContent>
      </w:r>
    </w:p>
    <w:p>
      <w:pPr>
        <w:pStyle w:val="Normal"/>
        <w:jc w:val="both"/>
        <w:rPr>
          <w:rFonts w:ascii="Arial" w:hAnsi="Arial" w:cs="Arial"/>
        </w:rPr>
      </w:pPr>
      <w:r>
        <w:rPr>
          <w:rFonts w:cs="Arial" w:ascii="Arial" w:hAnsi="Arial"/>
        </w:rPr>
      </w:r>
    </w:p>
    <w:p>
      <w:pPr>
        <w:pStyle w:val="Normal"/>
        <w:jc w:val="both"/>
        <w:rPr>
          <w:rFonts w:ascii="Arial" w:hAnsi="Arial" w:cs="Arial"/>
          <w:sz w:val="20"/>
          <w:lang w:val="ro-RO" w:eastAsia="ro-RO"/>
        </w:rPr>
      </w:pPr>
      <w:r>
        <w:rPr>
          <w:rFonts w:cs="Arial" w:ascii="Arial" w:hAnsi="Arial"/>
          <w:sz w:val="20"/>
          <w:lang w:val="ro-RO" w:eastAsia="ro-RO"/>
        </w:rPr>
        <mc:AlternateContent>
          <mc:Choice Requires="wps">
            <w:drawing>
              <wp:anchor behindDoc="0" distT="0" distB="0" distL="114935" distR="114935" simplePos="0" locked="0" layoutInCell="1" allowOverlap="1" relativeHeight="62">
                <wp:simplePos x="0" y="0"/>
                <wp:positionH relativeFrom="column">
                  <wp:posOffset>1485900</wp:posOffset>
                </wp:positionH>
                <wp:positionV relativeFrom="paragraph">
                  <wp:posOffset>116840</wp:posOffset>
                </wp:positionV>
                <wp:extent cx="1143635" cy="457835"/>
                <wp:effectExtent l="0" t="0" r="0" b="0"/>
                <wp:wrapNone/>
                <wp:docPr id="70" name=""/>
                <a:graphic xmlns:a="http://schemas.openxmlformats.org/drawingml/2006/main">
                  <a:graphicData uri="http://schemas.microsoft.com/office/word/2010/wordprocessingShape">
                    <wps:wsp>
                      <wps:cNvSpPr/>
                      <wps:spPr>
                        <a:xfrm flipV="1">
                          <a:off x="0" y="0"/>
                          <a:ext cx="1143000" cy="4572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9.2pt" to="206.95pt,45.15pt" stroked="t" style="position:absolute;flip:y">
                <v:stroke color="black" weight="9360" endarrow="block" endarrowwidth="medium" endarrowlength="medium" joinstyle="miter" endcap="flat"/>
                <v:fill o:detectmouseclick="t" on="false"/>
              </v:line>
            </w:pict>
          </mc:Fallback>
        </mc:AlternateContent>
        <mc:AlternateContent>
          <mc:Choice Requires="wps">
            <w:drawing>
              <wp:anchor behindDoc="0" distT="0" distB="0" distL="114935" distR="114935" simplePos="0" locked="0" layoutInCell="1" allowOverlap="1" relativeHeight="63">
                <wp:simplePos x="0" y="0"/>
                <wp:positionH relativeFrom="column">
                  <wp:posOffset>3657600</wp:posOffset>
                </wp:positionH>
                <wp:positionV relativeFrom="paragraph">
                  <wp:posOffset>127635</wp:posOffset>
                </wp:positionV>
                <wp:extent cx="686435" cy="457835"/>
                <wp:effectExtent l="0" t="0" r="0" b="0"/>
                <wp:wrapNone/>
                <wp:docPr id="71" name=""/>
                <a:graphic xmlns:a="http://schemas.openxmlformats.org/drawingml/2006/main">
                  <a:graphicData uri="http://schemas.microsoft.com/office/word/2010/wordprocessingShape">
                    <wps:wsp>
                      <wps:cNvSpPr/>
                      <wps:spPr>
                        <a:xfrm flipH="1" flipV="1">
                          <a:off x="0" y="0"/>
                          <a:ext cx="685800" cy="4572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88pt,10.05pt" to="341.95pt,46pt" stroked="t" style="position:absolute;flip:xy">
                <v:stroke color="black" weight="9360" endarrow="block" endarrowwidth="medium" endarrowlength="medium" joinstyle="miter" endcap="flat"/>
                <v:fill o:detectmouseclick="t" on="false"/>
              </v:line>
            </w:pict>
          </mc:Fallback>
        </mc:AlternateContent>
      </w:r>
      <w:r>
        <mc:AlternateContent>
          <mc:Choice Requires="wps">
            <w:drawing>
              <wp:anchor behindDoc="0" distT="0" distB="0" distL="114935" distR="114935" simplePos="0" locked="0" layoutInCell="1" allowOverlap="1" relativeHeight="51">
                <wp:simplePos x="0" y="0"/>
                <wp:positionH relativeFrom="column">
                  <wp:posOffset>3771900</wp:posOffset>
                </wp:positionH>
                <wp:positionV relativeFrom="paragraph">
                  <wp:posOffset>2540</wp:posOffset>
                </wp:positionV>
                <wp:extent cx="2057400" cy="342900"/>
                <wp:effectExtent l="0" t="0" r="0" b="0"/>
                <wp:wrapNone/>
                <wp:docPr id="72" name="Cadru29"/>
                <a:graphic xmlns:a="http://schemas.openxmlformats.org/drawingml/2006/main">
                  <a:graphicData uri="http://schemas.microsoft.com/office/word/2010/wordprocessingShape">
                    <wps:wsp>
                      <wps:cNvSpPr txBox="1"/>
                      <wps:spPr>
                        <a:xfrm>
                          <a:off x="0" y="0"/>
                          <a:ext cx="2057400" cy="342900"/>
                        </a:xfrm>
                        <a:prstGeom prst="rect"/>
                        <a:solidFill>
                          <a:srgbClr val="FFFFFF"/>
                        </a:solidFill>
                      </wps:spPr>
                      <wps:txbx>
                        <w:txbxContent>
                          <w:p>
                            <w:pPr>
                              <w:pStyle w:val="Normal"/>
                              <w:rPr/>
                            </w:pPr>
                            <w:r>
                              <w:rPr/>
                              <w:t>Excludere reciproca get-get</w:t>
                            </w:r>
                          </w:p>
                        </w:txbxContent>
                      </wps:txbx>
                      <wps:bodyPr anchor="t" lIns="92075" tIns="46355" rIns="92075" bIns="46355">
                        <a:noAutofit/>
                      </wps:bodyPr>
                    </wps:wsp>
                  </a:graphicData>
                </a:graphic>
              </wp:anchor>
            </w:drawing>
          </mc:Choice>
          <mc:Fallback>
            <w:pict>
              <v:rect fillcolor="#FFFFFF" style="position:absolute;rotation:0;width:162pt;height:27pt;mso-wrap-distance-left:9.05pt;mso-wrap-distance-right:9.05pt;mso-wrap-distance-top:0pt;mso-wrap-distance-bottom:0pt;margin-top:0.2pt;mso-position-vertical-relative:text;margin-left:297pt;mso-position-horizontal-relative:text">
                <v:textbox inset="0.100694444444444in,0.0506944444444444in,0.100694444444444in,0.0506944444444444in">
                  <w:txbxContent>
                    <w:p>
                      <w:pPr>
                        <w:pStyle w:val="Normal"/>
                        <w:rPr/>
                      </w:pPr>
                      <w:r>
                        <w:rPr/>
                        <w:t>Excludere reciproca get-get</w:t>
                      </w:r>
                    </w:p>
                  </w:txbxContent>
                </v:textbox>
              </v:rect>
            </w:pict>
          </mc:Fallback>
        </mc:AlternateContent>
      </w:r>
      <w:r>
        <mc:AlternateContent>
          <mc:Choice Requires="wps">
            <w:drawing>
              <wp:anchor behindDoc="0" distT="0" distB="0" distL="114935" distR="114935" simplePos="0" locked="0" layoutInCell="1" allowOverlap="1" relativeHeight="53">
                <wp:simplePos x="0" y="0"/>
                <wp:positionH relativeFrom="column">
                  <wp:posOffset>457200</wp:posOffset>
                </wp:positionH>
                <wp:positionV relativeFrom="paragraph">
                  <wp:posOffset>2540</wp:posOffset>
                </wp:positionV>
                <wp:extent cx="1943100" cy="342900"/>
                <wp:effectExtent l="0" t="0" r="0" b="0"/>
                <wp:wrapNone/>
                <wp:docPr id="73" name="Cadru30"/>
                <a:graphic xmlns:a="http://schemas.openxmlformats.org/drawingml/2006/main">
                  <a:graphicData uri="http://schemas.microsoft.com/office/word/2010/wordprocessingShape">
                    <wps:wsp>
                      <wps:cNvSpPr txBox="1"/>
                      <wps:spPr>
                        <a:xfrm>
                          <a:off x="0" y="0"/>
                          <a:ext cx="1943100" cy="342900"/>
                        </a:xfrm>
                        <a:prstGeom prst="rect"/>
                        <a:solidFill>
                          <a:srgbClr val="FFFFFF"/>
                        </a:solidFill>
                      </wps:spPr>
                      <wps:txbx>
                        <w:txbxContent>
                          <w:p>
                            <w:pPr>
                              <w:pStyle w:val="Normal"/>
                              <w:rPr/>
                            </w:pPr>
                            <w:r>
                              <w:rPr/>
                              <w:t>Excludere reciproca put-put</w:t>
                            </w:r>
                          </w:p>
                        </w:txbxContent>
                      </wps:txbx>
                      <wps:bodyPr anchor="t" lIns="92075" tIns="46355" rIns="92075" bIns="46355">
                        <a:noAutofit/>
                      </wps:bodyPr>
                    </wps:wsp>
                  </a:graphicData>
                </a:graphic>
              </wp:anchor>
            </w:drawing>
          </mc:Choice>
          <mc:Fallback>
            <w:pict>
              <v:rect fillcolor="#FFFFFF" style="position:absolute;rotation:0;width:153pt;height:27pt;mso-wrap-distance-left:9.05pt;mso-wrap-distance-right:9.05pt;mso-wrap-distance-top:0pt;mso-wrap-distance-bottom:0pt;margin-top:0.2pt;mso-position-vertical-relative:text;margin-left:36pt;mso-position-horizontal-relative:text">
                <v:textbox inset="0.100694444444444in,0.0506944444444444in,0.100694444444444in,0.0506944444444444in">
                  <w:txbxContent>
                    <w:p>
                      <w:pPr>
                        <w:pStyle w:val="Normal"/>
                        <w:rPr/>
                      </w:pPr>
                      <w:r>
                        <w:rPr/>
                        <w:t>Excludere reciproca put-put</w:t>
                      </w:r>
                    </w:p>
                  </w:txbxContent>
                </v:textbox>
              </v:rect>
            </w:pict>
          </mc:Fallback>
        </mc:AlternateContent>
      </w:r>
    </w:p>
    <w:p>
      <w:pPr>
        <w:pStyle w:val="Normal"/>
        <w:jc w:val="both"/>
        <w:rPr>
          <w:rFonts w:ascii="Arial" w:hAnsi="Arial" w:cs="Arial"/>
          <w:sz w:val="20"/>
          <w:lang w:val="ro-RO" w:eastAsia="ro-RO"/>
        </w:rPr>
      </w:pPr>
      <w:r>
        <w:rPr>
          <w:rFonts w:cs="Arial" w:ascii="Arial" w:hAnsi="Arial"/>
          <w:sz w:val="20"/>
          <w:lang w:val="ro-RO" w:eastAsia="ro-RO"/>
        </w:rPr>
      </w:r>
      <w:r>
        <mc:AlternateContent>
          <mc:Choice Requires="wps">
            <w:drawing>
              <wp:anchor behindDoc="0" distT="0" distB="0" distL="114935" distR="114935" simplePos="0" locked="0" layoutInCell="1" allowOverlap="1" relativeHeight="58">
                <wp:simplePos x="0" y="0"/>
                <wp:positionH relativeFrom="column">
                  <wp:posOffset>224155</wp:posOffset>
                </wp:positionH>
                <wp:positionV relativeFrom="paragraph">
                  <wp:posOffset>165735</wp:posOffset>
                </wp:positionV>
                <wp:extent cx="1266190" cy="351790"/>
                <wp:effectExtent l="0" t="0" r="0" b="0"/>
                <wp:wrapNone/>
                <wp:docPr id="74" name="Cadru31"/>
                <a:graphic xmlns:a="http://schemas.openxmlformats.org/drawingml/2006/main">
                  <a:graphicData uri="http://schemas.microsoft.com/office/word/2010/wordprocessingShape">
                    <wps:wsp>
                      <wps:cNvSpPr txBox="1"/>
                      <wps:spPr>
                        <a:xfrm>
                          <a:off x="0" y="0"/>
                          <a:ext cx="1266190" cy="351790"/>
                        </a:xfrm>
                        <a:prstGeom prst="rect"/>
                        <a:solidFill>
                          <a:srgbClr val="FFFFFF"/>
                        </a:solidFill>
                        <a:ln w="9525">
                          <a:solidFill>
                            <a:srgbClr val="000000"/>
                          </a:solidFill>
                        </a:ln>
                      </wps:spPr>
                      <wps:txbx>
                        <w:txbxContent>
                          <w:p>
                            <w:pPr>
                              <w:pStyle w:val="Normal"/>
                              <w:rPr>
                                <w:lang w:val="ro-RO"/>
                              </w:rPr>
                            </w:pPr>
                            <w:r>
                              <w:rPr>
                                <w:lang w:val="ro-RO"/>
                              </w:rPr>
                              <w:t>W2:Writer</w:t>
                            </w:r>
                          </w:p>
                        </w:txbxContent>
                      </wps:txbx>
                      <wps:bodyPr anchor="t" lIns="91440" tIns="45720" rIns="91440" bIns="45720">
                        <a:noAutofit/>
                      </wps:bodyPr>
                    </wps:wsp>
                  </a:graphicData>
                </a:graphic>
              </wp:anchor>
            </w:drawing>
          </mc:Choice>
          <mc:Fallback>
            <w:pict>
              <v:rect fillcolor="#FFFFFF" strokecolor="#000000" strokeweight="0pt" style="position:absolute;rotation:0;width:99.7pt;height:27.7pt;mso-wrap-distance-left:9.05pt;mso-wrap-distance-right:9.05pt;mso-wrap-distance-top:0pt;mso-wrap-distance-bottom:0pt;margin-top:13.05pt;mso-position-vertical-relative:text;margin-left:17.65pt;mso-position-horizontal-relative:text">
                <v:textbox>
                  <w:txbxContent>
                    <w:p>
                      <w:pPr>
                        <w:pStyle w:val="Normal"/>
                        <w:rPr>
                          <w:lang w:val="ro-RO"/>
                        </w:rPr>
                      </w:pPr>
                      <w:r>
                        <w:rPr>
                          <w:lang w:val="ro-RO"/>
                        </w:rPr>
                        <w:t>W2:Writer</w:t>
                      </w:r>
                    </w:p>
                  </w:txbxContent>
                </v:textbox>
              </v:rect>
            </w:pict>
          </mc:Fallback>
        </mc:AlternateContent>
      </w:r>
    </w:p>
    <w:p>
      <w:pPr>
        <w:pStyle w:val="Normal"/>
        <w:jc w:val="both"/>
        <w:rPr>
          <w:rFonts w:ascii="Arial" w:hAnsi="Arial" w:cs="Arial"/>
          <w:sz w:val="20"/>
          <w:lang w:val="ro-RO" w:eastAsia="ro-RO"/>
        </w:rPr>
      </w:pPr>
      <w:r>
        <w:rPr>
          <w:rFonts w:cs="Arial" w:ascii="Arial" w:hAnsi="Arial"/>
          <w:sz w:val="20"/>
          <w:lang w:val="ro-RO" w:eastAsia="ro-RO"/>
        </w:rPr>
      </w:r>
      <w:r>
        <mc:AlternateContent>
          <mc:Choice Requires="wps">
            <w:drawing>
              <wp:anchor behindDoc="0" distT="0" distB="0" distL="114935" distR="114935" simplePos="0" locked="0" layoutInCell="1" allowOverlap="1" relativeHeight="49">
                <wp:simplePos x="0" y="0"/>
                <wp:positionH relativeFrom="column">
                  <wp:posOffset>3657600</wp:posOffset>
                </wp:positionH>
                <wp:positionV relativeFrom="paragraph">
                  <wp:posOffset>5715</wp:posOffset>
                </wp:positionV>
                <wp:extent cx="685800" cy="239395"/>
                <wp:effectExtent l="0" t="0" r="0" b="0"/>
                <wp:wrapNone/>
                <wp:docPr id="75" name="Cadru32"/>
                <a:graphic xmlns:a="http://schemas.openxmlformats.org/drawingml/2006/main">
                  <a:graphicData uri="http://schemas.microsoft.com/office/word/2010/wordprocessingShape">
                    <wps:wsp>
                      <wps:cNvSpPr txBox="1"/>
                      <wps:spPr>
                        <a:xfrm>
                          <a:off x="0" y="0"/>
                          <a:ext cx="685800" cy="239395"/>
                        </a:xfrm>
                        <a:prstGeom prst="rect"/>
                        <a:solidFill>
                          <a:srgbClr val="FFFFFF"/>
                        </a:solidFill>
                      </wps:spPr>
                      <wps:txbx>
                        <w:txbxContent>
                          <w:p>
                            <w:pPr>
                              <w:pStyle w:val="Normal"/>
                              <w:rPr>
                                <w:lang w:val="ro-RO"/>
                              </w:rPr>
                            </w:pPr>
                            <w:r>
                              <w:rPr>
                                <w:lang w:val="ro-RO"/>
                              </w:rPr>
                              <w:t>get()</w:t>
                            </w:r>
                          </w:p>
                        </w:txbxContent>
                      </wps:txbx>
                      <wps:bodyPr anchor="t" lIns="92075" tIns="46355" rIns="92075" bIns="46355">
                        <a:noAutofit/>
                      </wps:bodyPr>
                    </wps:wsp>
                  </a:graphicData>
                </a:graphic>
              </wp:anchor>
            </w:drawing>
          </mc:Choice>
          <mc:Fallback>
            <w:pict>
              <v:rect fillcolor="#FFFFFF" style="position:absolute;rotation:0;width:54pt;height:18.85pt;mso-wrap-distance-left:9.05pt;mso-wrap-distance-right:9.05pt;mso-wrap-distance-top:0pt;mso-wrap-distance-bottom:0pt;margin-top:0.45pt;mso-position-vertical-relative:text;margin-left:288pt;mso-position-horizontal-relative:text">
                <v:textbox inset="0.100694444444444in,0.0506944444444444in,0.100694444444444in,0.0506944444444444in">
                  <w:txbxContent>
                    <w:p>
                      <w:pPr>
                        <w:pStyle w:val="Normal"/>
                        <w:rPr>
                          <w:lang w:val="ro-RO"/>
                        </w:rPr>
                      </w:pPr>
                      <w:r>
                        <w:rPr>
                          <w:lang w:val="ro-RO"/>
                        </w:rPr>
                        <w:t>get()</w:t>
                      </w:r>
                    </w:p>
                  </w:txbxContent>
                </v:textbox>
              </v:rect>
            </w:pict>
          </mc:Fallback>
        </mc:AlternateContent>
      </w:r>
      <w:r>
        <mc:AlternateContent>
          <mc:Choice Requires="wps">
            <w:drawing>
              <wp:anchor behindDoc="0" distT="0" distB="0" distL="114935" distR="114935" simplePos="0" locked="0" layoutInCell="1" allowOverlap="1" relativeHeight="54">
                <wp:simplePos x="0" y="0"/>
                <wp:positionH relativeFrom="column">
                  <wp:posOffset>1828800</wp:posOffset>
                </wp:positionH>
                <wp:positionV relativeFrom="paragraph">
                  <wp:posOffset>5715</wp:posOffset>
                </wp:positionV>
                <wp:extent cx="1028700" cy="228600"/>
                <wp:effectExtent l="0" t="0" r="0" b="0"/>
                <wp:wrapNone/>
                <wp:docPr id="76" name="Cadru33"/>
                <a:graphic xmlns:a="http://schemas.openxmlformats.org/drawingml/2006/main">
                  <a:graphicData uri="http://schemas.microsoft.com/office/word/2010/wordprocessingShape">
                    <wps:wsp>
                      <wps:cNvSpPr txBox="1"/>
                      <wps:spPr>
                        <a:xfrm>
                          <a:off x="0" y="0"/>
                          <a:ext cx="1028700" cy="228600"/>
                        </a:xfrm>
                        <a:prstGeom prst="rect"/>
                        <a:solidFill>
                          <a:srgbClr val="FFFFFF"/>
                        </a:solidFill>
                      </wps:spPr>
                      <wps:txbx>
                        <w:txbxContent>
                          <w:p>
                            <w:pPr>
                              <w:pStyle w:val="Normal"/>
                              <w:rPr/>
                            </w:pPr>
                            <w:r>
                              <w:rPr>
                                <w:lang w:val="ro-RO"/>
                              </w:rPr>
                              <w:t>put(</w:t>
                            </w:r>
                            <w:r>
                              <w:rPr/>
                              <w:t>String</w:t>
                            </w:r>
                            <w:r>
                              <w:rPr>
                                <w:lang w:val="ro-RO"/>
                              </w:rPr>
                              <w:t>)</w:t>
                            </w:r>
                          </w:p>
                        </w:txbxContent>
                      </wps:txbx>
                      <wps:bodyPr anchor="t" lIns="92075" tIns="46355" rIns="92075" bIns="46355">
                        <a:noAutofit/>
                      </wps:bodyPr>
                    </wps:wsp>
                  </a:graphicData>
                </a:graphic>
              </wp:anchor>
            </w:drawing>
          </mc:Choice>
          <mc:Fallback>
            <w:pict>
              <v:rect fillcolor="#FFFFFF" style="position:absolute;rotation:0;width:81pt;height:18pt;mso-wrap-distance-left:9.05pt;mso-wrap-distance-right:9.05pt;mso-wrap-distance-top:0pt;mso-wrap-distance-bottom:0pt;margin-top:0.45pt;mso-position-vertical-relative:text;margin-left:144pt;mso-position-horizontal-relative:text">
                <v:textbox inset="0.100694444444444in,0.0506944444444444in,0.100694444444444in,0.0506944444444444in">
                  <w:txbxContent>
                    <w:p>
                      <w:pPr>
                        <w:pStyle w:val="Normal"/>
                        <w:rPr/>
                      </w:pPr>
                      <w:r>
                        <w:rPr>
                          <w:lang w:val="ro-RO"/>
                        </w:rPr>
                        <w:t>put(</w:t>
                      </w:r>
                      <w:r>
                        <w:rPr/>
                        <w:t>String</w:t>
                      </w:r>
                      <w:r>
                        <w:rPr>
                          <w:lang w:val="ro-RO"/>
                        </w:rPr>
                        <w:t>)</w:t>
                      </w:r>
                    </w:p>
                  </w:txbxContent>
                </v:textbox>
              </v:rect>
            </w:pict>
          </mc:Fallback>
        </mc:AlternateContent>
      </w:r>
      <w:r>
        <mc:AlternateContent>
          <mc:Choice Requires="wps">
            <w:drawing>
              <wp:anchor behindDoc="0" distT="0" distB="0" distL="114935" distR="114935" simplePos="0" locked="0" layoutInCell="1" allowOverlap="1" relativeHeight="60">
                <wp:simplePos x="0" y="0"/>
                <wp:positionH relativeFrom="column">
                  <wp:posOffset>4338955</wp:posOffset>
                </wp:positionH>
                <wp:positionV relativeFrom="paragraph">
                  <wp:posOffset>104775</wp:posOffset>
                </wp:positionV>
                <wp:extent cx="1266190" cy="351790"/>
                <wp:effectExtent l="0" t="0" r="0" b="0"/>
                <wp:wrapNone/>
                <wp:docPr id="77" name="Cadru34"/>
                <a:graphic xmlns:a="http://schemas.openxmlformats.org/drawingml/2006/main">
                  <a:graphicData uri="http://schemas.microsoft.com/office/word/2010/wordprocessingShape">
                    <wps:wsp>
                      <wps:cNvSpPr txBox="1"/>
                      <wps:spPr>
                        <a:xfrm>
                          <a:off x="0" y="0"/>
                          <a:ext cx="1266190" cy="351790"/>
                        </a:xfrm>
                        <a:prstGeom prst="rect"/>
                        <a:solidFill>
                          <a:srgbClr val="FFFFFF"/>
                        </a:solidFill>
                        <a:ln w="9525">
                          <a:solidFill>
                            <a:srgbClr val="000000"/>
                          </a:solidFill>
                        </a:ln>
                      </wps:spPr>
                      <wps:txbx>
                        <w:txbxContent>
                          <w:p>
                            <w:pPr>
                              <w:pStyle w:val="Normal"/>
                              <w:rPr>
                                <w:lang w:val="ro-RO"/>
                              </w:rPr>
                            </w:pPr>
                            <w:r>
                              <w:rPr>
                                <w:lang w:val="ro-RO"/>
                              </w:rPr>
                              <w:t>R2:Reader</w:t>
                            </w:r>
                          </w:p>
                        </w:txbxContent>
                      </wps:txbx>
                      <wps:bodyPr anchor="t" lIns="91440" tIns="45720" rIns="91440" bIns="45720">
                        <a:noAutofit/>
                      </wps:bodyPr>
                    </wps:wsp>
                  </a:graphicData>
                </a:graphic>
              </wp:anchor>
            </w:drawing>
          </mc:Choice>
          <mc:Fallback>
            <w:pict>
              <v:rect fillcolor="#FFFFFF" strokecolor="#000000" strokeweight="0pt" style="position:absolute;rotation:0;width:99.7pt;height:27.7pt;mso-wrap-distance-left:9.05pt;mso-wrap-distance-right:9.05pt;mso-wrap-distance-top:0pt;mso-wrap-distance-bottom:0pt;margin-top:8.25pt;mso-position-vertical-relative:text;margin-left:341.65pt;mso-position-horizontal-relative:text">
                <v:textbox>
                  <w:txbxContent>
                    <w:p>
                      <w:pPr>
                        <w:pStyle w:val="Normal"/>
                        <w:rPr>
                          <w:lang w:val="ro-RO"/>
                        </w:rPr>
                      </w:pPr>
                      <w:r>
                        <w:rPr>
                          <w:lang w:val="ro-RO"/>
                        </w:rPr>
                        <w:t>R2:Reader</w:t>
                      </w:r>
                    </w:p>
                  </w:txbxContent>
                </v:textbox>
              </v:rect>
            </w:pict>
          </mc:Fallback>
        </mc:AlternateContent>
      </w:r>
    </w:p>
    <w:p>
      <w:pPr>
        <w:pStyle w:val="Normal"/>
        <w:jc w:val="both"/>
        <w:rPr>
          <w:rFonts w:ascii="Arial" w:hAnsi="Arial" w:cs="Arial"/>
          <w:sz w:val="20"/>
          <w:lang w:val="ro-RO" w:eastAsia="ro-RO"/>
        </w:rPr>
      </w:pPr>
      <w:r>
        <w:rPr>
          <w:rFonts w:cs="Arial" w:ascii="Arial" w:hAnsi="Arial"/>
          <w:sz w:val="20"/>
          <w:lang w:val="ro-RO" w:eastAsia="ro-RO"/>
        </w:rPr>
      </w:r>
      <w:r>
        <mc:AlternateContent>
          <mc:Choice Requires="wps">
            <w:drawing>
              <wp:anchor behindDoc="0" distT="0" distB="0" distL="114935" distR="114935" simplePos="0" locked="0" layoutInCell="1" allowOverlap="1" relativeHeight="50">
                <wp:simplePos x="0" y="0"/>
                <wp:positionH relativeFrom="column">
                  <wp:posOffset>2171700</wp:posOffset>
                </wp:positionH>
                <wp:positionV relativeFrom="paragraph">
                  <wp:posOffset>59055</wp:posOffset>
                </wp:positionV>
                <wp:extent cx="1943100" cy="228600"/>
                <wp:effectExtent l="0" t="0" r="0" b="0"/>
                <wp:wrapNone/>
                <wp:docPr id="78" name="Cadru35"/>
                <a:graphic xmlns:a="http://schemas.openxmlformats.org/drawingml/2006/main">
                  <a:graphicData uri="http://schemas.microsoft.com/office/word/2010/wordprocessingShape">
                    <wps:wsp>
                      <wps:cNvSpPr txBox="1"/>
                      <wps:spPr>
                        <a:xfrm>
                          <a:off x="0" y="0"/>
                          <a:ext cx="1943100" cy="228600"/>
                        </a:xfrm>
                        <a:prstGeom prst="rect"/>
                        <a:solidFill>
                          <a:srgbClr val="FFFFFF"/>
                        </a:solidFill>
                      </wps:spPr>
                      <wps:txbx>
                        <w:txbxContent>
                          <w:p>
                            <w:pPr>
                              <w:pStyle w:val="Normal"/>
                              <w:rPr/>
                            </w:pPr>
                            <w:r>
                              <w:rPr/>
                              <w:t>Excludere reciproca put-get</w:t>
                            </w:r>
                          </w:p>
                        </w:txbxContent>
                      </wps:txbx>
                      <wps:bodyPr anchor="t" lIns="92075" tIns="46355" rIns="92075" bIns="46355">
                        <a:noAutofit/>
                      </wps:bodyPr>
                    </wps:wsp>
                  </a:graphicData>
                </a:graphic>
              </wp:anchor>
            </w:drawing>
          </mc:Choice>
          <mc:Fallback>
            <w:pict>
              <v:rect fillcolor="#FFFFFF" style="position:absolute;rotation:0;width:153pt;height:18pt;mso-wrap-distance-left:9.05pt;mso-wrap-distance-right:9.05pt;mso-wrap-distance-top:0pt;mso-wrap-distance-bottom:0pt;margin-top:4.65pt;mso-position-vertical-relative:text;margin-left:171pt;mso-position-horizontal-relative:text">
                <v:textbox inset="0.100694444444444in,0.0506944444444444in,0.100694444444444in,0.0506944444444444in">
                  <w:txbxContent>
                    <w:p>
                      <w:pPr>
                        <w:pStyle w:val="Normal"/>
                        <w:rPr/>
                      </w:pPr>
                      <w:r>
                        <w:rPr/>
                        <w:t>Excludere reciproca put-get</w:t>
                      </w:r>
                    </w:p>
                  </w:txbxContent>
                </v:textbox>
              </v:rect>
            </w:pict>
          </mc:Fallback>
        </mc:AlternateContent>
      </w:r>
    </w:p>
    <w:p>
      <w:pPr>
        <w:pStyle w:val="Normal"/>
        <w:jc w:val="both"/>
        <w:rPr>
          <w:rFonts w:ascii="Courier New" w:hAnsi="Courier New" w:cs="Courier New"/>
        </w:rPr>
      </w:pPr>
      <w:r>
        <w:rPr>
          <w:rFonts w:cs="Courier New" w:ascii="Courier New" w:hAnsi="Courier New"/>
        </w:rPr>
      </w:r>
    </w:p>
    <w:p>
      <w:pPr>
        <w:pStyle w:val="Normal"/>
        <w:jc w:val="both"/>
        <w:rPr>
          <w:rFonts w:ascii="Arial" w:hAnsi="Arial" w:cs="Arial"/>
        </w:rPr>
      </w:pPr>
      <w:r>
        <w:rPr>
          <w:rFonts w:cs="Arial" w:ascii="Arial" w:hAnsi="Arial"/>
        </w:rPr>
        <w:t xml:space="preserve">Numai unul din firele ce au transmis mesaje synchronized la acelaşi obiect monitor ocupă monitorul pe tot parcursul executării metodei (se spune că firul este proprietarul  monitorului). Când metoda synchronized se termină, firul pierde controlul asupra obiectului monitor. Firul mai poate pierde controlul monitorului şi în cazul  când i se transmite mesajul  wait().  </w:t>
      </w:r>
    </w:p>
    <w:p>
      <w:pPr>
        <w:pStyle w:val="Normal"/>
        <w:jc w:val="both"/>
        <w:rPr>
          <w:rFonts w:ascii="Arial" w:hAnsi="Arial" w:cs="Arial"/>
          <w:b/>
          <w:b/>
          <w:bCs/>
        </w:rPr>
      </w:pPr>
      <w:r>
        <w:rPr>
          <w:rFonts w:cs="Arial" w:ascii="Arial" w:hAnsi="Arial"/>
          <w:b/>
          <w:bCs/>
        </w:rPr>
      </w:r>
    </w:p>
    <w:p>
      <w:pPr>
        <w:pStyle w:val="Normal"/>
        <w:jc w:val="both"/>
        <w:rPr/>
      </w:pPr>
      <w:r>
        <w:rPr>
          <w:rFonts w:cs="Arial" w:ascii="Arial" w:hAnsi="Arial"/>
          <w:b/>
          <w:bCs/>
        </w:rPr>
        <w:t>Observaţia 2.</w:t>
      </w:r>
      <w:r>
        <w:rPr>
          <w:rFonts w:cs="Arial" w:ascii="Arial" w:hAnsi="Arial"/>
        </w:rPr>
        <w:t xml:space="preserve"> Dacă i se transmite mesajul </w:t>
      </w:r>
      <w:r>
        <w:rPr>
          <w:rFonts w:cs="Courier New" w:ascii="Courier New" w:hAnsi="Courier New"/>
        </w:rPr>
        <w:t>wait()</w:t>
      </w:r>
      <w:r>
        <w:rPr>
          <w:rFonts w:cs="Arial" w:ascii="Arial" w:hAnsi="Arial"/>
        </w:rPr>
        <w:t xml:space="preserve">, monitorul trece firul de executare care are control asupra sa în starea de aşteptare </w:t>
      </w:r>
      <w:r>
        <w:rPr>
          <w:rFonts w:cs="Courier New" w:ascii="Courier New" w:hAnsi="Courier New"/>
        </w:rPr>
        <w:t>wait</w:t>
      </w:r>
      <w:r>
        <w:rPr>
          <w:rFonts w:cs="Arial" w:ascii="Arial" w:hAnsi="Arial"/>
        </w:rPr>
        <w:t xml:space="preserve">. Fiecare obiect monitor are ataşată o mulţime proprie de fire în aşteptare.  Dacă i se transmite mesajul </w:t>
      </w:r>
      <w:r>
        <w:rPr>
          <w:rFonts w:cs="Courier New" w:ascii="Courier New" w:hAnsi="Courier New"/>
        </w:rPr>
        <w:t xml:space="preserve">notify() </w:t>
      </w:r>
      <w:r>
        <w:rPr>
          <w:rFonts w:cs="Arial" w:ascii="Arial" w:hAnsi="Arial"/>
        </w:rPr>
        <w:t xml:space="preserve">şi mulţimea firelor în aşteptare nu este vidă atunci un </w:t>
      </w:r>
      <w:r>
        <w:rPr>
          <w:rFonts w:cs="Courier New" w:ascii="Courier New" w:hAnsi="Courier New"/>
        </w:rPr>
        <w:t xml:space="preserve"> </w:t>
      </w:r>
      <w:r>
        <w:rPr>
          <w:rFonts w:cs="Arial" w:ascii="Arial" w:hAnsi="Arial"/>
        </w:rPr>
        <w:t xml:space="preserve"> fir oarecare din această mulţime preia controlul asupra obiectului monitor. Prin urmare, este executată metoda care a transmis mesajul </w:t>
      </w:r>
      <w:r>
        <w:rPr>
          <w:rFonts w:cs="Courier New" w:ascii="Courier New" w:hAnsi="Courier New"/>
        </w:rPr>
        <w:t>wait()</w:t>
      </w:r>
      <w:r>
        <w:rPr>
          <w:rFonts w:cs="Arial" w:ascii="Arial" w:hAnsi="Arial"/>
        </w:rPr>
        <w:t>, începând cu instrucţiunea care urmează invocării acestei metode.</w:t>
      </w:r>
    </w:p>
    <w:p>
      <w:pPr>
        <w:pStyle w:val="Normal"/>
        <w:jc w:val="both"/>
        <w:rPr>
          <w:rFonts w:ascii="Arial" w:hAnsi="Arial" w:cs="Arial"/>
        </w:rPr>
      </w:pPr>
      <w:r>
        <w:rPr>
          <w:rFonts w:cs="Arial" w:ascii="Arial" w:hAnsi="Arial"/>
        </w:rPr>
      </w:r>
    </w:p>
    <w:p>
      <w:pPr>
        <w:pStyle w:val="Normal"/>
        <w:jc w:val="both"/>
        <w:rPr/>
      </w:pPr>
      <w:r>
        <w:rPr>
          <w:rFonts w:cs="Arial" w:ascii="Arial" w:hAnsi="Arial"/>
          <w:b/>
          <w:bCs/>
          <w:lang w:val="ro-RO"/>
        </w:rPr>
        <w:t xml:space="preserve">Observaţia 3. </w:t>
      </w:r>
      <w:r>
        <w:rPr>
          <w:rFonts w:cs="Arial" w:ascii="Arial" w:hAnsi="Arial"/>
          <w:lang w:val="ro-RO"/>
        </w:rPr>
        <w:t>În cazul programului de test (driver) anterior, sunt afişate linii de forma:</w:t>
      </w:r>
    </w:p>
    <w:p>
      <w:pPr>
        <w:pStyle w:val="Normal"/>
        <w:jc w:val="both"/>
        <w:rPr>
          <w:rFonts w:ascii="Arial" w:hAnsi="Arial" w:cs="Arial"/>
          <w:lang w:val="ro-RO"/>
        </w:rPr>
      </w:pPr>
      <w:r>
        <w:rPr>
          <w:rFonts w:cs="Arial" w:ascii="Arial" w:hAnsi="Arial"/>
          <w:lang w:val="ro-RO"/>
        </w:rPr>
        <w:t>Message 3.1 from thread 3</w:t>
      </w:r>
    </w:p>
    <w:p>
      <w:pPr>
        <w:pStyle w:val="Normal"/>
        <w:jc w:val="both"/>
        <w:rPr>
          <w:rFonts w:ascii="Arial" w:hAnsi="Arial" w:cs="Arial"/>
          <w:lang w:val="ro-RO"/>
        </w:rPr>
      </w:pPr>
      <w:r>
        <w:rPr>
          <w:rFonts w:cs="Arial" w:ascii="Arial" w:hAnsi="Arial"/>
          <w:lang w:val="ro-RO"/>
        </w:rPr>
        <w:t>Message 1.1 from thread 1</w:t>
      </w:r>
    </w:p>
    <w:p>
      <w:pPr>
        <w:pStyle w:val="Normal"/>
        <w:jc w:val="both"/>
        <w:rPr>
          <w:rFonts w:ascii="Arial" w:hAnsi="Arial" w:cs="Arial"/>
          <w:lang w:val="ro-RO"/>
        </w:rPr>
      </w:pPr>
      <w:r>
        <w:rPr>
          <w:rFonts w:cs="Arial" w:ascii="Arial" w:hAnsi="Arial"/>
          <w:lang w:val="ro-RO"/>
        </w:rPr>
        <w:t>Message 2.1 from thread 2</w:t>
      </w:r>
    </w:p>
    <w:p>
      <w:pPr>
        <w:pStyle w:val="Normal"/>
        <w:jc w:val="both"/>
        <w:rPr>
          <w:rFonts w:ascii="Arial" w:hAnsi="Arial" w:cs="Arial"/>
          <w:lang w:val="ro-RO"/>
        </w:rPr>
      </w:pPr>
      <w:r>
        <w:rPr>
          <w:rFonts w:cs="Arial" w:ascii="Arial" w:hAnsi="Arial"/>
          <w:lang w:val="ro-RO"/>
        </w:rPr>
        <w:t>Message 1.2 from thread 1</w:t>
      </w:r>
    </w:p>
    <w:p>
      <w:pPr>
        <w:pStyle w:val="Normal"/>
        <w:jc w:val="both"/>
        <w:rPr>
          <w:rFonts w:ascii="Arial" w:hAnsi="Arial" w:cs="Arial"/>
          <w:lang w:val="ro-RO"/>
        </w:rPr>
      </w:pPr>
      <w:r>
        <w:rPr>
          <w:rFonts w:cs="Arial" w:ascii="Arial" w:hAnsi="Arial"/>
          <w:lang w:val="ro-RO"/>
        </w:rPr>
        <w:t>etc.</w:t>
      </w:r>
    </w:p>
    <w:p>
      <w:pPr>
        <w:pStyle w:val="Normal"/>
        <w:jc w:val="both"/>
        <w:rPr>
          <w:rFonts w:ascii="Arial" w:hAnsi="Arial" w:cs="Arial"/>
          <w:lang w:val="ro-RO"/>
        </w:rPr>
      </w:pPr>
      <w:r>
        <w:rPr>
          <w:rFonts w:cs="Arial" w:ascii="Arial" w:hAnsi="Arial"/>
          <w:lang w:val="ro-RO"/>
        </w:rPr>
      </w:r>
    </w:p>
    <w:p>
      <w:pPr>
        <w:pStyle w:val="Normal"/>
        <w:jc w:val="both"/>
        <w:rPr/>
      </w:pPr>
      <w:r>
        <w:rPr>
          <w:rFonts w:cs="Arial" w:ascii="Arial" w:hAnsi="Arial"/>
          <w:lang w:val="ro-RO"/>
        </w:rPr>
        <w:t xml:space="preserve">Ordinea de afişare depinde de contextul de executare, Clauza </w:t>
      </w:r>
      <w:r>
        <w:rPr>
          <w:rFonts w:cs="Courier New" w:ascii="Courier New" w:hAnsi="Courier New"/>
          <w:lang w:val="ro-RO"/>
        </w:rPr>
        <w:t>synchronized</w:t>
      </w:r>
      <w:r>
        <w:rPr>
          <w:rFonts w:cs="Arial" w:ascii="Arial" w:hAnsi="Arial"/>
          <w:lang w:val="ro-RO"/>
        </w:rPr>
        <w:t xml:space="preserve"> asigură transmiterea si afişarea liniilor fără pierderi de caractere din linie.</w:t>
      </w:r>
    </w:p>
    <w:p>
      <w:pPr>
        <w:pStyle w:val="Normal"/>
        <w:jc w:val="both"/>
        <w:rPr/>
      </w:pPr>
      <w:r>
        <w:rPr>
          <w:rFonts w:cs="Arial" w:ascii="Arial" w:hAnsi="Arial"/>
          <w:lang w:val="ro-RO"/>
        </w:rPr>
        <w:t xml:space="preserve">Instrucţiunile de sincronizare care utilizează mesajele </w:t>
      </w:r>
      <w:r>
        <w:rPr>
          <w:rFonts w:cs="Courier New" w:ascii="Courier New" w:hAnsi="Courier New"/>
          <w:lang w:val="ro-RO"/>
        </w:rPr>
        <w:t>wait(), notify()</w:t>
      </w:r>
      <w:r>
        <w:rPr>
          <w:rFonts w:cs="Arial" w:ascii="Arial" w:hAnsi="Arial"/>
          <w:lang w:val="ro-RO"/>
        </w:rPr>
        <w:t xml:space="preserve"> şi variabila de control </w:t>
      </w:r>
      <w:r>
        <w:rPr>
          <w:rFonts w:cs="Courier New" w:ascii="Courier New" w:hAnsi="Courier New"/>
          <w:lang w:val="ro-RO"/>
        </w:rPr>
        <w:t>contor</w:t>
      </w:r>
      <w:r>
        <w:rPr>
          <w:rFonts w:cs="Arial" w:ascii="Arial" w:hAnsi="Arial"/>
          <w:lang w:val="ro-RO"/>
        </w:rPr>
        <w:t xml:space="preserve"> au următorul efect:</w:t>
      </w:r>
    </w:p>
    <w:p>
      <w:pPr>
        <w:pStyle w:val="Normal"/>
        <w:numPr>
          <w:ilvl w:val="0"/>
          <w:numId w:val="17"/>
        </w:numPr>
        <w:jc w:val="both"/>
        <w:rPr/>
      </w:pPr>
      <w:r>
        <w:rPr>
          <w:rFonts w:cs="Arial" w:ascii="Arial" w:hAnsi="Arial"/>
          <w:lang w:val="ro-RO"/>
        </w:rPr>
        <w:t xml:space="preserve">împiedică afişarea repetată a unui mesaj provenind de la acelaşi fir de scriere </w:t>
        <w:br/>
        <w:t xml:space="preserve">(prin instrucţiunea </w:t>
      </w:r>
      <w:r>
        <w:rPr>
          <w:rFonts w:cs="Courier New" w:ascii="Courier New" w:hAnsi="Courier New"/>
          <w:lang w:val="ro-RO"/>
        </w:rPr>
        <w:t>while (count==0) wait();</w:t>
      </w:r>
      <w:r>
        <w:rPr>
          <w:rFonts w:cs="Arial" w:ascii="Arial" w:hAnsi="Arial"/>
          <w:lang w:val="ro-RO"/>
        </w:rPr>
        <w:t xml:space="preserve"> )</w:t>
      </w:r>
    </w:p>
    <w:p>
      <w:pPr>
        <w:pStyle w:val="Normal"/>
        <w:numPr>
          <w:ilvl w:val="0"/>
          <w:numId w:val="17"/>
        </w:numPr>
        <w:rPr/>
      </w:pPr>
      <w:r>
        <w:rPr>
          <w:rFonts w:cs="Arial" w:ascii="Arial" w:hAnsi="Arial"/>
          <w:lang w:val="ro-RO"/>
        </w:rPr>
        <w:t>nici-un mesaj transmis nu este pierdut</w:t>
        <w:br/>
        <w:t xml:space="preserve">(prin instrucţiunea </w:t>
      </w:r>
      <w:r>
        <w:rPr>
          <w:rFonts w:cs="Courier New" w:ascii="Courier New" w:hAnsi="Courier New"/>
          <w:lang w:val="ro-RO"/>
        </w:rPr>
        <w:t>while (count==maxSize) wait();</w:t>
      </w:r>
      <w:r>
        <w:rPr>
          <w:rFonts w:cs="Arial" w:ascii="Arial" w:hAnsi="Arial"/>
          <w:lang w:val="ro-RO"/>
        </w:rPr>
        <w:t xml:space="preserve"> )</w:t>
        <w:br/>
      </w:r>
    </w:p>
    <w:p>
      <w:pPr>
        <w:pStyle w:val="Normal"/>
        <w:jc w:val="both"/>
        <w:rPr>
          <w:rFonts w:ascii="Arial" w:hAnsi="Arial" w:cs="Arial"/>
          <w:lang w:val="ro-RO"/>
        </w:rPr>
      </w:pPr>
      <w:r>
        <w:rPr>
          <w:rFonts w:cs="Arial" w:ascii="Arial" w:hAnsi="Arial"/>
          <w:lang w:val="ro-RO"/>
        </w:rPr>
      </w:r>
    </w:p>
    <w:p>
      <w:pPr>
        <w:pStyle w:val="Normal"/>
        <w:jc w:val="both"/>
        <w:rPr/>
      </w:pPr>
      <w:r>
        <w:rPr>
          <w:rFonts w:cs="Arial" w:ascii="Arial" w:hAnsi="Arial"/>
          <w:b/>
          <w:bCs/>
          <w:lang w:val="ro-RO"/>
        </w:rPr>
        <w:t xml:space="preserve">Observaţia 4. </w:t>
      </w:r>
      <w:r>
        <w:rPr>
          <w:rFonts w:cs="Arial" w:ascii="Arial" w:hAnsi="Arial"/>
          <w:lang w:val="ro-RO"/>
        </w:rPr>
        <w:t xml:space="preserve">Aparent, acelaşi efect de sincronizare se poate obţine prin înlocuind instrucţiunile de sincronizare </w:t>
      </w:r>
    </w:p>
    <w:p>
      <w:pPr>
        <w:pStyle w:val="Normal"/>
        <w:jc w:val="both"/>
        <w:rPr/>
      </w:pPr>
      <w:r>
        <w:rPr>
          <w:rFonts w:eastAsia="MS Mincho;ＭＳ 明朝"/>
        </w:rPr>
        <w:t>while</w:t>
      </w:r>
      <w:r>
        <w:rPr>
          <w:rFonts w:eastAsia="MS Mincho;ＭＳ 明朝" w:cs="Courier New" w:ascii="Courier New" w:hAnsi="Courier New"/>
          <w:sz w:val="20"/>
        </w:rPr>
        <w:t xml:space="preserve"> (count==1) wait();</w:t>
      </w:r>
    </w:p>
    <w:p>
      <w:pPr>
        <w:pStyle w:val="Normal"/>
        <w:jc w:val="both"/>
        <w:rPr>
          <w:rFonts w:ascii="Arial" w:hAnsi="Arial" w:eastAsia="MS Mincho;ＭＳ 明朝" w:cs="Arial"/>
        </w:rPr>
      </w:pPr>
      <w:r>
        <w:rPr>
          <w:rFonts w:eastAsia="MS Mincho;ＭＳ 明朝" w:cs="Arial" w:ascii="Arial" w:hAnsi="Arial"/>
        </w:rPr>
        <w:t>şi</w:t>
      </w:r>
    </w:p>
    <w:p>
      <w:pPr>
        <w:pStyle w:val="Normal"/>
        <w:jc w:val="both"/>
        <w:rPr>
          <w:rFonts w:ascii="Arial" w:hAnsi="Arial" w:cs="Arial"/>
          <w:lang w:val="ro-RO"/>
        </w:rPr>
      </w:pPr>
      <w:r>
        <w:rPr>
          <w:rFonts w:eastAsia="MS Mincho;ＭＳ 明朝"/>
        </w:rPr>
        <w:t>while</w:t>
      </w:r>
      <w:r>
        <w:rPr>
          <w:rFonts w:eastAsia="MS Mincho;ＭＳ 明朝" w:cs="Courier New" w:ascii="Courier New" w:hAnsi="Courier New"/>
          <w:sz w:val="20"/>
        </w:rPr>
        <w:t xml:space="preserve"> (count==0) wait();</w:t>
      </w:r>
    </w:p>
    <w:p>
      <w:pPr>
        <w:pStyle w:val="Normal"/>
        <w:jc w:val="both"/>
        <w:rPr>
          <w:rFonts w:ascii="Arial" w:hAnsi="Arial" w:cs="Arial"/>
          <w:lang w:val="ro-RO"/>
        </w:rPr>
      </w:pPr>
      <w:r>
        <w:rPr>
          <w:rFonts w:cs="Arial" w:ascii="Arial" w:hAnsi="Arial"/>
          <w:lang w:val="ro-RO"/>
        </w:rPr>
        <w:t>prin</w:t>
      </w:r>
    </w:p>
    <w:p>
      <w:pPr>
        <w:pStyle w:val="Normal"/>
        <w:jc w:val="both"/>
        <w:rPr/>
      </w:pPr>
      <w:r>
        <w:rPr>
          <w:rFonts w:eastAsia="MS Mincho;ＭＳ 明朝"/>
        </w:rPr>
        <w:t>if</w:t>
      </w:r>
      <w:r>
        <w:rPr>
          <w:rFonts w:eastAsia="MS Mincho;ＭＳ 明朝" w:cs="Courier New" w:ascii="Courier New" w:hAnsi="Courier New"/>
          <w:sz w:val="20"/>
        </w:rPr>
        <w:t xml:space="preserve"> (count==1) wait();</w:t>
      </w:r>
    </w:p>
    <w:p>
      <w:pPr>
        <w:pStyle w:val="Normal"/>
        <w:jc w:val="both"/>
        <w:rPr>
          <w:rFonts w:ascii="Arial" w:hAnsi="Arial" w:eastAsia="MS Mincho;ＭＳ 明朝" w:cs="Arial"/>
        </w:rPr>
      </w:pPr>
      <w:r>
        <w:rPr>
          <w:rFonts w:eastAsia="MS Mincho;ＭＳ 明朝" w:cs="Arial" w:ascii="Arial" w:hAnsi="Arial"/>
        </w:rPr>
        <w:t>respectiv</w:t>
      </w:r>
    </w:p>
    <w:p>
      <w:pPr>
        <w:pStyle w:val="Normal"/>
        <w:jc w:val="both"/>
        <w:rPr/>
      </w:pPr>
      <w:r>
        <w:rPr>
          <w:rFonts w:eastAsia="MS Mincho;ＭＳ 明朝"/>
        </w:rPr>
        <w:t>if</w:t>
      </w:r>
      <w:r>
        <w:rPr>
          <w:rFonts w:eastAsia="MS Mincho;ＭＳ 明朝" w:cs="Courier New" w:ascii="Courier New" w:hAnsi="Courier New"/>
          <w:sz w:val="20"/>
        </w:rPr>
        <w:t xml:space="preserve"> (count==0) wait();</w:t>
      </w:r>
    </w:p>
    <w:p>
      <w:pPr>
        <w:pStyle w:val="Normal"/>
        <w:jc w:val="both"/>
        <w:rPr>
          <w:rFonts w:ascii="Courier New" w:hAnsi="Courier New" w:eastAsia="MS Mincho;ＭＳ 明朝" w:cs="Courier New"/>
          <w:sz w:val="20"/>
        </w:rPr>
      </w:pPr>
      <w:r>
        <w:rPr>
          <w:rFonts w:eastAsia="MS Mincho;ＭＳ 明朝" w:cs="Courier New" w:ascii="Courier New" w:hAnsi="Courier New"/>
          <w:sz w:val="20"/>
        </w:rPr>
      </w:r>
    </w:p>
    <w:p>
      <w:pPr>
        <w:pStyle w:val="Normal"/>
        <w:jc w:val="both"/>
        <w:rPr>
          <w:rFonts w:ascii="Arial" w:hAnsi="Arial" w:eastAsia="MS Mincho;ＭＳ 明朝" w:cs="Arial"/>
        </w:rPr>
      </w:pPr>
      <w:r>
        <w:rPr>
          <w:rFonts w:eastAsia="MS Mincho;ＭＳ 明朝" w:cs="Arial" w:ascii="Arial" w:hAnsi="Arial"/>
        </w:rPr>
        <w:t xml:space="preserve">În realitate, mecanismul de sincronizare astfel  modificat, deşi asigură încă afişarea integrală a caracterelor dintr-o linie, nu mai este capabil să evite afişarea multiplă a unei linii </w:t>
      </w:r>
    </w:p>
    <w:p>
      <w:pPr>
        <w:pStyle w:val="Normal"/>
        <w:jc w:val="both"/>
        <w:rPr>
          <w:rFonts w:ascii="Arial" w:hAnsi="Arial" w:eastAsia="MS Mincho;ＭＳ 明朝" w:cs="Arial"/>
        </w:rPr>
      </w:pPr>
      <w:r>
        <w:rPr>
          <w:rFonts w:eastAsia="MS Mincho;ＭＳ 明朝" w:cs="Arial" w:ascii="Arial" w:hAnsi="Arial"/>
        </w:rPr>
        <w:t>Un posibil rezultat ar putea fi de exemplu:</w:t>
      </w:r>
    </w:p>
    <w:p>
      <w:pPr>
        <w:pStyle w:val="Normal"/>
        <w:jc w:val="both"/>
        <w:rPr>
          <w:rFonts w:ascii="Arial" w:hAnsi="Arial" w:eastAsia="MS Mincho;ＭＳ 明朝" w:cs="Arial"/>
        </w:rPr>
      </w:pPr>
      <w:r>
        <w:rPr>
          <w:rFonts w:eastAsia="MS Mincho;ＭＳ 明朝" w:cs="Arial" w:ascii="Arial" w:hAnsi="Arial"/>
        </w:rPr>
        <w:t>Message 2.1 from thread 2</w:t>
      </w:r>
    </w:p>
    <w:p>
      <w:pPr>
        <w:pStyle w:val="Normal"/>
        <w:jc w:val="both"/>
        <w:rPr>
          <w:rFonts w:ascii="Arial" w:hAnsi="Arial" w:eastAsia="MS Mincho;ＭＳ 明朝" w:cs="Arial"/>
        </w:rPr>
      </w:pPr>
      <w:r>
        <w:rPr>
          <w:rFonts w:eastAsia="MS Mincho;ＭＳ 明朝" w:cs="Arial" w:ascii="Arial" w:hAnsi="Arial"/>
        </w:rPr>
        <w:t>Message 2.1 from thread 2</w:t>
      </w:r>
    </w:p>
    <w:p>
      <w:pPr>
        <w:pStyle w:val="Normal"/>
        <w:jc w:val="both"/>
        <w:rPr>
          <w:rFonts w:ascii="Arial" w:hAnsi="Arial" w:eastAsia="MS Mincho;ＭＳ 明朝" w:cs="Arial"/>
        </w:rPr>
      </w:pPr>
      <w:r>
        <w:rPr>
          <w:rFonts w:eastAsia="MS Mincho;ＭＳ 明朝" w:cs="Arial" w:ascii="Arial" w:hAnsi="Arial"/>
        </w:rPr>
        <w:t>etc.</w:t>
      </w:r>
    </w:p>
    <w:p>
      <w:pPr>
        <w:pStyle w:val="Normal"/>
        <w:jc w:val="both"/>
        <w:rPr>
          <w:rFonts w:ascii="Arial" w:hAnsi="Arial" w:eastAsia="MS Mincho;ＭＳ 明朝" w:cs="Arial"/>
        </w:rPr>
      </w:pPr>
      <w:r>
        <w:rPr>
          <w:rFonts w:eastAsia="MS Mincho;ＭＳ 明朝" w:cs="Arial" w:ascii="Arial" w:hAnsi="Arial"/>
        </w:rPr>
      </w:r>
    </w:p>
    <w:p>
      <w:pPr>
        <w:pStyle w:val="Normal"/>
        <w:jc w:val="both"/>
        <w:rPr>
          <w:rFonts w:ascii="Arial" w:hAnsi="Arial" w:eastAsia="MS Mincho;ＭＳ 明朝" w:cs="Arial"/>
        </w:rPr>
      </w:pPr>
      <w:r>
        <w:rPr>
          <w:rFonts w:eastAsia="MS Mincho;ＭＳ 明朝" w:cs="Arial" w:ascii="Arial" w:hAnsi="Arial"/>
        </w:rPr>
        <w:t xml:space="preserve">O colaborare ipotetică intre obiecte, care să justifice acest rezultat, este următoarea: </w:t>
      </w:r>
    </w:p>
    <w:p>
      <w:pPr>
        <w:pStyle w:val="Normal"/>
        <w:jc w:val="both"/>
        <w:rPr>
          <w:rFonts w:ascii="Arial" w:hAnsi="Arial" w:eastAsia="MS Mincho;ＭＳ 明朝" w:cs="Arial"/>
        </w:rPr>
      </w:pPr>
      <w:r>
        <w:rPr>
          <w:rFonts w:eastAsia="MS Mincho;ＭＳ 明朝" w:cs="Arial" w:ascii="Arial" w:hAnsi="Arial"/>
        </w:rPr>
      </w:r>
    </w:p>
    <w:p>
      <w:pPr>
        <w:pStyle w:val="Normal"/>
        <w:jc w:val="both"/>
        <w:rPr>
          <w:rFonts w:ascii="Arial" w:hAnsi="Arial" w:eastAsia="Arial" w:cs="Arial"/>
          <w:lang w:val="ro-RO"/>
        </w:rPr>
      </w:pPr>
      <w:r>
        <mc:AlternateContent>
          <mc:Choice Requires="wps">
            <w:drawing>
              <wp:anchor behindDoc="0" distT="0" distB="0" distL="114935" distR="114935" simplePos="0" locked="0" layoutInCell="1" allowOverlap="1" relativeHeight="69">
                <wp:simplePos x="0" y="0"/>
                <wp:positionH relativeFrom="column">
                  <wp:posOffset>1257300</wp:posOffset>
                </wp:positionH>
                <wp:positionV relativeFrom="paragraph">
                  <wp:posOffset>312420</wp:posOffset>
                </wp:positionV>
                <wp:extent cx="915035" cy="572135"/>
                <wp:effectExtent l="0" t="0" r="0" b="0"/>
                <wp:wrapNone/>
                <wp:docPr id="79" name=""/>
                <a:graphic xmlns:a="http://schemas.openxmlformats.org/drawingml/2006/main">
                  <a:graphicData uri="http://schemas.microsoft.com/office/word/2010/wordprocessingShape">
                    <wps:wsp>
                      <wps:cNvSpPr/>
                      <wps:spPr>
                        <a:xfrm>
                          <a:off x="0" y="0"/>
                          <a:ext cx="914400" cy="57168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99pt,24.6pt" to="170.95pt,69.55pt" stroked="t" style="position:absolute">
                <v:stroke color="black" weight="9360" endarrow="block" endarrowwidth="medium" endarrowlength="medium" joinstyle="miter" endcap="flat"/>
                <v:fill o:detectmouseclick="t" on="false"/>
              </v:line>
            </w:pict>
          </mc:Fallback>
        </mc:AlternateContent>
        <mc:AlternateContent>
          <mc:Choice Requires="wps">
            <w:drawing>
              <wp:anchor behindDoc="0" distT="0" distB="0" distL="114935" distR="114935" simplePos="0" locked="0" layoutInCell="1" allowOverlap="1" relativeHeight="71">
                <wp:simplePos x="0" y="0"/>
                <wp:positionH relativeFrom="column">
                  <wp:posOffset>2857500</wp:posOffset>
                </wp:positionH>
                <wp:positionV relativeFrom="paragraph">
                  <wp:posOffset>426720</wp:posOffset>
                </wp:positionV>
                <wp:extent cx="229235" cy="457835"/>
                <wp:effectExtent l="0" t="0" r="0" b="0"/>
                <wp:wrapNone/>
                <wp:docPr id="80" name=""/>
                <a:graphic xmlns:a="http://schemas.openxmlformats.org/drawingml/2006/main">
                  <a:graphicData uri="http://schemas.microsoft.com/office/word/2010/wordprocessingShape">
                    <wps:wsp>
                      <wps:cNvSpPr/>
                      <wps:spPr>
                        <a:xfrm flipV="1">
                          <a:off x="0" y="0"/>
                          <a:ext cx="228600" cy="457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25pt,33.6pt" to="242.95pt,69.55pt" stroked="t" style="position:absolute;flip:y">
                <v:stroke color="black" weight="9360" joinstyle="miter" endcap="flat"/>
                <v:fill o:detectmouseclick="t" on="false"/>
              </v:line>
            </w:pict>
          </mc:Fallback>
        </mc:AlternateContent>
        <mc:AlternateContent>
          <mc:Choice Requires="wps">
            <w:drawing>
              <wp:anchor behindDoc="0" distT="0" distB="0" distL="114935" distR="114935" simplePos="0" locked="0" layoutInCell="1" allowOverlap="1" relativeHeight="72">
                <wp:simplePos x="0" y="0"/>
                <wp:positionH relativeFrom="column">
                  <wp:posOffset>2286000</wp:posOffset>
                </wp:positionH>
                <wp:positionV relativeFrom="paragraph">
                  <wp:posOffset>426720</wp:posOffset>
                </wp:positionV>
                <wp:extent cx="800735" cy="1270"/>
                <wp:effectExtent l="0" t="0" r="0" b="0"/>
                <wp:wrapNone/>
                <wp:docPr id="81" name=""/>
                <a:graphic xmlns:a="http://schemas.openxmlformats.org/drawingml/2006/main">
                  <a:graphicData uri="http://schemas.microsoft.com/office/word/2010/wordprocessingShape">
                    <wps:wsp>
                      <wps:cNvSpPr/>
                      <wps:spPr>
                        <a:xfrm flipH="1">
                          <a:off x="0" y="0"/>
                          <a:ext cx="8002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80pt,33.6pt" to="242.95pt,33.6pt" stroked="t" style="position:absolute;flip:x">
                <v:stroke color="black" weight="9360" joinstyle="miter" endcap="flat"/>
                <v:fill o:detectmouseclick="t" on="false"/>
              </v:line>
            </w:pict>
          </mc:Fallback>
        </mc:AlternateContent>
        <mc:AlternateContent>
          <mc:Choice Requires="wps">
            <w:drawing>
              <wp:anchor behindDoc="0" distT="0" distB="0" distL="114935" distR="114935" simplePos="0" locked="0" layoutInCell="1" allowOverlap="1" relativeHeight="73">
                <wp:simplePos x="0" y="0"/>
                <wp:positionH relativeFrom="column">
                  <wp:posOffset>2286000</wp:posOffset>
                </wp:positionH>
                <wp:positionV relativeFrom="paragraph">
                  <wp:posOffset>426720</wp:posOffset>
                </wp:positionV>
                <wp:extent cx="229235" cy="457835"/>
                <wp:effectExtent l="0" t="0" r="0" b="0"/>
                <wp:wrapNone/>
                <wp:docPr id="82" name=""/>
                <a:graphic xmlns:a="http://schemas.openxmlformats.org/drawingml/2006/main">
                  <a:graphicData uri="http://schemas.microsoft.com/office/word/2010/wordprocessingShape">
                    <wps:wsp>
                      <wps:cNvSpPr/>
                      <wps:spPr>
                        <a:xfrm>
                          <a:off x="0" y="0"/>
                          <a:ext cx="228600" cy="4572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80pt,33.6pt" to="197.95pt,69.55pt" stroked="t" style="position:absolute">
                <v:stroke color="black" weight="9360" endarrow="block" endarrowwidth="medium" endarrowlength="medium" joinstyle="miter" endcap="flat"/>
                <v:fill o:detectmouseclick="t" on="false"/>
              </v:line>
            </w:pict>
          </mc:Fallback>
        </mc:AlternateContent>
        <mc:AlternateContent>
          <mc:Choice Requires="wps">
            <w:drawing>
              <wp:anchor behindDoc="0" distT="0" distB="0" distL="114935" distR="114935" simplePos="0" locked="0" layoutInCell="1" allowOverlap="1" relativeHeight="75">
                <wp:simplePos x="0" y="0"/>
                <wp:positionH relativeFrom="column">
                  <wp:posOffset>2286000</wp:posOffset>
                </wp:positionH>
                <wp:positionV relativeFrom="paragraph">
                  <wp:posOffset>1684020</wp:posOffset>
                </wp:positionV>
                <wp:extent cx="800735" cy="1270"/>
                <wp:effectExtent l="0" t="0" r="0" b="0"/>
                <wp:wrapNone/>
                <wp:docPr id="83" name=""/>
                <a:graphic xmlns:a="http://schemas.openxmlformats.org/drawingml/2006/main">
                  <a:graphicData uri="http://schemas.microsoft.com/office/word/2010/wordprocessingShape">
                    <wps:wsp>
                      <wps:cNvSpPr/>
                      <wps:spPr>
                        <a:xfrm flipH="1">
                          <a:off x="0" y="0"/>
                          <a:ext cx="8002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80pt,132.6pt" to="242.95pt,132.6pt" stroked="t" style="position:absolute;flip:x">
                <v:stroke color="black" weight="9360" joinstyle="miter" endcap="flat"/>
                <v:fill o:detectmouseclick="t" on="false"/>
              </v:line>
            </w:pict>
          </mc:Fallback>
        </mc:AlternateContent>
        <mc:AlternateContent>
          <mc:Choice Requires="wps">
            <w:drawing>
              <wp:anchor behindDoc="0" distT="0" distB="0" distL="114935" distR="114935" simplePos="0" locked="0" layoutInCell="1" allowOverlap="1" relativeHeight="78">
                <wp:simplePos x="0" y="0"/>
                <wp:positionH relativeFrom="column">
                  <wp:posOffset>2971800</wp:posOffset>
                </wp:positionH>
                <wp:positionV relativeFrom="paragraph">
                  <wp:posOffset>274320</wp:posOffset>
                </wp:positionV>
                <wp:extent cx="972185" cy="610235"/>
                <wp:effectExtent l="0" t="0" r="0" b="0"/>
                <wp:wrapNone/>
                <wp:docPr id="84" name=""/>
                <a:graphic xmlns:a="http://schemas.openxmlformats.org/drawingml/2006/main">
                  <a:graphicData uri="http://schemas.microsoft.com/office/word/2010/wordprocessingShape">
                    <wps:wsp>
                      <wps:cNvSpPr/>
                      <wps:spPr>
                        <a:xfrm>
                          <a:off x="0" y="0"/>
                          <a:ext cx="971640" cy="609480"/>
                        </a:xfrm>
                        <a:custGeom>
                          <a:avLst/>
                          <a:gdLst/>
                          <a:ahLst/>
                          <a:rect l="l" t="t" r="r" b="b"/>
                          <a:pathLst>
                            <a:path w="1530" h="960">
                              <a:moveTo>
                                <a:pt x="180" y="960"/>
                              </a:moveTo>
                              <a:cubicBezTo>
                                <a:pt x="765" y="855"/>
                                <a:pt x="1350" y="750"/>
                                <a:pt x="1440" y="600"/>
                              </a:cubicBezTo>
                              <a:cubicBezTo>
                                <a:pt x="1530" y="450"/>
                                <a:pt x="960" y="0"/>
                                <a:pt x="720" y="60"/>
                              </a:cubicBezTo>
                              <a:cubicBezTo>
                                <a:pt x="480" y="120"/>
                                <a:pt x="120" y="810"/>
                                <a:pt x="0" y="960"/>
                              </a:cubicBez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 id="shape_0" stroked="t" style="position:absolute;margin-left:234pt;margin-top:21.6pt;width:76.45pt;height:47.95pt">
                <w10:wrap type="none"/>
                <v:fill o:detectmouseclick="t" on="false"/>
                <v:stroke color="black" weight="9360" endarrow="block" endarrowwidth="medium" endarrowlength="medium" joinstyle="round" endcap="flat"/>
              </v:shape>
            </w:pict>
          </mc:Fallback>
        </mc:AlternateContent>
      </w:r>
      <w:r>
        <w:rPr>
          <w:rFonts w:eastAsia="Arial" w:cs="Arial" w:ascii="Arial" w:hAnsi="Arial"/>
          <w:lang w:val="ro-RO"/>
        </w:rPr>
        <w:t xml:space="preserve"> </w:t>
      </w:r>
      <w:r>
        <w:rPr>
          <w:rFonts w:eastAsia="Arial" w:cs="Arial" w:ascii="Arial" w:hAnsi="Arial"/>
          <w:lang w:val="ro-RO"/>
        </w:rPr>
        <w:t xml:space="preserve"> </w:t>
      </w:r>
      <w:r>
        <mc:AlternateContent>
          <mc:Choice Requires="wps">
            <w:drawing>
              <wp:anchor behindDoc="0" distT="0" distB="0" distL="114935" distR="114935" simplePos="0" locked="0" layoutInCell="1" allowOverlap="1" relativeHeight="42">
                <wp:simplePos x="0" y="0"/>
                <wp:positionH relativeFrom="column">
                  <wp:posOffset>3543300</wp:posOffset>
                </wp:positionH>
                <wp:positionV relativeFrom="paragraph">
                  <wp:posOffset>1569720</wp:posOffset>
                </wp:positionV>
                <wp:extent cx="1371600" cy="342900"/>
                <wp:effectExtent l="0" t="0" r="0" b="0"/>
                <wp:wrapNone/>
                <wp:docPr id="85" name="Cadru36"/>
                <a:graphic xmlns:a="http://schemas.openxmlformats.org/drawingml/2006/main">
                  <a:graphicData uri="http://schemas.microsoft.com/office/word/2010/wordprocessingShape">
                    <wps:wsp>
                      <wps:cNvSpPr txBox="1"/>
                      <wps:spPr>
                        <a:xfrm>
                          <a:off x="0" y="0"/>
                          <a:ext cx="1371600" cy="342900"/>
                        </a:xfrm>
                        <a:prstGeom prst="rect"/>
                        <a:solidFill>
                          <a:srgbClr val="FFFFFF"/>
                        </a:solidFill>
                      </wps:spPr>
                      <wps:txbx>
                        <w:txbxContent>
                          <w:p>
                            <w:pPr>
                              <w:pStyle w:val="Normal"/>
                              <w:rPr>
                                <w:lang w:val="ro-RO"/>
                              </w:rPr>
                            </w:pPr>
                            <w:r>
                              <w:rPr>
                                <w:lang w:val="ro-RO"/>
                              </w:rPr>
                              <w:t>3.1.1:notify()</w:t>
                            </w:r>
                          </w:p>
                        </w:txbxContent>
                      </wps:txbx>
                      <wps:bodyPr anchor="t" lIns="92075" tIns="46355" rIns="92075" bIns="46355">
                        <a:noAutofit/>
                      </wps:bodyPr>
                    </wps:wsp>
                  </a:graphicData>
                </a:graphic>
              </wp:anchor>
            </w:drawing>
          </mc:Choice>
          <mc:Fallback>
            <w:pict>
              <v:rect fillcolor="#FFFFFF" style="position:absolute;rotation:0;width:108pt;height:27pt;mso-wrap-distance-left:9.05pt;mso-wrap-distance-right:9.05pt;mso-wrap-distance-top:0pt;mso-wrap-distance-bottom:0pt;margin-top:123.6pt;mso-position-vertical-relative:text;margin-left:279pt;mso-position-horizontal-relative:text">
                <v:textbox inset="0.100694444444444in,0.0506944444444444in,0.100694444444444in,0.0506944444444444in">
                  <w:txbxContent>
                    <w:p>
                      <w:pPr>
                        <w:pStyle w:val="Normal"/>
                        <w:rPr>
                          <w:lang w:val="ro-RO"/>
                        </w:rPr>
                      </w:pPr>
                      <w:r>
                        <w:rPr>
                          <w:lang w:val="ro-RO"/>
                        </w:rPr>
                        <w:t>3.1.1:notify()</w:t>
                      </w:r>
                    </w:p>
                  </w:txbxContent>
                </v:textbox>
              </v:rect>
            </w:pict>
          </mc:Fallback>
        </mc:AlternateContent>
      </w:r>
      <w:r>
        <mc:AlternateContent>
          <mc:Choice Requires="wps">
            <w:drawing>
              <wp:anchor behindDoc="0" distT="0" distB="0" distL="114935" distR="114935" simplePos="0" locked="0" layoutInCell="1" allowOverlap="1" relativeHeight="43">
                <wp:simplePos x="0" y="0"/>
                <wp:positionH relativeFrom="column">
                  <wp:posOffset>3429000</wp:posOffset>
                </wp:positionH>
                <wp:positionV relativeFrom="paragraph">
                  <wp:posOffset>83820</wp:posOffset>
                </wp:positionV>
                <wp:extent cx="1143000" cy="342900"/>
                <wp:effectExtent l="0" t="0" r="0" b="0"/>
                <wp:wrapNone/>
                <wp:docPr id="86" name="Cadru37"/>
                <a:graphic xmlns:a="http://schemas.openxmlformats.org/drawingml/2006/main">
                  <a:graphicData uri="http://schemas.microsoft.com/office/word/2010/wordprocessingShape">
                    <wps:wsp>
                      <wps:cNvSpPr txBox="1"/>
                      <wps:spPr>
                        <a:xfrm>
                          <a:off x="0" y="0"/>
                          <a:ext cx="1143000" cy="342900"/>
                        </a:xfrm>
                        <a:prstGeom prst="rect"/>
                        <a:solidFill>
                          <a:srgbClr val="FFFFFF"/>
                        </a:solidFill>
                      </wps:spPr>
                      <wps:txbx>
                        <w:txbxContent>
                          <w:p>
                            <w:pPr>
                              <w:pStyle w:val="Normal"/>
                              <w:rPr>
                                <w:lang w:val="ro-RO"/>
                              </w:rPr>
                            </w:pPr>
                            <w:r>
                              <w:rPr>
                                <w:lang w:val="ro-RO"/>
                              </w:rPr>
                              <w:t>3.1:notify()</w:t>
                            </w:r>
                          </w:p>
                        </w:txbxContent>
                      </wps:txbx>
                      <wps:bodyPr anchor="t" lIns="92075" tIns="46355" rIns="92075" bIns="46355">
                        <a:noAutofit/>
                      </wps:bodyPr>
                    </wps:wsp>
                  </a:graphicData>
                </a:graphic>
              </wp:anchor>
            </w:drawing>
          </mc:Choice>
          <mc:Fallback>
            <w:pict>
              <v:rect fillcolor="#FFFFFF" style="position:absolute;rotation:0;width:90pt;height:27pt;mso-wrap-distance-left:9.05pt;mso-wrap-distance-right:9.05pt;mso-wrap-distance-top:0pt;mso-wrap-distance-bottom:0pt;margin-top:6.6pt;mso-position-vertical-relative:text;margin-left:270pt;mso-position-horizontal-relative:text">
                <v:textbox inset="0.100694444444444in,0.0506944444444444in,0.100694444444444in,0.0506944444444444in">
                  <w:txbxContent>
                    <w:p>
                      <w:pPr>
                        <w:pStyle w:val="Normal"/>
                        <w:rPr>
                          <w:lang w:val="ro-RO"/>
                        </w:rPr>
                      </w:pPr>
                      <w:r>
                        <w:rPr>
                          <w:lang w:val="ro-RO"/>
                        </w:rPr>
                        <w:t>3.1:notify()</w:t>
                      </w:r>
                    </w:p>
                  </w:txbxContent>
                </v:textbox>
              </v:rect>
            </w:pict>
          </mc:Fallback>
        </mc:AlternateContent>
      </w:r>
      <w:r>
        <mc:AlternateContent>
          <mc:Choice Requires="wps">
            <w:drawing>
              <wp:anchor behindDoc="0" distT="0" distB="0" distL="114935" distR="114935" simplePos="0" locked="0" layoutInCell="1" allowOverlap="1" relativeHeight="44">
                <wp:simplePos x="0" y="0"/>
                <wp:positionH relativeFrom="column">
                  <wp:posOffset>3314700</wp:posOffset>
                </wp:positionH>
                <wp:positionV relativeFrom="paragraph">
                  <wp:posOffset>769620</wp:posOffset>
                </wp:positionV>
                <wp:extent cx="1143000" cy="342900"/>
                <wp:effectExtent l="0" t="0" r="0" b="0"/>
                <wp:wrapNone/>
                <wp:docPr id="87" name="Cadru38"/>
                <a:graphic xmlns:a="http://schemas.openxmlformats.org/drawingml/2006/main">
                  <a:graphicData uri="http://schemas.microsoft.com/office/word/2010/wordprocessingShape">
                    <wps:wsp>
                      <wps:cNvSpPr txBox="1"/>
                      <wps:spPr>
                        <a:xfrm>
                          <a:off x="0" y="0"/>
                          <a:ext cx="1143000" cy="342900"/>
                        </a:xfrm>
                        <a:prstGeom prst="rect"/>
                        <a:solidFill>
                          <a:srgbClr val="FFFFFF"/>
                        </a:solidFill>
                      </wps:spPr>
                      <wps:txbx>
                        <w:txbxContent>
                          <w:p>
                            <w:pPr>
                              <w:pStyle w:val="Normal"/>
                              <w:rPr/>
                            </w:pPr>
                            <w:r>
                              <w:rPr>
                                <w:lang w:val="ro-RO"/>
                              </w:rPr>
                              <w:t>3:put(</w:t>
                            </w:r>
                            <w:r>
                              <w:rPr/>
                              <w:t>“1”</w:t>
                            </w:r>
                            <w:r>
                              <w:rPr>
                                <w:lang w:val="ro-RO"/>
                              </w:rPr>
                              <w:t>)</w:t>
                            </w:r>
                          </w:p>
                        </w:txbxContent>
                      </wps:txbx>
                      <wps:bodyPr anchor="t" lIns="92075" tIns="46355" rIns="92075" bIns="46355">
                        <a:noAutofit/>
                      </wps:bodyPr>
                    </wps:wsp>
                  </a:graphicData>
                </a:graphic>
              </wp:anchor>
            </w:drawing>
          </mc:Choice>
          <mc:Fallback>
            <w:pict>
              <v:rect fillcolor="#FFFFFF" style="position:absolute;rotation:0;width:90pt;height:27pt;mso-wrap-distance-left:9.05pt;mso-wrap-distance-right:9.05pt;mso-wrap-distance-top:0pt;mso-wrap-distance-bottom:0pt;margin-top:60.6pt;mso-position-vertical-relative:text;margin-left:261pt;mso-position-horizontal-relative:text">
                <v:textbox inset="0.100694444444444in,0.0506944444444444in,0.100694444444444in,0.0506944444444444in">
                  <w:txbxContent>
                    <w:p>
                      <w:pPr>
                        <w:pStyle w:val="Normal"/>
                        <w:rPr/>
                      </w:pPr>
                      <w:r>
                        <w:rPr>
                          <w:lang w:val="ro-RO"/>
                        </w:rPr>
                        <w:t>3:put(</w:t>
                      </w:r>
                      <w:r>
                        <w:rPr/>
                        <w:t>“1”</w:t>
                      </w:r>
                      <w:r>
                        <w:rPr>
                          <w:lang w:val="ro-RO"/>
                        </w:rPr>
                        <w:t>)</w:t>
                      </w:r>
                    </w:p>
                  </w:txbxContent>
                </v:textbox>
              </v:rect>
            </w:pict>
          </mc:Fallback>
        </mc:AlternateContent>
      </w:r>
      <w:r>
        <mc:AlternateContent>
          <mc:Choice Requires="wps">
            <w:drawing>
              <wp:anchor behindDoc="0" distT="0" distB="0" distL="114935" distR="114935" simplePos="0" locked="0" layoutInCell="1" allowOverlap="1" relativeHeight="45">
                <wp:simplePos x="0" y="0"/>
                <wp:positionH relativeFrom="column">
                  <wp:posOffset>2286000</wp:posOffset>
                </wp:positionH>
                <wp:positionV relativeFrom="paragraph">
                  <wp:posOffset>1798320</wp:posOffset>
                </wp:positionV>
                <wp:extent cx="914400" cy="342900"/>
                <wp:effectExtent l="0" t="0" r="0" b="0"/>
                <wp:wrapNone/>
                <wp:docPr id="88" name="Cadru39"/>
                <a:graphic xmlns:a="http://schemas.openxmlformats.org/drawingml/2006/main">
                  <a:graphicData uri="http://schemas.microsoft.com/office/word/2010/wordprocessingShape">
                    <wps:wsp>
                      <wps:cNvSpPr txBox="1"/>
                      <wps:spPr>
                        <a:xfrm>
                          <a:off x="0" y="0"/>
                          <a:ext cx="914400" cy="342900"/>
                        </a:xfrm>
                        <a:prstGeom prst="rect"/>
                        <a:solidFill>
                          <a:srgbClr val="FFFFFF"/>
                        </a:solidFill>
                      </wps:spPr>
                      <wps:txbx>
                        <w:txbxContent>
                          <w:p>
                            <w:pPr>
                              <w:pStyle w:val="Normal"/>
                              <w:rPr>
                                <w:lang w:val="ro-RO"/>
                              </w:rPr>
                            </w:pPr>
                            <w:r>
                              <w:rPr>
                                <w:lang w:val="ro-RO"/>
                              </w:rPr>
                              <w:t>2.1:wait()</w:t>
                            </w:r>
                          </w:p>
                        </w:txbxContent>
                      </wps:txbx>
                      <wps:bodyPr anchor="t" lIns="92075" tIns="46355" rIns="92075" bIns="46355">
                        <a:noAutofit/>
                      </wps:bodyPr>
                    </wps:wsp>
                  </a:graphicData>
                </a:graphic>
              </wp:anchor>
            </w:drawing>
          </mc:Choice>
          <mc:Fallback>
            <w:pict>
              <v:rect fillcolor="#FFFFFF" style="position:absolute;rotation:0;width:72pt;height:27pt;mso-wrap-distance-left:9.05pt;mso-wrap-distance-right:9.05pt;mso-wrap-distance-top:0pt;mso-wrap-distance-bottom:0pt;margin-top:141.6pt;mso-position-vertical-relative:text;margin-left:180pt;mso-position-horizontal-relative:text">
                <v:textbox inset="0.100694444444444in,0.0506944444444444in,0.100694444444444in,0.0506944444444444in">
                  <w:txbxContent>
                    <w:p>
                      <w:pPr>
                        <w:pStyle w:val="Normal"/>
                        <w:rPr>
                          <w:lang w:val="ro-RO"/>
                        </w:rPr>
                      </w:pPr>
                      <w:r>
                        <w:rPr>
                          <w:lang w:val="ro-RO"/>
                        </w:rPr>
                        <w:t>2.1:wait()</w:t>
                      </w:r>
                    </w:p>
                  </w:txbxContent>
                </v:textbox>
              </v:rect>
            </w:pict>
          </mc:Fallback>
        </mc:AlternateContent>
      </w:r>
      <w:r>
        <mc:AlternateContent>
          <mc:Choice Requires="wps">
            <w:drawing>
              <wp:anchor behindDoc="0" distT="0" distB="0" distL="114935" distR="114935" simplePos="0" locked="0" layoutInCell="1" allowOverlap="1" relativeHeight="46">
                <wp:simplePos x="0" y="0"/>
                <wp:positionH relativeFrom="column">
                  <wp:posOffset>2286000</wp:posOffset>
                </wp:positionH>
                <wp:positionV relativeFrom="paragraph">
                  <wp:posOffset>83820</wp:posOffset>
                </wp:positionV>
                <wp:extent cx="914400" cy="342900"/>
                <wp:effectExtent l="0" t="0" r="0" b="0"/>
                <wp:wrapNone/>
                <wp:docPr id="89" name="Cadru40"/>
                <a:graphic xmlns:a="http://schemas.openxmlformats.org/drawingml/2006/main">
                  <a:graphicData uri="http://schemas.microsoft.com/office/word/2010/wordprocessingShape">
                    <wps:wsp>
                      <wps:cNvSpPr txBox="1"/>
                      <wps:spPr>
                        <a:xfrm>
                          <a:off x="0" y="0"/>
                          <a:ext cx="914400" cy="342900"/>
                        </a:xfrm>
                        <a:prstGeom prst="rect"/>
                        <a:solidFill>
                          <a:srgbClr val="FFFFFF"/>
                        </a:solidFill>
                      </wps:spPr>
                      <wps:txbx>
                        <w:txbxContent>
                          <w:p>
                            <w:pPr>
                              <w:pStyle w:val="Normal"/>
                              <w:rPr>
                                <w:lang w:val="ro-RO"/>
                              </w:rPr>
                            </w:pPr>
                            <w:r>
                              <w:rPr>
                                <w:lang w:val="ro-RO"/>
                              </w:rPr>
                              <w:t>1.1:wait()</w:t>
                            </w:r>
                          </w:p>
                        </w:txbxContent>
                      </wps:txbx>
                      <wps:bodyPr anchor="t" lIns="92075" tIns="46355" rIns="92075" bIns="46355">
                        <a:noAutofit/>
                      </wps:bodyPr>
                    </wps:wsp>
                  </a:graphicData>
                </a:graphic>
              </wp:anchor>
            </w:drawing>
          </mc:Choice>
          <mc:Fallback>
            <w:pict>
              <v:rect fillcolor="#FFFFFF" style="position:absolute;rotation:0;width:72pt;height:27pt;mso-wrap-distance-left:9.05pt;mso-wrap-distance-right:9.05pt;mso-wrap-distance-top:0pt;mso-wrap-distance-bottom:0pt;margin-top:6.6pt;mso-position-vertical-relative:text;margin-left:180pt;mso-position-horizontal-relative:text">
                <v:textbox inset="0.100694444444444in,0.0506944444444444in,0.100694444444444in,0.0506944444444444in">
                  <w:txbxContent>
                    <w:p>
                      <w:pPr>
                        <w:pStyle w:val="Normal"/>
                        <w:rPr>
                          <w:lang w:val="ro-RO"/>
                        </w:rPr>
                      </w:pPr>
                      <w:r>
                        <w:rPr>
                          <w:lang w:val="ro-RO"/>
                        </w:rPr>
                        <w:t>1.1:wait()</w:t>
                      </w:r>
                    </w:p>
                  </w:txbxContent>
                </v:textbox>
              </v:rect>
            </w:pict>
          </mc:Fallback>
        </mc:AlternateContent>
      </w:r>
      <w:r>
        <mc:AlternateContent>
          <mc:Choice Requires="wps">
            <w:drawing>
              <wp:anchor behindDoc="0" distT="0" distB="0" distL="114935" distR="114935" simplePos="0" locked="0" layoutInCell="1" allowOverlap="1" relativeHeight="47">
                <wp:simplePos x="0" y="0"/>
                <wp:positionH relativeFrom="column">
                  <wp:posOffset>1600200</wp:posOffset>
                </wp:positionH>
                <wp:positionV relativeFrom="paragraph">
                  <wp:posOffset>1455420</wp:posOffset>
                </wp:positionV>
                <wp:extent cx="914400" cy="342900"/>
                <wp:effectExtent l="0" t="0" r="0" b="0"/>
                <wp:wrapNone/>
                <wp:docPr id="90" name="Cadru41"/>
                <a:graphic xmlns:a="http://schemas.openxmlformats.org/drawingml/2006/main">
                  <a:graphicData uri="http://schemas.microsoft.com/office/word/2010/wordprocessingShape">
                    <wps:wsp>
                      <wps:cNvSpPr txBox="1"/>
                      <wps:spPr>
                        <a:xfrm>
                          <a:off x="0" y="0"/>
                          <a:ext cx="914400" cy="342900"/>
                        </a:xfrm>
                        <a:prstGeom prst="rect"/>
                        <a:solidFill>
                          <a:srgbClr val="FFFFFF"/>
                        </a:solidFill>
                      </wps:spPr>
                      <wps:txbx>
                        <w:txbxContent>
                          <w:p>
                            <w:pPr>
                              <w:pStyle w:val="Normal"/>
                              <w:rPr>
                                <w:lang w:val="ro-RO"/>
                              </w:rPr>
                            </w:pPr>
                            <w:r>
                              <w:rPr>
                                <w:lang w:val="ro-RO"/>
                              </w:rPr>
                              <w:t>2:get()</w:t>
                            </w:r>
                          </w:p>
                        </w:txbxContent>
                      </wps:txbx>
                      <wps:bodyPr anchor="t" lIns="92075" tIns="46355" rIns="92075" bIns="46355">
                        <a:noAutofit/>
                      </wps:bodyPr>
                    </wps:wsp>
                  </a:graphicData>
                </a:graphic>
              </wp:anchor>
            </w:drawing>
          </mc:Choice>
          <mc:Fallback>
            <w:pict>
              <v:rect fillcolor="#FFFFFF" style="position:absolute;rotation:0;width:72pt;height:27pt;mso-wrap-distance-left:9.05pt;mso-wrap-distance-right:9.05pt;mso-wrap-distance-top:0pt;mso-wrap-distance-bottom:0pt;margin-top:114.6pt;mso-position-vertical-relative:text;margin-left:126pt;mso-position-horizontal-relative:text">
                <v:textbox inset="0.100694444444444in,0.0506944444444444in,0.100694444444444in,0.0506944444444444in">
                  <w:txbxContent>
                    <w:p>
                      <w:pPr>
                        <w:pStyle w:val="Normal"/>
                        <w:rPr>
                          <w:lang w:val="ro-RO"/>
                        </w:rPr>
                      </w:pPr>
                      <w:r>
                        <w:rPr>
                          <w:lang w:val="ro-RO"/>
                        </w:rPr>
                        <w:t>2:get()</w:t>
                      </w:r>
                    </w:p>
                  </w:txbxContent>
                </v:textbox>
              </v:rect>
            </w:pict>
          </mc:Fallback>
        </mc:AlternateContent>
      </w:r>
      <w:r>
        <mc:AlternateContent>
          <mc:Choice Requires="wps">
            <w:drawing>
              <wp:anchor behindDoc="0" distT="0" distB="0" distL="114935" distR="114935" simplePos="0" locked="0" layoutInCell="1" allowOverlap="1" relativeHeight="48">
                <wp:simplePos x="0" y="0"/>
                <wp:positionH relativeFrom="column">
                  <wp:posOffset>1600200</wp:posOffset>
                </wp:positionH>
                <wp:positionV relativeFrom="paragraph">
                  <wp:posOffset>312420</wp:posOffset>
                </wp:positionV>
                <wp:extent cx="914400" cy="342900"/>
                <wp:effectExtent l="0" t="0" r="0" b="0"/>
                <wp:wrapNone/>
                <wp:docPr id="91" name="Cadru42"/>
                <a:graphic xmlns:a="http://schemas.openxmlformats.org/drawingml/2006/main">
                  <a:graphicData uri="http://schemas.microsoft.com/office/word/2010/wordprocessingShape">
                    <wps:wsp>
                      <wps:cNvSpPr txBox="1"/>
                      <wps:spPr>
                        <a:xfrm>
                          <a:off x="0" y="0"/>
                          <a:ext cx="914400" cy="342900"/>
                        </a:xfrm>
                        <a:prstGeom prst="rect"/>
                        <a:solidFill>
                          <a:srgbClr val="FFFFFF"/>
                        </a:solidFill>
                      </wps:spPr>
                      <wps:txbx>
                        <w:txbxContent>
                          <w:p>
                            <w:pPr>
                              <w:pStyle w:val="Normal"/>
                              <w:rPr>
                                <w:lang w:val="ro-RO"/>
                              </w:rPr>
                            </w:pPr>
                            <w:r>
                              <w:rPr>
                                <w:lang w:val="ro-RO"/>
                              </w:rPr>
                              <w:t>1:get()</w:t>
                            </w:r>
                          </w:p>
                        </w:txbxContent>
                      </wps:txbx>
                      <wps:bodyPr anchor="t" lIns="92075" tIns="46355" rIns="92075" bIns="46355">
                        <a:noAutofit/>
                      </wps:bodyPr>
                    </wps:wsp>
                  </a:graphicData>
                </a:graphic>
              </wp:anchor>
            </w:drawing>
          </mc:Choice>
          <mc:Fallback>
            <w:pict>
              <v:rect fillcolor="#FFFFFF" style="position:absolute;rotation:0;width:72pt;height:27pt;mso-wrap-distance-left:9.05pt;mso-wrap-distance-right:9.05pt;mso-wrap-distance-top:0pt;mso-wrap-distance-bottom:0pt;margin-top:24.6pt;mso-position-vertical-relative:text;margin-left:126pt;mso-position-horizontal-relative:text">
                <v:textbox inset="0.100694444444444in,0.0506944444444444in,0.100694444444444in,0.0506944444444444in">
                  <w:txbxContent>
                    <w:p>
                      <w:pPr>
                        <w:pStyle w:val="Normal"/>
                        <w:rPr>
                          <w:lang w:val="ro-RO"/>
                        </w:rPr>
                      </w:pPr>
                      <w:r>
                        <w:rPr>
                          <w:lang w:val="ro-RO"/>
                        </w:rPr>
                        <w:t>1:get()</w:t>
                      </w:r>
                    </w:p>
                  </w:txbxContent>
                </v:textbox>
              </v:rect>
            </w:pict>
          </mc:Fallback>
        </mc:AlternateContent>
      </w:r>
    </w:p>
    <w:p>
      <w:pPr>
        <w:pStyle w:val="Normal"/>
        <w:jc w:val="both"/>
        <w:rPr>
          <w:rFonts w:ascii="Arial" w:hAnsi="Arial" w:cs="Arial"/>
          <w:sz w:val="20"/>
          <w:lang w:val="ro-RO" w:eastAsia="ro-RO"/>
        </w:rPr>
      </w:pPr>
      <w:r>
        <w:rPr>
          <w:rFonts w:cs="Arial" w:ascii="Arial" w:hAnsi="Arial"/>
          <w:sz w:val="20"/>
          <w:lang w:val="ro-RO" w:eastAsia="ro-RO"/>
        </w:rPr>
      </w:r>
      <w:r>
        <mc:AlternateContent>
          <mc:Choice Requires="wps">
            <w:drawing>
              <wp:anchor behindDoc="0" distT="0" distB="0" distL="114935" distR="114935" simplePos="0" locked="0" layoutInCell="1" allowOverlap="1" relativeHeight="65">
                <wp:simplePos x="0" y="0"/>
                <wp:positionH relativeFrom="column">
                  <wp:posOffset>-4445</wp:posOffset>
                </wp:positionH>
                <wp:positionV relativeFrom="paragraph">
                  <wp:posOffset>18415</wp:posOffset>
                </wp:positionV>
                <wp:extent cx="1266190" cy="469900"/>
                <wp:effectExtent l="0" t="0" r="0" b="0"/>
                <wp:wrapNone/>
                <wp:docPr id="92" name="Cadru43"/>
                <a:graphic xmlns:a="http://schemas.openxmlformats.org/drawingml/2006/main">
                  <a:graphicData uri="http://schemas.microsoft.com/office/word/2010/wordprocessingShape">
                    <wps:wsp>
                      <wps:cNvSpPr txBox="1"/>
                      <wps:spPr>
                        <a:xfrm>
                          <a:off x="0" y="0"/>
                          <a:ext cx="1266190" cy="469900"/>
                        </a:xfrm>
                        <a:prstGeom prst="rect"/>
                        <a:solidFill>
                          <a:srgbClr val="FFFFFF"/>
                        </a:solidFill>
                        <a:ln w="9525">
                          <a:solidFill>
                            <a:srgbClr val="000000"/>
                          </a:solidFill>
                        </a:ln>
                      </wps:spPr>
                      <wps:txbx>
                        <w:txbxContent>
                          <w:p>
                            <w:pPr>
                              <w:pStyle w:val="Titlu2"/>
                              <w:spacing w:before="240" w:after="60"/>
                              <w:rPr/>
                            </w:pPr>
                            <w:r>
                              <w:rPr/>
                              <w:t>R1:Reader</w:t>
                            </w:r>
                          </w:p>
                        </w:txbxContent>
                      </wps:txbx>
                      <wps:bodyPr anchor="t" lIns="91440" tIns="45720" rIns="91440" bIns="45720">
                        <a:noAutofit/>
                      </wps:bodyPr>
                    </wps:wsp>
                  </a:graphicData>
                </a:graphic>
              </wp:anchor>
            </w:drawing>
          </mc:Choice>
          <mc:Fallback>
            <w:pict>
              <v:rect fillcolor="#FFFFFF" strokecolor="#000000" strokeweight="0pt" style="position:absolute;rotation:0;width:99.7pt;height:37pt;mso-wrap-distance-left:9.05pt;mso-wrap-distance-right:9.05pt;mso-wrap-distance-top:0pt;mso-wrap-distance-bottom:0pt;margin-top:1.45pt;mso-position-vertical-relative:text;margin-left:-0.35pt;mso-position-horizontal-relative:text">
                <v:textbox>
                  <w:txbxContent>
                    <w:p>
                      <w:pPr>
                        <w:pStyle w:val="Titlu2"/>
                        <w:spacing w:before="240" w:after="60"/>
                        <w:rPr/>
                      </w:pPr>
                      <w:r>
                        <w:rPr/>
                        <w:t>R1:Reader</w:t>
                      </w:r>
                    </w:p>
                  </w:txbxContent>
                </v:textbox>
              </v:rect>
            </w:pict>
          </mc:Fallback>
        </mc:AlternateContent>
      </w:r>
    </w:p>
    <w:p>
      <w:pPr>
        <w:pStyle w:val="Normal"/>
        <w:jc w:val="both"/>
        <w:rPr>
          <w:rFonts w:ascii="Arial" w:hAnsi="Arial" w:cs="Arial"/>
          <w:lang w:val="ro-RO"/>
        </w:rPr>
      </w:pPr>
      <w:r>
        <w:rPr>
          <w:rFonts w:cs="Arial" w:ascii="Arial" w:hAnsi="Arial"/>
          <w:lang w:val="ro-RO"/>
        </w:rPr>
      </w:r>
    </w:p>
    <w:p>
      <w:pPr>
        <w:pStyle w:val="Normal"/>
        <w:jc w:val="both"/>
        <w:rPr>
          <w:rFonts w:ascii="Arial" w:hAnsi="Arial" w:cs="Arial"/>
          <w:lang w:val="ro-RO"/>
        </w:rPr>
      </w:pPr>
      <w:r>
        <w:rPr>
          <w:rFonts w:cs="Arial" w:ascii="Arial" w:hAnsi="Arial"/>
          <w:lang w:val="ro-RO"/>
        </w:rPr>
      </w:r>
    </w:p>
    <w:p>
      <w:pPr>
        <w:pStyle w:val="Normal"/>
        <w:jc w:val="both"/>
        <w:rPr>
          <w:rFonts w:ascii="Arial" w:hAnsi="Arial" w:cs="Arial"/>
          <w:lang w:val="ro-RO"/>
        </w:rPr>
      </w:pPr>
      <w:r>
        <w:rPr>
          <w:rFonts w:cs="Arial" w:ascii="Arial" w:hAnsi="Arial"/>
          <w:lang w:val="ro-RO"/>
        </w:rPr>
      </w:r>
    </w:p>
    <w:p>
      <w:pPr>
        <w:pStyle w:val="Normal"/>
        <w:jc w:val="both"/>
        <w:rPr>
          <w:rFonts w:ascii="Arial" w:hAnsi="Arial" w:cs="Arial"/>
          <w:sz w:val="20"/>
          <w:lang w:val="ro-RO" w:eastAsia="ro-RO"/>
        </w:rPr>
      </w:pPr>
      <w:r>
        <w:rPr>
          <w:rFonts w:cs="Arial" w:ascii="Arial" w:hAnsi="Arial"/>
          <w:sz w:val="20"/>
          <w:lang w:val="ro-RO" w:eastAsia="ro-RO"/>
        </w:rPr>
        <mc:AlternateContent>
          <mc:Choice Requires="wps">
            <w:drawing>
              <wp:anchor behindDoc="0" distT="0" distB="0" distL="114935" distR="114935" simplePos="0" locked="0" layoutInCell="1" allowOverlap="1" relativeHeight="77">
                <wp:simplePos x="0" y="0"/>
                <wp:positionH relativeFrom="column">
                  <wp:posOffset>3086100</wp:posOffset>
                </wp:positionH>
                <wp:positionV relativeFrom="paragraph">
                  <wp:posOffset>121920</wp:posOffset>
                </wp:positionV>
                <wp:extent cx="1143635" cy="4445"/>
                <wp:effectExtent l="0" t="0" r="0" b="0"/>
                <wp:wrapNone/>
                <wp:docPr id="93" name=""/>
                <a:graphic xmlns:a="http://schemas.openxmlformats.org/drawingml/2006/main">
                  <a:graphicData uri="http://schemas.microsoft.com/office/word/2010/wordprocessingShape">
                    <wps:wsp>
                      <wps:cNvSpPr/>
                      <wps:spPr>
                        <a:xfrm flipH="1" flipV="1">
                          <a:off x="0" y="0"/>
                          <a:ext cx="1143000" cy="39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43pt,9.6pt" to="332.95pt,9.85pt" stroked="t" style="position:absolute;flip:xy">
                <v:stroke color="black" weight="9360" endarrow="block" endarrowwidth="medium" endarrowlength="medium" joinstyle="miter" endcap="flat"/>
                <v:fill o:detectmouseclick="t" on="false"/>
              </v:line>
            </w:pict>
          </mc:Fallback>
        </mc:AlternateContent>
      </w:r>
      <w:r>
        <mc:AlternateContent>
          <mc:Choice Requires="wps">
            <w:drawing>
              <wp:anchor behindDoc="0" distT="0" distB="0" distL="114935" distR="114935" simplePos="0" locked="0" layoutInCell="1" allowOverlap="1" relativeHeight="67">
                <wp:simplePos x="0" y="0"/>
                <wp:positionH relativeFrom="column">
                  <wp:posOffset>2052955</wp:posOffset>
                </wp:positionH>
                <wp:positionV relativeFrom="paragraph">
                  <wp:posOffset>3175</wp:posOffset>
                </wp:positionV>
                <wp:extent cx="1037590" cy="469900"/>
                <wp:effectExtent l="0" t="0" r="0" b="0"/>
                <wp:wrapNone/>
                <wp:docPr id="94" name="Cadru44"/>
                <a:graphic xmlns:a="http://schemas.openxmlformats.org/drawingml/2006/main">
                  <a:graphicData uri="http://schemas.microsoft.com/office/word/2010/wordprocessingShape">
                    <wps:wsp>
                      <wps:cNvSpPr txBox="1"/>
                      <wps:spPr>
                        <a:xfrm>
                          <a:off x="0" y="0"/>
                          <a:ext cx="1037590" cy="469900"/>
                        </a:xfrm>
                        <a:prstGeom prst="rect"/>
                        <a:solidFill>
                          <a:srgbClr val="FFFFFF"/>
                        </a:solidFill>
                        <a:ln w="9525">
                          <a:solidFill>
                            <a:srgbClr val="000000"/>
                          </a:solidFill>
                        </a:ln>
                      </wps:spPr>
                      <wps:txbx>
                        <w:txbxContent>
                          <w:p>
                            <w:pPr>
                              <w:pStyle w:val="Titlu2"/>
                              <w:spacing w:before="240" w:after="60"/>
                              <w:rPr/>
                            </w:pPr>
                            <w:r>
                              <w:rPr/>
                              <w:t>b:Buffer</w:t>
                            </w:r>
                          </w:p>
                        </w:txbxContent>
                      </wps:txbx>
                      <wps:bodyPr anchor="t" lIns="91440" tIns="45720" rIns="91440" bIns="45720">
                        <a:noAutofit/>
                      </wps:bodyPr>
                    </wps:wsp>
                  </a:graphicData>
                </a:graphic>
              </wp:anchor>
            </w:drawing>
          </mc:Choice>
          <mc:Fallback>
            <w:pict>
              <v:rect fillcolor="#FFFFFF" strokecolor="#000000" strokeweight="0pt" style="position:absolute;rotation:0;width:81.7pt;height:37pt;mso-wrap-distance-left:9.05pt;mso-wrap-distance-right:9.05pt;mso-wrap-distance-top:0pt;mso-wrap-distance-bottom:0pt;margin-top:0.25pt;mso-position-vertical-relative:text;margin-left:161.65pt;mso-position-horizontal-relative:text">
                <v:textbox>
                  <w:txbxContent>
                    <w:p>
                      <w:pPr>
                        <w:pStyle w:val="Titlu2"/>
                        <w:spacing w:before="240" w:after="60"/>
                        <w:rPr/>
                      </w:pPr>
                      <w:r>
                        <w:rPr/>
                        <w:t>b:Buffer</w:t>
                      </w:r>
                    </w:p>
                  </w:txbxContent>
                </v:textbox>
              </v:rect>
            </w:pict>
          </mc:Fallback>
        </mc:AlternateContent>
      </w:r>
      <w:r>
        <mc:AlternateContent>
          <mc:Choice Requires="wps">
            <w:drawing>
              <wp:anchor behindDoc="0" distT="0" distB="0" distL="114935" distR="114935" simplePos="0" locked="0" layoutInCell="1" allowOverlap="1" relativeHeight="68">
                <wp:simplePos x="0" y="0"/>
                <wp:positionH relativeFrom="column">
                  <wp:posOffset>4224655</wp:posOffset>
                </wp:positionH>
                <wp:positionV relativeFrom="paragraph">
                  <wp:posOffset>3175</wp:posOffset>
                </wp:positionV>
                <wp:extent cx="1266190" cy="469900"/>
                <wp:effectExtent l="0" t="0" r="0" b="0"/>
                <wp:wrapNone/>
                <wp:docPr id="95" name="Cadru45"/>
                <a:graphic xmlns:a="http://schemas.openxmlformats.org/drawingml/2006/main">
                  <a:graphicData uri="http://schemas.microsoft.com/office/word/2010/wordprocessingShape">
                    <wps:wsp>
                      <wps:cNvSpPr txBox="1"/>
                      <wps:spPr>
                        <a:xfrm>
                          <a:off x="0" y="0"/>
                          <a:ext cx="1266190" cy="469900"/>
                        </a:xfrm>
                        <a:prstGeom prst="rect"/>
                        <a:solidFill>
                          <a:srgbClr val="FFFFFF"/>
                        </a:solidFill>
                        <a:ln w="9525">
                          <a:solidFill>
                            <a:srgbClr val="000000"/>
                          </a:solidFill>
                        </a:ln>
                      </wps:spPr>
                      <wps:txbx>
                        <w:txbxContent>
                          <w:p>
                            <w:pPr>
                              <w:pStyle w:val="Titlu2"/>
                              <w:spacing w:before="240" w:after="60"/>
                              <w:rPr/>
                            </w:pPr>
                            <w:r>
                              <w:rPr/>
                              <w:t>W2:Writer</w:t>
                            </w:r>
                          </w:p>
                        </w:txbxContent>
                      </wps:txbx>
                      <wps:bodyPr anchor="t" lIns="91440" tIns="45720" rIns="91440" bIns="45720">
                        <a:noAutofit/>
                      </wps:bodyPr>
                    </wps:wsp>
                  </a:graphicData>
                </a:graphic>
              </wp:anchor>
            </w:drawing>
          </mc:Choice>
          <mc:Fallback>
            <w:pict>
              <v:rect fillcolor="#FFFFFF" strokecolor="#000000" strokeweight="0pt" style="position:absolute;rotation:0;width:99.7pt;height:37pt;mso-wrap-distance-left:9.05pt;mso-wrap-distance-right:9.05pt;mso-wrap-distance-top:0pt;mso-wrap-distance-bottom:0pt;margin-top:0.25pt;mso-position-vertical-relative:text;margin-left:332.65pt;mso-position-horizontal-relative:text">
                <v:textbox>
                  <w:txbxContent>
                    <w:p>
                      <w:pPr>
                        <w:pStyle w:val="Titlu2"/>
                        <w:spacing w:before="240" w:after="60"/>
                        <w:rPr/>
                      </w:pPr>
                      <w:r>
                        <w:rPr/>
                        <w:t>W2:Writer</w:t>
                      </w:r>
                    </w:p>
                  </w:txbxContent>
                </v:textbox>
              </v:rect>
            </w:pict>
          </mc:Fallback>
        </mc:AlternateContent>
      </w:r>
    </w:p>
    <w:p>
      <w:pPr>
        <w:pStyle w:val="Normal"/>
        <w:jc w:val="both"/>
        <w:rPr>
          <w:rFonts w:ascii="Arial" w:hAnsi="Arial" w:cs="Arial"/>
          <w:lang w:val="ro-RO"/>
        </w:rPr>
      </w:pPr>
      <w:r>
        <w:rPr>
          <w:rFonts w:cs="Arial" w:ascii="Arial" w:hAnsi="Arial"/>
          <w:lang w:val="ro-RO"/>
        </w:rPr>
      </w:r>
    </w:p>
    <w:p>
      <w:pPr>
        <w:pStyle w:val="Normal"/>
        <w:jc w:val="both"/>
        <w:rPr>
          <w:rFonts w:ascii="Arial" w:hAnsi="Arial" w:cs="Arial"/>
          <w:sz w:val="20"/>
          <w:lang w:val="ro-RO" w:eastAsia="ro-RO"/>
        </w:rPr>
      </w:pPr>
      <w:r>
        <w:rPr>
          <w:rFonts w:cs="Arial" w:ascii="Arial" w:hAnsi="Arial"/>
          <w:sz w:val="20"/>
          <w:lang w:val="ro-RO" w:eastAsia="ro-RO"/>
        </w:rPr>
        <mc:AlternateContent>
          <mc:Choice Requires="wps">
            <w:drawing>
              <wp:anchor behindDoc="0" distT="0" distB="0" distL="114935" distR="114935" simplePos="0" locked="0" layoutInCell="1" allowOverlap="1" relativeHeight="70">
                <wp:simplePos x="0" y="0"/>
                <wp:positionH relativeFrom="column">
                  <wp:posOffset>1257300</wp:posOffset>
                </wp:positionH>
                <wp:positionV relativeFrom="paragraph">
                  <wp:posOffset>3810</wp:posOffset>
                </wp:positionV>
                <wp:extent cx="800735" cy="454025"/>
                <wp:effectExtent l="0" t="0" r="0" b="0"/>
                <wp:wrapNone/>
                <wp:docPr id="96" name=""/>
                <a:graphic xmlns:a="http://schemas.openxmlformats.org/drawingml/2006/main">
                  <a:graphicData uri="http://schemas.microsoft.com/office/word/2010/wordprocessingShape">
                    <wps:wsp>
                      <wps:cNvSpPr/>
                      <wps:spPr>
                        <a:xfrm flipV="1">
                          <a:off x="0" y="0"/>
                          <a:ext cx="800280" cy="45324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99pt,0.3pt" to="161.95pt,35.95pt" stroked="t" style="position:absolute;flip:y">
                <v:stroke color="black" weight="9360" endarrow="block" endarrowwidth="medium" endarrowlength="medium" joinstyle="miter" endcap="flat"/>
                <v:fill o:detectmouseclick="t" on="false"/>
              </v:line>
            </w:pict>
          </mc:Fallback>
        </mc:AlternateContent>
        <mc:AlternateContent>
          <mc:Choice Requires="wps">
            <w:drawing>
              <wp:anchor behindDoc="0" distT="0" distB="0" distL="114935" distR="114935" simplePos="0" locked="0" layoutInCell="1" allowOverlap="1" relativeHeight="74">
                <wp:simplePos x="0" y="0"/>
                <wp:positionH relativeFrom="column">
                  <wp:posOffset>2857500</wp:posOffset>
                </wp:positionH>
                <wp:positionV relativeFrom="paragraph">
                  <wp:posOffset>118110</wp:posOffset>
                </wp:positionV>
                <wp:extent cx="229235" cy="339725"/>
                <wp:effectExtent l="0" t="0" r="0" b="0"/>
                <wp:wrapNone/>
                <wp:docPr id="97" name=""/>
                <a:graphic xmlns:a="http://schemas.openxmlformats.org/drawingml/2006/main">
                  <a:graphicData uri="http://schemas.microsoft.com/office/word/2010/wordprocessingShape">
                    <wps:wsp>
                      <wps:cNvSpPr/>
                      <wps:spPr>
                        <a:xfrm>
                          <a:off x="0" y="0"/>
                          <a:ext cx="228600" cy="3391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25pt,9.3pt" to="242.95pt,35.95pt" stroked="t" style="position:absolute">
                <v:stroke color="black" weight="9360" joinstyle="miter" endcap="flat"/>
                <v:fill o:detectmouseclick="t" on="false"/>
              </v:line>
            </w:pict>
          </mc:Fallback>
        </mc:AlternateContent>
        <mc:AlternateContent>
          <mc:Choice Requires="wps">
            <w:drawing>
              <wp:anchor behindDoc="0" distT="0" distB="0" distL="114935" distR="114935" simplePos="0" locked="0" layoutInCell="1" allowOverlap="1" relativeHeight="76">
                <wp:simplePos x="0" y="0"/>
                <wp:positionH relativeFrom="column">
                  <wp:posOffset>2286000</wp:posOffset>
                </wp:positionH>
                <wp:positionV relativeFrom="paragraph">
                  <wp:posOffset>118110</wp:posOffset>
                </wp:positionV>
                <wp:extent cx="115570" cy="339725"/>
                <wp:effectExtent l="0" t="0" r="0" b="0"/>
                <wp:wrapNone/>
                <wp:docPr id="98" name=""/>
                <a:graphic xmlns:a="http://schemas.openxmlformats.org/drawingml/2006/main">
                  <a:graphicData uri="http://schemas.microsoft.com/office/word/2010/wordprocessingShape">
                    <wps:wsp>
                      <wps:cNvSpPr/>
                      <wps:spPr>
                        <a:xfrm flipV="1">
                          <a:off x="0" y="0"/>
                          <a:ext cx="114480" cy="3391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80pt,9.3pt" to="188.95pt,35.95pt" stroked="t" style="position:absolute;flip:y">
                <v:stroke color="black" weight="9360" endarrow="block" endarrowwidth="medium" endarrowlength="medium" joinstyle="miter" endcap="flat"/>
                <v:fill o:detectmouseclick="t" on="false"/>
              </v:line>
            </w:pict>
          </mc:Fallback>
        </mc:AlternateContent>
        <mc:AlternateContent>
          <mc:Choice Requires="wps">
            <w:drawing>
              <wp:anchor behindDoc="0" distT="0" distB="0" distL="114935" distR="114935" simplePos="0" locked="0" layoutInCell="1" allowOverlap="1" relativeHeight="79">
                <wp:simplePos x="0" y="0"/>
                <wp:positionH relativeFrom="column">
                  <wp:posOffset>3086100</wp:posOffset>
                </wp:positionH>
                <wp:positionV relativeFrom="paragraph">
                  <wp:posOffset>118110</wp:posOffset>
                </wp:positionV>
                <wp:extent cx="876935" cy="358775"/>
                <wp:effectExtent l="0" t="0" r="0" b="0"/>
                <wp:wrapNone/>
                <wp:docPr id="99" name=""/>
                <a:graphic xmlns:a="http://schemas.openxmlformats.org/drawingml/2006/main">
                  <a:graphicData uri="http://schemas.microsoft.com/office/word/2010/wordprocessingShape">
                    <wps:wsp>
                      <wps:cNvSpPr/>
                      <wps:spPr>
                        <a:xfrm>
                          <a:off x="0" y="0"/>
                          <a:ext cx="876240" cy="358200"/>
                        </a:xfrm>
                        <a:custGeom>
                          <a:avLst/>
                          <a:gdLst/>
                          <a:ahLst/>
                          <a:rect l="l" t="t" r="r" b="b"/>
                          <a:pathLst>
                            <a:path w="1560" h="750">
                              <a:moveTo>
                                <a:pt x="180" y="0"/>
                              </a:moveTo>
                              <a:cubicBezTo>
                                <a:pt x="750" y="30"/>
                                <a:pt x="1320" y="60"/>
                                <a:pt x="1440" y="180"/>
                              </a:cubicBezTo>
                              <a:cubicBezTo>
                                <a:pt x="1560" y="300"/>
                                <a:pt x="1140" y="750"/>
                                <a:pt x="900" y="720"/>
                              </a:cubicBezTo>
                              <a:cubicBezTo>
                                <a:pt x="660" y="690"/>
                                <a:pt x="330" y="345"/>
                                <a:pt x="0" y="0"/>
                              </a:cubicBez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 id="shape_0" stroked="t" style="position:absolute;margin-left:243pt;margin-top:9.3pt;width:68.95pt;height:28.15pt">
                <w10:wrap type="none"/>
                <v:fill o:detectmouseclick="t" on="false"/>
                <v:stroke color="black" weight="9360" endarrow="block" endarrowwidth="medium" endarrowlength="medium" joinstyle="round" endcap="flat"/>
              </v:shape>
            </w:pict>
          </mc:Fallback>
        </mc:AlternateContent>
      </w:r>
    </w:p>
    <w:p>
      <w:pPr>
        <w:pStyle w:val="Normal"/>
        <w:jc w:val="both"/>
        <w:rPr>
          <w:rFonts w:ascii="Arial" w:hAnsi="Arial" w:cs="Arial"/>
          <w:sz w:val="20"/>
          <w:lang w:val="ro-RO" w:eastAsia="ro-RO"/>
        </w:rPr>
      </w:pPr>
      <w:r>
        <w:rPr>
          <w:rFonts w:cs="Arial" w:ascii="Arial" w:hAnsi="Arial"/>
          <w:sz w:val="20"/>
          <w:lang w:val="ro-RO" w:eastAsia="ro-RO"/>
        </w:rPr>
      </w:r>
      <w:r>
        <mc:AlternateContent>
          <mc:Choice Requires="wps">
            <w:drawing>
              <wp:anchor behindDoc="0" distT="0" distB="0" distL="114935" distR="114935" simplePos="0" locked="0" layoutInCell="1" allowOverlap="1" relativeHeight="66">
                <wp:simplePos x="0" y="0"/>
                <wp:positionH relativeFrom="column">
                  <wp:posOffset>-4445</wp:posOffset>
                </wp:positionH>
                <wp:positionV relativeFrom="paragraph">
                  <wp:posOffset>48895</wp:posOffset>
                </wp:positionV>
                <wp:extent cx="1266190" cy="469900"/>
                <wp:effectExtent l="0" t="0" r="0" b="0"/>
                <wp:wrapNone/>
                <wp:docPr id="100" name="Cadru46"/>
                <a:graphic xmlns:a="http://schemas.openxmlformats.org/drawingml/2006/main">
                  <a:graphicData uri="http://schemas.microsoft.com/office/word/2010/wordprocessingShape">
                    <wps:wsp>
                      <wps:cNvSpPr txBox="1"/>
                      <wps:spPr>
                        <a:xfrm>
                          <a:off x="0" y="0"/>
                          <a:ext cx="1266190" cy="469900"/>
                        </a:xfrm>
                        <a:prstGeom prst="rect"/>
                        <a:solidFill>
                          <a:srgbClr val="FFFFFF"/>
                        </a:solidFill>
                        <a:ln w="9525">
                          <a:solidFill>
                            <a:srgbClr val="000000"/>
                          </a:solidFill>
                        </a:ln>
                      </wps:spPr>
                      <wps:txbx>
                        <w:txbxContent>
                          <w:p>
                            <w:pPr>
                              <w:pStyle w:val="Titlu2"/>
                              <w:spacing w:before="240" w:after="60"/>
                              <w:rPr/>
                            </w:pPr>
                            <w:r>
                              <w:rPr/>
                              <w:t>R2:Reader</w:t>
                            </w:r>
                          </w:p>
                        </w:txbxContent>
                      </wps:txbx>
                      <wps:bodyPr anchor="t" lIns="91440" tIns="45720" rIns="91440" bIns="45720">
                        <a:noAutofit/>
                      </wps:bodyPr>
                    </wps:wsp>
                  </a:graphicData>
                </a:graphic>
              </wp:anchor>
            </w:drawing>
          </mc:Choice>
          <mc:Fallback>
            <w:pict>
              <v:rect fillcolor="#FFFFFF" strokecolor="#000000" strokeweight="0pt" style="position:absolute;rotation:0;width:99.7pt;height:37pt;mso-wrap-distance-left:9.05pt;mso-wrap-distance-right:9.05pt;mso-wrap-distance-top:0pt;mso-wrap-distance-bottom:0pt;margin-top:3.85pt;mso-position-vertical-relative:text;margin-left:-0.35pt;mso-position-horizontal-relative:text">
                <v:textbox>
                  <w:txbxContent>
                    <w:p>
                      <w:pPr>
                        <w:pStyle w:val="Titlu2"/>
                        <w:spacing w:before="240" w:after="60"/>
                        <w:rPr/>
                      </w:pPr>
                      <w:r>
                        <w:rPr/>
                        <w:t>R2:Reader</w:t>
                      </w:r>
                    </w:p>
                  </w:txbxContent>
                </v:textbox>
              </v:rect>
            </w:pict>
          </mc:Fallback>
        </mc:AlternateContent>
      </w:r>
    </w:p>
    <w:p>
      <w:pPr>
        <w:pStyle w:val="Normal"/>
        <w:jc w:val="both"/>
        <w:rPr>
          <w:rFonts w:ascii="Arial" w:hAnsi="Arial" w:cs="Arial"/>
          <w:lang w:val="ro-RO"/>
        </w:rPr>
      </w:pPr>
      <w:r>
        <w:rPr>
          <w:rFonts w:cs="Arial" w:ascii="Arial" w:hAnsi="Arial"/>
          <w:lang w:val="ro-RO"/>
        </w:rPr>
      </w:r>
    </w:p>
    <w:p>
      <w:pPr>
        <w:pStyle w:val="Normal"/>
        <w:jc w:val="both"/>
        <w:rPr>
          <w:rFonts w:ascii="Arial" w:hAnsi="Arial" w:cs="Arial"/>
          <w:lang w:val="ro-RO"/>
        </w:rPr>
      </w:pPr>
      <w:r>
        <w:rPr>
          <w:rFonts w:cs="Arial" w:ascii="Arial" w:hAnsi="Arial"/>
          <w:lang w:val="ro-RO"/>
        </w:rPr>
      </w:r>
    </w:p>
    <w:p>
      <w:pPr>
        <w:pStyle w:val="Normal"/>
        <w:jc w:val="both"/>
        <w:rPr>
          <w:rFonts w:ascii="Arial" w:hAnsi="Arial" w:cs="Arial"/>
          <w:lang w:val="ro-RO"/>
        </w:rPr>
      </w:pPr>
      <w:r>
        <w:rPr>
          <w:rFonts w:cs="Arial" w:ascii="Arial" w:hAnsi="Arial"/>
          <w:lang w:val="ro-RO"/>
        </w:rPr>
      </w:r>
    </w:p>
    <w:p>
      <w:pPr>
        <w:pStyle w:val="Normal"/>
        <w:jc w:val="both"/>
        <w:rPr/>
      </w:pPr>
      <w:r>
        <w:rPr>
          <w:rFonts w:cs="Arial" w:ascii="Arial" w:hAnsi="Arial"/>
          <w:lang w:val="ro-RO"/>
        </w:rPr>
        <w:t>Când obiectul W2 transmite mesajul put(</w:t>
      </w:r>
      <w:r>
        <w:rPr>
          <w:rFonts w:cs="Arial" w:ascii="Arial" w:hAnsi="Arial"/>
        </w:rPr>
        <w:t>“1”</w:t>
      </w:r>
      <w:r>
        <w:rPr>
          <w:rFonts w:cs="Arial" w:ascii="Arial" w:hAnsi="Arial"/>
          <w:lang w:val="ro-RO"/>
        </w:rPr>
        <w:t>) către monitor, R1 şi R2 fac parte din mulţimea firelor în aşteptare la acest monitor.</w:t>
      </w:r>
    </w:p>
    <w:p>
      <w:pPr>
        <w:pStyle w:val="Normal"/>
        <w:jc w:val="both"/>
        <w:rPr>
          <w:rFonts w:ascii="Arial" w:hAnsi="Arial" w:cs="Arial"/>
          <w:lang w:val="ro-RO"/>
        </w:rPr>
      </w:pPr>
      <w:r>
        <w:rPr>
          <w:rFonts w:cs="Arial" w:ascii="Arial" w:hAnsi="Arial"/>
          <w:lang w:val="ro-RO"/>
        </w:rPr>
        <w:t>Mesajul 3.1:notify() transmis din metoda put() reda controlul firului R1. Executarea metodei get() se reia cu instrucţiunea ce urmează expresiei wait() care a trimis firul în aşteptare. Prin urmare se  afişează prima linie. Afisarea liniei se face într-o zona de excludere mutuală, deci alte fire de executare nu pot interveni ca să altereze conţinutul liniei. Trebuie notat că valoarea variabilei de control count este pusă la valoarea 0, pentru a semnala faptul că linia a fost deja afişată.</w:t>
      </w:r>
    </w:p>
    <w:p>
      <w:pPr>
        <w:pStyle w:val="Normal"/>
        <w:jc w:val="both"/>
        <w:rPr/>
      </w:pPr>
      <w:r>
        <w:rPr>
          <w:rFonts w:cs="Arial" w:ascii="Arial" w:hAnsi="Arial"/>
          <w:lang w:val="ro-RO"/>
        </w:rPr>
        <w:t>Mesajul 3.1.1: notify() este trimis după această actualizare a variabilei count din metoda get(). Unul  din  firele din mulţimea de aşteptare a monitorului b, spre exemplu R2, preia controlul asupra monitorului: executarea metodei get începe însă după instrucţiunea de test if(count</w:t>
      </w:r>
      <w:r>
        <w:rPr>
          <w:rFonts w:cs="Arial" w:ascii="Arial" w:hAnsi="Arial"/>
        </w:rPr>
        <w:t>==0</w:t>
      </w:r>
      <w:r>
        <w:rPr>
          <w:rFonts w:cs="Arial" w:ascii="Arial" w:hAnsi="Arial"/>
          <w:lang w:val="ro-RO"/>
        </w:rPr>
        <w:t>)wait().  Schimbarea variabilei de control nu mai este sesizată si linia mai este afişată incă o dată.</w:t>
      </w:r>
    </w:p>
    <w:p>
      <w:pPr>
        <w:pStyle w:val="Normal"/>
        <w:jc w:val="both"/>
        <w:rPr>
          <w:rFonts w:ascii="Arial" w:hAnsi="Arial" w:cs="Arial"/>
          <w:lang w:val="ro-RO"/>
        </w:rPr>
      </w:pPr>
      <w:r>
        <w:rPr>
          <w:rFonts w:cs="Arial" w:ascii="Arial" w:hAnsi="Arial"/>
          <w:lang w:val="ro-RO"/>
        </w:rPr>
      </w:r>
    </w:p>
    <w:p>
      <w:pPr>
        <w:pStyle w:val="Normal"/>
        <w:jc w:val="both"/>
        <w:rPr/>
      </w:pPr>
      <w:r>
        <w:rPr>
          <w:rFonts w:cs="Arial" w:ascii="Arial" w:hAnsi="Arial"/>
          <w:b/>
          <w:bCs/>
          <w:lang w:val="ro-RO"/>
        </w:rPr>
        <w:t xml:space="preserve">Observaţia 5. </w:t>
      </w:r>
      <w:r>
        <w:rPr>
          <w:rFonts w:cs="Arial" w:ascii="Arial" w:hAnsi="Arial"/>
          <w:lang w:val="ro-RO"/>
        </w:rPr>
        <w:t>În absenţa clauzei synchronized, metodele get şi put nu mai sunt zone de excludere reciprocă. În acest caz este afectată şi integritatea liniilor, fiind posibilă afişarea unor linii de forma:</w:t>
      </w:r>
    </w:p>
    <w:p>
      <w:pPr>
        <w:pStyle w:val="Normal"/>
        <w:jc w:val="both"/>
        <w:rPr>
          <w:rFonts w:ascii="Arial" w:hAnsi="Arial" w:cs="Arial"/>
          <w:lang w:val="ro-RO"/>
        </w:rPr>
      </w:pPr>
      <w:r>
        <w:rPr>
          <w:rFonts w:cs="Arial" w:ascii="Arial" w:hAnsi="Arial"/>
          <w:lang w:val="ro-RO"/>
        </w:rPr>
        <w:t>Message 2.157 from thread 3</w:t>
      </w:r>
    </w:p>
    <w:p>
      <w:pPr>
        <w:pStyle w:val="Normal"/>
        <w:jc w:val="both"/>
        <w:rPr>
          <w:rFonts w:ascii="Arial" w:hAnsi="Arial" w:cs="Arial"/>
          <w:lang w:val="ro-RO"/>
        </w:rPr>
      </w:pPr>
      <w:r>
        <w:rPr>
          <w:rFonts w:cs="Arial" w:ascii="Arial" w:hAnsi="Arial"/>
          <w:lang w:val="ro-RO"/>
        </w:rPr>
        <w:t>unde numărul firului (3) nu mai corespunde cu prefixul numărului de mesaj (2).</w:t>
      </w:r>
    </w:p>
    <w:p>
      <w:pPr>
        <w:pStyle w:val="Normal"/>
        <w:rPr>
          <w:rFonts w:ascii="Arial" w:hAnsi="Arial" w:cs="Arial"/>
          <w:lang w:val="ro-RO"/>
        </w:rPr>
      </w:pPr>
      <w:r>
        <w:rPr>
          <w:rFonts w:cs="Arial" w:ascii="Arial" w:hAnsi="Arial"/>
          <w:lang w:val="ro-RO"/>
        </w:rPr>
      </w:r>
      <w:r>
        <w:br w:type="page"/>
      </w:r>
    </w:p>
    <w:p>
      <w:pPr>
        <w:pStyle w:val="Titlu1"/>
        <w:rPr/>
      </w:pPr>
      <w:r>
        <w:rPr/>
        <w:t xml:space="preserve">Comunicare </w:t>
      </w:r>
      <w:r>
        <w:rPr>
          <w:lang w:val="ro-RO"/>
        </w:rPr>
        <w:t>î</w:t>
      </w:r>
      <w:r>
        <w:rPr/>
        <w:t>ntre calculatoare utilizând dispozitive “socket”</w:t>
      </w:r>
    </w:p>
    <w:p>
      <w:pPr>
        <w:pStyle w:val="Normal"/>
        <w:rPr/>
      </w:pPr>
      <w:r>
        <w:rPr/>
      </w:r>
    </w:p>
    <w:p>
      <w:pPr>
        <w:pStyle w:val="Normal"/>
        <w:rPr/>
      </w:pPr>
      <w:r>
        <w:rPr/>
      </w:r>
    </w:p>
    <w:p>
      <w:pPr>
        <w:pStyle w:val="Normal"/>
        <w:rPr/>
      </w:pPr>
      <w:r>
        <w:rPr/>
      </w:r>
    </w:p>
    <w:p>
      <w:pPr>
        <w:pStyle w:val="PlainText"/>
        <w:rPr>
          <w:rFonts w:eastAsia="MS Mincho;ＭＳ 明朝"/>
        </w:rPr>
      </w:pPr>
      <w:r>
        <mc:AlternateContent>
          <mc:Choice Requires="wps">
            <w:drawing>
              <wp:anchor behindDoc="0" distT="0" distB="0" distL="114935" distR="114935" simplePos="0" locked="0" layoutInCell="1" allowOverlap="1" relativeHeight="87">
                <wp:simplePos x="0" y="0"/>
                <wp:positionH relativeFrom="column">
                  <wp:posOffset>3771900</wp:posOffset>
                </wp:positionH>
                <wp:positionV relativeFrom="paragraph">
                  <wp:posOffset>114300</wp:posOffset>
                </wp:positionV>
                <wp:extent cx="635" cy="343535"/>
                <wp:effectExtent l="0" t="0" r="0" b="0"/>
                <wp:wrapNone/>
                <wp:docPr id="101" name=""/>
                <a:graphic xmlns:a="http://schemas.openxmlformats.org/drawingml/2006/main">
                  <a:graphicData uri="http://schemas.microsoft.com/office/word/2010/wordprocessingShape">
                    <wps:wsp>
                      <wps:cNvSpPr/>
                      <wps:spPr>
                        <a:xfrm>
                          <a:off x="0" y="0"/>
                          <a:ext cx="0" cy="34308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97pt,9pt" to="297pt,35.95pt" stroked="t" style="position:absolute">
                <v:stroke color="black" weight="9360" endarrow="block" endarrowwidth="medium" endarrowlength="medium" joinstyle="miter" endcap="flat"/>
                <v:fill o:detectmouseclick="t" on="false"/>
              </v:line>
            </w:pict>
          </mc:Fallback>
        </mc:AlternateContent>
        <mc:AlternateContent>
          <mc:Choice Requires="wps">
            <w:drawing>
              <wp:anchor behindDoc="0" distT="0" distB="0" distL="114935" distR="114935" simplePos="0" locked="0" layoutInCell="1" allowOverlap="1" relativeHeight="88">
                <wp:simplePos x="0" y="0"/>
                <wp:positionH relativeFrom="column">
                  <wp:posOffset>2971800</wp:posOffset>
                </wp:positionH>
                <wp:positionV relativeFrom="paragraph">
                  <wp:posOffset>114300</wp:posOffset>
                </wp:positionV>
                <wp:extent cx="800735" cy="635"/>
                <wp:effectExtent l="0" t="0" r="0" b="0"/>
                <wp:wrapNone/>
                <wp:docPr id="102" name=""/>
                <a:graphic xmlns:a="http://schemas.openxmlformats.org/drawingml/2006/main">
                  <a:graphicData uri="http://schemas.microsoft.com/office/word/2010/wordprocessingShape">
                    <wps:wsp>
                      <wps:cNvSpPr/>
                      <wps:spPr>
                        <a:xfrm>
                          <a:off x="0" y="0"/>
                          <a:ext cx="8002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34pt,9pt" to="296.95pt,9pt" stroked="t" style="position:absolute">
                <v:stroke color="black" weight="9360" joinstyle="miter" endcap="flat"/>
                <v:fill o:detectmouseclick="t" on="false"/>
              </v:line>
            </w:pict>
          </mc:Fallback>
        </mc:AlternateContent>
        <mc:AlternateContent>
          <mc:Choice Requires="wps">
            <w:drawing>
              <wp:anchor behindDoc="0" distT="0" distB="0" distL="114935" distR="114935" simplePos="0" locked="0" layoutInCell="1" allowOverlap="1" relativeHeight="104">
                <wp:simplePos x="0" y="0"/>
                <wp:positionH relativeFrom="column">
                  <wp:posOffset>800100</wp:posOffset>
                </wp:positionH>
                <wp:positionV relativeFrom="paragraph">
                  <wp:posOffset>114300</wp:posOffset>
                </wp:positionV>
                <wp:extent cx="635" cy="915035"/>
                <wp:effectExtent l="0" t="0" r="0" b="0"/>
                <wp:wrapNone/>
                <wp:docPr id="103" name=""/>
                <a:graphic xmlns:a="http://schemas.openxmlformats.org/drawingml/2006/main">
                  <a:graphicData uri="http://schemas.microsoft.com/office/word/2010/wordprocessingShape">
                    <wps:wsp>
                      <wps:cNvSpPr/>
                      <wps:spPr>
                        <a:xfrm>
                          <a:off x="0" y="0"/>
                          <a:ext cx="0" cy="914400"/>
                        </a:xfrm>
                        <a:prstGeom prst="line">
                          <a:avLst/>
                        </a:prstGeom>
                        <a:ln cap="rnd" w="9360">
                          <a:solidFill>
                            <a:srgbClr val="000000"/>
                          </a:solidFill>
                          <a:prstDash val="sysDot"/>
                          <a:miter/>
                        </a:ln>
                      </wps:spPr>
                      <wps:style>
                        <a:lnRef idx="0"/>
                        <a:fillRef idx="0"/>
                        <a:effectRef idx="0"/>
                        <a:fontRef idx="minor"/>
                      </wps:style>
                      <wps:bodyPr/>
                    </wps:wsp>
                  </a:graphicData>
                </a:graphic>
              </wp:anchor>
            </w:drawing>
          </mc:Choice>
          <mc:Fallback>
            <w:pict>
              <v:line id="shape_0" from="63pt,9pt" to="63pt,80.95pt" stroked="t" style="position:absolute">
                <v:stroke color="black" weight="9360" dashstyle="shortdot" joinstyle="miter" endcap="round"/>
                <v:fill o:detectmouseclick="t" on="false"/>
              </v:line>
            </w:pict>
          </mc:Fallback>
        </mc:AlternateContent>
        <mc:AlternateContent>
          <mc:Choice Requires="wps">
            <w:drawing>
              <wp:anchor behindDoc="0" distT="0" distB="0" distL="114935" distR="114935" simplePos="0" locked="0" layoutInCell="1" allowOverlap="1" relativeHeight="120">
                <wp:simplePos x="0" y="0"/>
                <wp:positionH relativeFrom="column">
                  <wp:posOffset>800100</wp:posOffset>
                </wp:positionH>
                <wp:positionV relativeFrom="paragraph">
                  <wp:posOffset>114300</wp:posOffset>
                </wp:positionV>
                <wp:extent cx="1257935" cy="1270"/>
                <wp:effectExtent l="0" t="0" r="0" b="0"/>
                <wp:wrapNone/>
                <wp:docPr id="104" name=""/>
                <a:graphic xmlns:a="http://schemas.openxmlformats.org/drawingml/2006/main">
                  <a:graphicData uri="http://schemas.microsoft.com/office/word/2010/wordprocessingShape">
                    <wps:wsp>
                      <wps:cNvSpPr/>
                      <wps:spPr>
                        <a:xfrm flipH="1">
                          <a:off x="0" y="0"/>
                          <a:ext cx="1257480" cy="0"/>
                        </a:xfrm>
                        <a:prstGeom prst="line">
                          <a:avLst/>
                        </a:prstGeom>
                        <a:ln cap="rnd" w="9360">
                          <a:solidFill>
                            <a:srgbClr val="000000"/>
                          </a:solidFill>
                          <a:prstDash val="sysDot"/>
                          <a:miter/>
                        </a:ln>
                      </wps:spPr>
                      <wps:style>
                        <a:lnRef idx="0"/>
                        <a:fillRef idx="0"/>
                        <a:effectRef idx="0"/>
                        <a:fontRef idx="minor"/>
                      </wps:style>
                      <wps:bodyPr/>
                    </wps:wsp>
                  </a:graphicData>
                </a:graphic>
              </wp:anchor>
            </w:drawing>
          </mc:Choice>
          <mc:Fallback>
            <w:pict>
              <v:line id="shape_0" from="63pt,9pt" to="161.95pt,9pt" stroked="t" style="position:absolute;flip:x">
                <v:stroke color="black" weight="9360" dashstyle="shortdot" joinstyle="miter" endcap="round"/>
                <v:fill o:detectmouseclick="t" on="false"/>
              </v:line>
            </w:pict>
          </mc:Fallback>
        </mc:AlternateContent>
      </w:r>
      <w:r>
        <w:rPr>
          <w:rFonts w:eastAsia="Courier New"/>
          <w:b/>
          <w:bCs/>
        </w:rPr>
        <w:t xml:space="preserve"> </w:t>
      </w:r>
      <w:r>
        <w:rPr>
          <w:rFonts w:eastAsia="Courier New"/>
          <w:b/>
          <w:bCs/>
        </w:rPr>
        <w:t xml:space="preserve">                                                                                                                                                                                                                                                                                                                                                                                                                                                                                                                                                                                                                                                                                                                                                                                                                                                                                                                                                                                                                                                                                                                                                                                                                                                                                                                                                                                                                                                                                                                                                                                                                                                                                                                                                                                                                                                                                                                                                                                                                                                                                                                                                                                                                                                                                                                                                                                                                                                                                                                                                                                                                                                                                                                                                                                                                    </w:t>
      </w:r>
      <w:r>
        <mc:AlternateContent>
          <mc:Choice Requires="wps">
            <w:drawing>
              <wp:anchor behindDoc="0" distT="0" distB="0" distL="114935" distR="114935" simplePos="0" locked="0" layoutInCell="1" allowOverlap="1" relativeHeight="82">
                <wp:simplePos x="0" y="0"/>
                <wp:positionH relativeFrom="column">
                  <wp:posOffset>328930</wp:posOffset>
                </wp:positionH>
                <wp:positionV relativeFrom="paragraph">
                  <wp:posOffset>-471170</wp:posOffset>
                </wp:positionV>
                <wp:extent cx="3799840" cy="3914140"/>
                <wp:effectExtent l="0" t="0" r="0" b="0"/>
                <wp:wrapNone/>
                <wp:docPr id="105" name="Cadru50"/>
                <a:graphic xmlns:a="http://schemas.openxmlformats.org/drawingml/2006/main">
                  <a:graphicData uri="http://schemas.microsoft.com/office/word/2010/wordprocessingShape">
                    <wps:wsp>
                      <wps:cNvSpPr txBox="1"/>
                      <wps:spPr>
                        <a:xfrm>
                          <a:off x="0" y="0"/>
                          <a:ext cx="3799840" cy="3914140"/>
                        </a:xfrm>
                        <a:prstGeom prst="rect"/>
                        <a:solidFill>
                          <a:srgbClr val="FFFFFF"/>
                        </a:solidFill>
                        <a:ln w="28575">
                          <a:solidFill>
                            <a:srgbClr val="000000"/>
                          </a:solidFill>
                        </a:ln>
                      </wps:spPr>
                      <wps:txbx>
                        <w:txbxConten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u1"/>
                              <w:spacing w:before="240" w:after="60"/>
                              <w:rPr/>
                            </w:pPr>
                            <w:r>
                              <w:rPr/>
                              <w:t>A server Computer</w:t>
                            </w:r>
                          </w:p>
                        </w:txbxContent>
                      </wps:txbx>
                      <wps:bodyPr anchor="t" lIns="91440" tIns="45720" rIns="91440" bIns="45720">
                        <a:noAutofit/>
                      </wps:bodyPr>
                    </wps:wsp>
                  </a:graphicData>
                </a:graphic>
              </wp:anchor>
            </w:drawing>
          </mc:Choice>
          <mc:Fallback>
            <w:pict>
              <v:rect fillcolor="#FFFFFF" strokecolor="#000000" strokeweight="2pt" style="position:absolute;rotation:0;width:299.2pt;height:308.2pt;mso-wrap-distance-left:9.05pt;mso-wrap-distance-right:9.05pt;mso-wrap-distance-top:0pt;mso-wrap-distance-bottom:0pt;margin-top:-37.1pt;mso-position-vertical-relative:text;margin-left:25.9pt;mso-position-horizontal-relative:text">
                <v:textbox>
                  <w:txbxConten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u1"/>
                        <w:spacing w:before="240" w:after="60"/>
                        <w:rPr/>
                      </w:pPr>
                      <w:r>
                        <w:rPr/>
                        <w:t>A server Computer</w:t>
                      </w:r>
                    </w:p>
                  </w:txbxContent>
                </v:textbox>
              </v:rect>
            </w:pict>
          </mc:Fallback>
        </mc:AlternateContent>
      </w:r>
      <w:r>
        <mc:AlternateContent>
          <mc:Choice Requires="wps">
            <w:drawing>
              <wp:anchor behindDoc="0" distT="0" distB="0" distL="114935" distR="114935" simplePos="0" locked="0" layoutInCell="1" allowOverlap="1" relativeHeight="85">
                <wp:simplePos x="0" y="0"/>
                <wp:positionH relativeFrom="column">
                  <wp:posOffset>2971800</wp:posOffset>
                </wp:positionH>
                <wp:positionV relativeFrom="paragraph">
                  <wp:posOffset>-114300</wp:posOffset>
                </wp:positionV>
                <wp:extent cx="1028700" cy="342900"/>
                <wp:effectExtent l="0" t="0" r="0" b="0"/>
                <wp:wrapNone/>
                <wp:docPr id="106" name="Cadru49"/>
                <a:graphic xmlns:a="http://schemas.openxmlformats.org/drawingml/2006/main">
                  <a:graphicData uri="http://schemas.microsoft.com/office/word/2010/wordprocessingShape">
                    <wps:wsp>
                      <wps:cNvSpPr txBox="1"/>
                      <wps:spPr>
                        <a:xfrm>
                          <a:off x="0" y="0"/>
                          <a:ext cx="1028700" cy="342900"/>
                        </a:xfrm>
                        <a:prstGeom prst="rect"/>
                        <a:solidFill>
                          <a:srgbClr val="FFFFFF"/>
                        </a:solidFill>
                      </wps:spPr>
                      <wps:txbx>
                        <w:txbxContent>
                          <w:p>
                            <w:pPr>
                              <w:pStyle w:val="Normal"/>
                              <w:rPr/>
                            </w:pPr>
                            <w:r>
                              <w:rPr/>
                              <w:t>1:accept()</w:t>
                            </w:r>
                          </w:p>
                        </w:txbxContent>
                      </wps:txbx>
                      <wps:bodyPr anchor="t" lIns="92075" tIns="46355" rIns="92075" bIns="46355">
                        <a:noAutofit/>
                      </wps:bodyPr>
                    </wps:wsp>
                  </a:graphicData>
                </a:graphic>
              </wp:anchor>
            </w:drawing>
          </mc:Choice>
          <mc:Fallback>
            <w:pict>
              <v:rect fillcolor="#FFFFFF" style="position:absolute;rotation:0;width:81pt;height:27pt;mso-wrap-distance-left:9.05pt;mso-wrap-distance-right:9.05pt;mso-wrap-distance-top:0pt;mso-wrap-distance-bottom:0pt;margin-top:-9pt;mso-position-vertical-relative:text;margin-left:234pt;mso-position-horizontal-relative:text">
                <v:textbox inset="0.100694444444444in,0.0506944444444444in,0.100694444444444in,0.0506944444444444in">
                  <w:txbxContent>
                    <w:p>
                      <w:pPr>
                        <w:pStyle w:val="Normal"/>
                        <w:rPr/>
                      </w:pPr>
                      <w:r>
                        <w:rPr/>
                        <w:t>1:accept()</w:t>
                      </w:r>
                    </w:p>
                  </w:txbxContent>
                </v:textbox>
              </v:rect>
            </w:pict>
          </mc:Fallback>
        </mc:AlternateContent>
      </w:r>
      <w:r>
        <mc:AlternateContent>
          <mc:Choice Requires="wps">
            <w:drawing>
              <wp:anchor behindDoc="0" distT="0" distB="0" distL="114935" distR="114935" simplePos="0" locked="0" layoutInCell="1" allowOverlap="1" relativeHeight="99">
                <wp:simplePos x="0" y="0"/>
                <wp:positionH relativeFrom="column">
                  <wp:posOffset>2052955</wp:posOffset>
                </wp:positionH>
                <wp:positionV relativeFrom="paragraph">
                  <wp:posOffset>-233045</wp:posOffset>
                </wp:positionV>
                <wp:extent cx="923290" cy="580390"/>
                <wp:effectExtent l="0" t="0" r="0" b="0"/>
                <wp:wrapNone/>
                <wp:docPr id="107" name="Cadru48"/>
                <a:graphic xmlns:a="http://schemas.openxmlformats.org/drawingml/2006/main">
                  <a:graphicData uri="http://schemas.microsoft.com/office/word/2010/wordprocessingShape">
                    <wps:wsp>
                      <wps:cNvSpPr txBox="1"/>
                      <wps:spPr>
                        <a:xfrm>
                          <a:off x="0" y="0"/>
                          <a:ext cx="923290" cy="580390"/>
                        </a:xfrm>
                        <a:prstGeom prst="rect"/>
                        <a:solidFill>
                          <a:srgbClr val="FFFFFF"/>
                        </a:solidFill>
                        <a:ln w="9525">
                          <a:solidFill>
                            <a:srgbClr val="000000"/>
                          </a:solidFill>
                        </a:ln>
                      </wps:spPr>
                      <wps:txbx>
                        <w:txbxContent>
                          <w:p>
                            <w:pPr>
                              <w:pStyle w:val="Normal"/>
                              <w:rPr/>
                            </w:pPr>
                            <w:r>
                              <w:rPr/>
                              <w:t>Server</w:t>
                            </w:r>
                          </w:p>
                          <w:p>
                            <w:pPr>
                              <w:pStyle w:val="Normal"/>
                              <w:rPr/>
                            </w:pPr>
                            <w:r>
                              <w:rPr/>
                              <w:t>Program</w:t>
                            </w:r>
                          </w:p>
                        </w:txbxContent>
                      </wps:txbx>
                      <wps:bodyPr anchor="t" lIns="91440" tIns="45720" rIns="91440" bIns="45720">
                        <a:noAutofit/>
                      </wps:bodyPr>
                    </wps:wsp>
                  </a:graphicData>
                </a:graphic>
              </wp:anchor>
            </w:drawing>
          </mc:Choice>
          <mc:Fallback>
            <w:pict>
              <v:rect fillcolor="#FFFFFF" strokecolor="#000000" strokeweight="0pt" style="position:absolute;rotation:0;width:72.7pt;height:45.7pt;mso-wrap-distance-left:9.05pt;mso-wrap-distance-right:9.05pt;mso-wrap-distance-top:0pt;mso-wrap-distance-bottom:0pt;margin-top:-18.35pt;mso-position-vertical-relative:text;margin-left:161.65pt;mso-position-horizontal-relative:text">
                <v:textbox>
                  <w:txbxContent>
                    <w:p>
                      <w:pPr>
                        <w:pStyle w:val="Normal"/>
                        <w:rPr/>
                      </w:pPr>
                      <w:r>
                        <w:rPr/>
                        <w:t>Server</w:t>
                      </w:r>
                    </w:p>
                    <w:p>
                      <w:pPr>
                        <w:pStyle w:val="Normal"/>
                        <w:rPr/>
                      </w:pPr>
                      <w:r>
                        <w:rPr/>
                        <w:t>Program</w:t>
                      </w:r>
                    </w:p>
                  </w:txbxContent>
                </v:textbox>
              </v:rect>
            </w:pict>
          </mc:Fallback>
        </mc:AlternateContent>
      </w:r>
      <w:r>
        <mc:AlternateContent>
          <mc:Choice Requires="wps">
            <w:drawing>
              <wp:anchor behindDoc="0" distT="0" distB="0" distL="114935" distR="114935" simplePos="0" locked="0" layoutInCell="1" allowOverlap="1" relativeHeight="119">
                <wp:simplePos x="0" y="0"/>
                <wp:positionH relativeFrom="column">
                  <wp:posOffset>457200</wp:posOffset>
                </wp:positionH>
                <wp:positionV relativeFrom="paragraph">
                  <wp:posOffset>-342900</wp:posOffset>
                </wp:positionV>
                <wp:extent cx="1485900" cy="457200"/>
                <wp:effectExtent l="0" t="0" r="0" b="0"/>
                <wp:wrapNone/>
                <wp:docPr id="108" name="Cadru47"/>
                <a:graphic xmlns:a="http://schemas.openxmlformats.org/drawingml/2006/main">
                  <a:graphicData uri="http://schemas.microsoft.com/office/word/2010/wordprocessingShape">
                    <wps:wsp>
                      <wps:cNvSpPr txBox="1"/>
                      <wps:spPr>
                        <a:xfrm>
                          <a:off x="0" y="0"/>
                          <a:ext cx="1485900" cy="457200"/>
                        </a:xfrm>
                        <a:prstGeom prst="rect"/>
                        <a:solidFill>
                          <a:srgbClr val="FFFFFF"/>
                        </a:solidFill>
                      </wps:spPr>
                      <wps:txbx>
                        <w:txbxContent>
                          <w:p>
                            <w:pPr>
                              <w:pStyle w:val="Normal"/>
                              <w:rPr/>
                            </w:pPr>
                            <w:r>
                              <w:rPr/>
                              <w:t>0 :creates a ServerConnector</w:t>
                            </w:r>
                          </w:p>
                        </w:txbxContent>
                      </wps:txbx>
                      <wps:bodyPr anchor="t" lIns="92075" tIns="46355" rIns="92075" bIns="46355">
                        <a:noAutofit/>
                      </wps:bodyPr>
                    </wps:wsp>
                  </a:graphicData>
                </a:graphic>
              </wp:anchor>
            </w:drawing>
          </mc:Choice>
          <mc:Fallback>
            <w:pict>
              <v:rect fillcolor="#FFFFFF" style="position:absolute;rotation:0;width:117pt;height:36pt;mso-wrap-distance-left:9.05pt;mso-wrap-distance-right:9.05pt;mso-wrap-distance-top:0pt;mso-wrap-distance-bottom:0pt;margin-top:-27pt;mso-position-vertical-relative:text;margin-left:36pt;mso-position-horizontal-relative:text">
                <v:textbox inset="0.100694444444444in,0.0506944444444444in,0.100694444444444in,0.0506944444444444in">
                  <w:txbxContent>
                    <w:p>
                      <w:pPr>
                        <w:pStyle w:val="Normal"/>
                        <w:rPr/>
                      </w:pPr>
                      <w:r>
                        <w:rPr/>
                        <w:t>0 :creates a ServerConnector</w:t>
                      </w:r>
                    </w:p>
                  </w:txbxContent>
                </v:textbox>
              </v:rect>
            </w:pict>
          </mc:Fallback>
        </mc:AlternateContent>
      </w:r>
    </w:p>
    <w:p>
      <w:pPr>
        <w:pStyle w:val="PlainText"/>
        <w:rPr>
          <w:rFonts w:eastAsia="MS Mincho;ＭＳ 明朝"/>
          <w:b/>
          <w:b/>
          <w:bCs/>
          <w:lang w:val="ro-RO" w:eastAsia="ro-RO"/>
        </w:rPr>
      </w:pPr>
      <w:r>
        <w:rPr>
          <w:rFonts w:eastAsia="MS Mincho;ＭＳ 明朝"/>
          <w:b/>
          <w:bCs/>
          <w:lang w:val="ro-RO" w:eastAsia="ro-RO"/>
        </w:rPr>
        <mc:AlternateContent>
          <mc:Choice Requires="wps">
            <w:drawing>
              <wp:anchor behindDoc="0" distT="0" distB="0" distL="114935" distR="114935" simplePos="0" locked="0" layoutInCell="1" allowOverlap="1" relativeHeight="105">
                <wp:simplePos x="0" y="0"/>
                <wp:positionH relativeFrom="column">
                  <wp:posOffset>457200</wp:posOffset>
                </wp:positionH>
                <wp:positionV relativeFrom="paragraph">
                  <wp:posOffset>84455</wp:posOffset>
                </wp:positionV>
                <wp:extent cx="635" cy="2172335"/>
                <wp:effectExtent l="0" t="0" r="0" b="0"/>
                <wp:wrapNone/>
                <wp:docPr id="109" name=""/>
                <a:graphic xmlns:a="http://schemas.openxmlformats.org/drawingml/2006/main">
                  <a:graphicData uri="http://schemas.microsoft.com/office/word/2010/wordprocessingShape">
                    <wps:wsp>
                      <wps:cNvSpPr/>
                      <wps:spPr>
                        <a:xfrm>
                          <a:off x="0" y="0"/>
                          <a:ext cx="0" cy="217188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36pt,6.65pt" to="36pt,177.6pt" stroked="t" style="position:absolute">
                <v:stroke color="black" weight="9360" joinstyle="miter" endcap="flat"/>
                <v:fill o:detectmouseclick="t" on="false"/>
              </v:line>
            </w:pict>
          </mc:Fallback>
        </mc:AlternateContent>
        <mc:AlternateContent>
          <mc:Choice Requires="wps">
            <w:drawing>
              <wp:anchor behindDoc="0" distT="0" distB="0" distL="114935" distR="114935" simplePos="0" locked="0" layoutInCell="1" allowOverlap="1" relativeHeight="121">
                <wp:simplePos x="0" y="0"/>
                <wp:positionH relativeFrom="column">
                  <wp:posOffset>457200</wp:posOffset>
                </wp:positionH>
                <wp:positionV relativeFrom="paragraph">
                  <wp:posOffset>84455</wp:posOffset>
                </wp:positionV>
                <wp:extent cx="1600835" cy="1270"/>
                <wp:effectExtent l="0" t="0" r="0" b="0"/>
                <wp:wrapNone/>
                <wp:docPr id="110" name=""/>
                <a:graphic xmlns:a="http://schemas.openxmlformats.org/drawingml/2006/main">
                  <a:graphicData uri="http://schemas.microsoft.com/office/word/2010/wordprocessingShape">
                    <wps:wsp>
                      <wps:cNvSpPr/>
                      <wps:spPr>
                        <a:xfrm flipH="1">
                          <a:off x="0" y="0"/>
                          <a:ext cx="16002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36pt,6.65pt" to="161.95pt,6.65pt" stroked="t" style="position:absolute;flip:x">
                <v:stroke color="black" weight="9360" joinstyle="miter" endcap="flat"/>
                <v:fill o:detectmouseclick="t" on="false"/>
              </v:line>
            </w:pict>
          </mc:Fallback>
        </mc:AlternateContent>
      </w:r>
      <w:r>
        <mc:AlternateContent>
          <mc:Choice Requires="wps">
            <w:drawing>
              <wp:anchor behindDoc="0" distT="0" distB="0" distL="114935" distR="114935" simplePos="0" locked="0" layoutInCell="1" allowOverlap="1" relativeHeight="92">
                <wp:simplePos x="0" y="0"/>
                <wp:positionH relativeFrom="column">
                  <wp:posOffset>4229100</wp:posOffset>
                </wp:positionH>
                <wp:positionV relativeFrom="paragraph">
                  <wp:posOffset>84455</wp:posOffset>
                </wp:positionV>
                <wp:extent cx="1028700" cy="571500"/>
                <wp:effectExtent l="0" t="0" r="0" b="0"/>
                <wp:wrapNone/>
                <wp:docPr id="111" name="Cadru51"/>
                <a:graphic xmlns:a="http://schemas.openxmlformats.org/drawingml/2006/main">
                  <a:graphicData uri="http://schemas.microsoft.com/office/word/2010/wordprocessingShape">
                    <wps:wsp>
                      <wps:cNvSpPr txBox="1"/>
                      <wps:spPr>
                        <a:xfrm>
                          <a:off x="0" y="0"/>
                          <a:ext cx="1028700" cy="571500"/>
                        </a:xfrm>
                        <a:prstGeom prst="rect"/>
                        <a:solidFill>
                          <a:srgbClr val="FFFFFF"/>
                        </a:solidFill>
                      </wps:spPr>
                      <wps:txbx>
                        <w:txbxContent>
                          <w:p>
                            <w:pPr>
                              <w:pStyle w:val="Normal"/>
                              <w:numPr>
                                <w:ilvl w:val="1"/>
                                <w:numId w:val="22"/>
                              </w:numPr>
                              <w:rPr/>
                            </w:pPr>
                            <w:r>
                              <w:rPr/>
                              <w:t>:</w:t>
                            </w:r>
                          </w:p>
                          <w:p>
                            <w:pPr>
                              <w:pStyle w:val="Normal"/>
                              <w:rPr/>
                            </w:pPr>
                            <w:r>
                              <w:rPr/>
                              <w:t xml:space="preserve">listen for a connection </w:t>
                            </w:r>
                          </w:p>
                        </w:txbxContent>
                      </wps:txbx>
                      <wps:bodyPr anchor="t" lIns="92075" tIns="46355" rIns="92075" bIns="46355">
                        <a:noAutofit/>
                      </wps:bodyPr>
                    </wps:wsp>
                  </a:graphicData>
                </a:graphic>
              </wp:anchor>
            </w:drawing>
          </mc:Choice>
          <mc:Fallback>
            <w:pict>
              <v:rect fillcolor="#FFFFFF" style="position:absolute;rotation:0;width:81pt;height:45pt;mso-wrap-distance-left:9.05pt;mso-wrap-distance-right:9.05pt;mso-wrap-distance-top:0pt;mso-wrap-distance-bottom:0pt;margin-top:6.65pt;mso-position-vertical-relative:text;margin-left:333pt;mso-position-horizontal-relative:text">
                <v:textbox inset="0.100694444444444in,0.0506944444444444in,0.100694444444444in,0.0506944444444444in">
                  <w:txbxContent>
                    <w:p>
                      <w:pPr>
                        <w:pStyle w:val="Normal"/>
                        <w:numPr>
                          <w:ilvl w:val="1"/>
                          <w:numId w:val="22"/>
                        </w:numPr>
                        <w:rPr/>
                      </w:pPr>
                      <w:r>
                        <w:rPr/>
                        <w:t>:</w:t>
                      </w:r>
                    </w:p>
                    <w:p>
                      <w:pPr>
                        <w:pStyle w:val="Normal"/>
                        <w:rPr/>
                      </w:pPr>
                      <w:r>
                        <w:rPr/>
                        <w:t xml:space="preserve">listen for a connection </w:t>
                      </w:r>
                    </w:p>
                  </w:txbxContent>
                </v:textbox>
              </v:rect>
            </w:pict>
          </mc:Fallback>
        </mc:AlternateContent>
      </w:r>
    </w:p>
    <w:p>
      <w:pPr>
        <w:pStyle w:val="PlainText"/>
        <w:rPr>
          <w:rFonts w:eastAsia="MS Mincho;ＭＳ 明朝"/>
          <w:b/>
          <w:b/>
          <w:bCs/>
        </w:rPr>
      </w:pPr>
      <w:r>
        <w:rPr>
          <w:rFonts w:eastAsia="MS Mincho;ＭＳ 明朝"/>
          <w:b/>
          <w:bCs/>
        </w:rPr>
      </w:r>
    </w:p>
    <w:p>
      <w:pPr>
        <w:pStyle w:val="PlainText"/>
        <w:rPr>
          <w:rFonts w:eastAsia="MS Mincho;ＭＳ 明朝"/>
          <w:b/>
          <w:b/>
          <w:bCs/>
          <w:lang w:val="ro-RO" w:eastAsia="ro-RO"/>
        </w:rPr>
      </w:pPr>
      <w:r>
        <w:rPr>
          <w:rFonts w:eastAsia="MS Mincho;ＭＳ 明朝"/>
          <w:b/>
          <w:bCs/>
          <w:lang w:val="ro-RO" w:eastAsia="ro-RO"/>
        </w:rPr>
      </w:r>
      <w:r>
        <mc:AlternateContent>
          <mc:Choice Requires="wps">
            <w:drawing>
              <wp:anchor behindDoc="0" distT="0" distB="0" distL="114935" distR="114935" simplePos="0" locked="0" layoutInCell="1" allowOverlap="1" relativeHeight="86">
                <wp:simplePos x="0" y="0"/>
                <wp:positionH relativeFrom="column">
                  <wp:posOffset>1024255</wp:posOffset>
                </wp:positionH>
                <wp:positionV relativeFrom="paragraph">
                  <wp:posOffset>20955</wp:posOffset>
                </wp:positionV>
                <wp:extent cx="2866390" cy="923290"/>
                <wp:effectExtent l="0" t="0" r="0" b="0"/>
                <wp:wrapNone/>
                <wp:docPr id="112" name="Cadru52"/>
                <a:graphic xmlns:a="http://schemas.openxmlformats.org/drawingml/2006/main">
                  <a:graphicData uri="http://schemas.microsoft.com/office/word/2010/wordprocessingShape">
                    <wps:wsp>
                      <wps:cNvSpPr txBox="1"/>
                      <wps:spPr>
                        <a:xfrm>
                          <a:off x="0" y="0"/>
                          <a:ext cx="2866390" cy="923290"/>
                        </a:xfrm>
                        <a:prstGeom prst="rect"/>
                        <a:solidFill>
                          <a:srgbClr val="FFFFFF"/>
                        </a:solidFill>
                        <a:ln w="9525">
                          <a:solidFill>
                            <a:srgbClr val="000000"/>
                          </a:solidFill>
                        </a:ln>
                      </wps:spPr>
                      <wps:txbx>
                        <w:txbxContent>
                          <w:p>
                            <w:pPr>
                              <w:pStyle w:val="Titlu2"/>
                              <w:spacing w:before="240" w:after="60"/>
                              <w:rPr/>
                            </w:pPr>
                            <w:r>
                              <w:rPr/>
                              <w:t xml:space="preserve">ServerConnector: </w:t>
                              <w:tab/>
                              <w:t>ServerSocket</w:t>
                            </w:r>
                          </w:p>
                          <w:p>
                            <w:pPr>
                              <w:pStyle w:val="Normal"/>
                              <w:rPr/>
                            </w:pPr>
                            <w:r>
                              <w:rPr/>
                            </w:r>
                          </w:p>
                          <w:p>
                            <w:pPr>
                              <w:pStyle w:val="Normal"/>
                              <w:rPr/>
                            </w:pPr>
                            <w:r>
                              <w:rPr/>
                              <w:t>addr=</w:t>
                            </w:r>
                          </w:p>
                          <w:p>
                            <w:pPr>
                              <w:pStyle w:val="Normal"/>
                              <w:rPr>
                                <w:u w:val="single"/>
                              </w:rPr>
                            </w:pPr>
                            <w:r>
                              <w:rPr>
                                <w:u w:val="single"/>
                              </w:rPr>
                              <w:t>port=PORT</w:t>
                            </w:r>
                          </w:p>
                          <w:p>
                            <w:pPr>
                              <w:pStyle w:val="Normal"/>
                              <w:rPr>
                                <w:u w:val="single"/>
                              </w:rPr>
                            </w:pPr>
                            <w:r>
                              <w:rPr>
                                <w:u w:val="single"/>
                              </w:rPr>
                            </w:r>
                          </w:p>
                        </w:txbxContent>
                      </wps:txbx>
                      <wps:bodyPr anchor="t" lIns="91440" tIns="45720" rIns="91440" bIns="45720">
                        <a:noAutofit/>
                      </wps:bodyPr>
                    </wps:wsp>
                  </a:graphicData>
                </a:graphic>
              </wp:anchor>
            </w:drawing>
          </mc:Choice>
          <mc:Fallback>
            <w:pict>
              <v:rect fillcolor="#FFFFFF" strokecolor="#000000" strokeweight="0pt" style="position:absolute;rotation:0;width:225.7pt;height:72.7pt;mso-wrap-distance-left:9.05pt;mso-wrap-distance-right:9.05pt;mso-wrap-distance-top:0pt;mso-wrap-distance-bottom:0pt;margin-top:1.65pt;mso-position-vertical-relative:text;margin-left:80.65pt;mso-position-horizontal-relative:text">
                <v:textbox>
                  <w:txbxContent>
                    <w:p>
                      <w:pPr>
                        <w:pStyle w:val="Titlu2"/>
                        <w:spacing w:before="240" w:after="60"/>
                        <w:rPr/>
                      </w:pPr>
                      <w:r>
                        <w:rPr/>
                        <w:t xml:space="preserve">ServerConnector: </w:t>
                        <w:tab/>
                        <w:t>ServerSocket</w:t>
                      </w:r>
                    </w:p>
                    <w:p>
                      <w:pPr>
                        <w:pStyle w:val="Normal"/>
                        <w:rPr/>
                      </w:pPr>
                      <w:r>
                        <w:rPr/>
                      </w:r>
                    </w:p>
                    <w:p>
                      <w:pPr>
                        <w:pStyle w:val="Normal"/>
                        <w:rPr/>
                      </w:pPr>
                      <w:r>
                        <w:rPr/>
                        <w:t>addr=</w:t>
                      </w:r>
                    </w:p>
                    <w:p>
                      <w:pPr>
                        <w:pStyle w:val="Normal"/>
                        <w:rPr>
                          <w:u w:val="single"/>
                        </w:rPr>
                      </w:pPr>
                      <w:r>
                        <w:rPr>
                          <w:u w:val="single"/>
                        </w:rPr>
                        <w:t>port=PORT</w:t>
                      </w:r>
                    </w:p>
                    <w:p>
                      <w:pPr>
                        <w:pStyle w:val="Normal"/>
                        <w:rPr>
                          <w:u w:val="single"/>
                        </w:rPr>
                      </w:pPr>
                      <w:r>
                        <w:rPr>
                          <w:u w:val="single"/>
                        </w:rPr>
                      </w:r>
                    </w:p>
                  </w:txbxContent>
                </v:textbox>
              </v:rect>
            </w:pict>
          </mc:Fallback>
        </mc:AlternateContent>
      </w:r>
    </w:p>
    <w:p>
      <w:pPr>
        <w:pStyle w:val="PlainText"/>
        <w:rPr>
          <w:rFonts w:eastAsia="MS Mincho;ＭＳ 明朝"/>
          <w:b/>
          <w:b/>
          <w:bCs/>
        </w:rPr>
      </w:pPr>
      <w:r>
        <w:rPr>
          <w:rFonts w:eastAsia="MS Mincho;ＭＳ 明朝"/>
          <w:b/>
          <w:bCs/>
        </w:rPr>
      </w:r>
    </w:p>
    <w:p>
      <w:pPr>
        <w:pStyle w:val="PlainText"/>
        <w:rPr>
          <w:rFonts w:eastAsia="MS Mincho;ＭＳ 明朝"/>
          <w:b/>
          <w:b/>
          <w:bCs/>
          <w:lang w:val="ro-RO" w:eastAsia="ro-RO"/>
        </w:rPr>
      </w:pPr>
      <w:r>
        <w:rPr>
          <w:rFonts w:eastAsia="MS Mincho;ＭＳ 明朝"/>
          <w:b/>
          <w:bCs/>
          <w:lang w:val="ro-RO" w:eastAsia="ro-RO"/>
        </w:rPr>
        <mc:AlternateContent>
          <mc:Choice Requires="wps">
            <w:drawing>
              <wp:anchor behindDoc="0" distT="0" distB="0" distL="114935" distR="114935" simplePos="0" locked="0" layoutInCell="1" allowOverlap="1" relativeHeight="96">
                <wp:simplePos x="0" y="0"/>
                <wp:positionH relativeFrom="column">
                  <wp:posOffset>4229100</wp:posOffset>
                </wp:positionH>
                <wp:positionV relativeFrom="paragraph">
                  <wp:posOffset>80645</wp:posOffset>
                </wp:positionV>
                <wp:extent cx="635" cy="457835"/>
                <wp:effectExtent l="0" t="0" r="0" b="0"/>
                <wp:wrapNone/>
                <wp:docPr id="113" name=""/>
                <a:graphic xmlns:a="http://schemas.openxmlformats.org/drawingml/2006/main">
                  <a:graphicData uri="http://schemas.microsoft.com/office/word/2010/wordprocessingShape">
                    <wps:wsp>
                      <wps:cNvSpPr/>
                      <wps:spPr>
                        <a:xfrm>
                          <a:off x="0" y="0"/>
                          <a:ext cx="0" cy="45720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333pt,6.35pt" to="333pt,42.3pt" stroked="t" style="position:absolute">
                <v:stroke color="black" weight="19080" joinstyle="miter" endcap="flat"/>
                <v:fill o:detectmouseclick="t" on="false"/>
              </v:line>
            </w:pict>
          </mc:Fallback>
        </mc:AlternateContent>
      </w:r>
    </w:p>
    <w:p>
      <w:pPr>
        <w:pStyle w:val="PlainText"/>
        <w:rPr>
          <w:rFonts w:eastAsia="MS Mincho;ＭＳ 明朝"/>
          <w:b/>
          <w:b/>
          <w:bCs/>
          <w:lang w:val="ro-RO" w:eastAsia="ro-RO"/>
        </w:rPr>
      </w:pPr>
      <w:r>
        <w:rPr>
          <w:rFonts w:eastAsia="MS Mincho;ＭＳ 明朝"/>
          <w:b/>
          <w:bCs/>
          <w:lang w:val="ro-RO" w:eastAsia="ro-RO"/>
        </w:rPr>
        <mc:AlternateContent>
          <mc:Choice Requires="wps">
            <w:drawing>
              <wp:anchor behindDoc="0" distT="0" distB="0" distL="114935" distR="114935" simplePos="0" locked="0" layoutInCell="1" allowOverlap="1" relativeHeight="91">
                <wp:simplePos x="0" y="0"/>
                <wp:positionH relativeFrom="column">
                  <wp:posOffset>4229100</wp:posOffset>
                </wp:positionH>
                <wp:positionV relativeFrom="paragraph">
                  <wp:posOffset>51435</wp:posOffset>
                </wp:positionV>
                <wp:extent cx="800735" cy="1270"/>
                <wp:effectExtent l="0" t="0" r="0" b="0"/>
                <wp:wrapNone/>
                <wp:docPr id="114" name=""/>
                <a:graphic xmlns:a="http://schemas.openxmlformats.org/drawingml/2006/main">
                  <a:graphicData uri="http://schemas.microsoft.com/office/word/2010/wordprocessingShape">
                    <wps:wsp>
                      <wps:cNvSpPr/>
                      <wps:spPr>
                        <a:xfrm flipH="1">
                          <a:off x="0" y="0"/>
                          <a:ext cx="80028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333pt,4.05pt" to="395.95pt,4.05pt" stroked="t" style="position:absolute;flip:x">
                <v:stroke color="black" weight="9360" endarrow="block" endarrowwidth="medium" endarrowlength="medium" joinstyle="miter" endcap="flat"/>
                <v:fill o:detectmouseclick="t" on="false"/>
              </v:line>
            </w:pict>
          </mc:Fallback>
        </mc:AlternateContent>
      </w:r>
    </w:p>
    <w:p>
      <w:pPr>
        <w:pStyle w:val="PlainText"/>
        <w:rPr>
          <w:rFonts w:eastAsia="MS Mincho;ＭＳ 明朝"/>
          <w:b/>
          <w:b/>
          <w:bCs/>
          <w:lang w:val="ro-RO" w:eastAsia="ro-RO"/>
        </w:rPr>
      </w:pPr>
      <w:r>
        <w:rPr>
          <w:rFonts w:eastAsia="MS Mincho;ＭＳ 明朝"/>
          <w:b/>
          <w:bCs/>
          <w:lang w:val="ro-RO" w:eastAsia="ro-RO"/>
        </w:rPr>
        <mc:AlternateContent>
          <mc:Choice Requires="wps">
            <w:drawing>
              <wp:anchor behindDoc="0" distT="0" distB="0" distL="114935" distR="114935" simplePos="0" locked="0" layoutInCell="1" allowOverlap="1" relativeHeight="94">
                <wp:simplePos x="0" y="0"/>
                <wp:positionH relativeFrom="column">
                  <wp:posOffset>5257800</wp:posOffset>
                </wp:positionH>
                <wp:positionV relativeFrom="paragraph">
                  <wp:posOffset>135890</wp:posOffset>
                </wp:positionV>
                <wp:extent cx="1270" cy="1270"/>
                <wp:effectExtent l="0" t="0" r="0" b="0"/>
                <wp:wrapNone/>
                <wp:docPr id="115" name=""/>
                <a:graphic xmlns:a="http://schemas.openxmlformats.org/drawingml/2006/main">
                  <a:graphicData uri="http://schemas.microsoft.com/office/word/2010/wordprocessingShape">
                    <wps:wsp>
                      <wps:cNvSpPr/>
                      <wps:spPr>
                        <a:xfrm flipV="1">
                          <a:off x="0" y="0"/>
                          <a:ext cx="0" cy="43434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414pt,10.7pt" to="414pt,352.65pt" stroked="t" style="position:absolute;flip:y">
                <v:stroke color="black" weight="9360" joinstyle="miter" endcap="flat"/>
                <v:fill o:detectmouseclick="t" on="false"/>
              </v:line>
            </w:pict>
          </mc:Fallback>
        </mc:AlternateContent>
        <mc:AlternateContent>
          <mc:Choice Requires="wps">
            <w:drawing>
              <wp:anchor behindDoc="0" distT="0" distB="0" distL="114935" distR="114935" simplePos="0" locked="0" layoutInCell="1" allowOverlap="1" relativeHeight="95">
                <wp:simplePos x="0" y="0"/>
                <wp:positionH relativeFrom="column">
                  <wp:posOffset>4229100</wp:posOffset>
                </wp:positionH>
                <wp:positionV relativeFrom="paragraph">
                  <wp:posOffset>135890</wp:posOffset>
                </wp:positionV>
                <wp:extent cx="1029335" cy="1270"/>
                <wp:effectExtent l="0" t="0" r="0" b="0"/>
                <wp:wrapNone/>
                <wp:docPr id="116" name=""/>
                <a:graphic xmlns:a="http://schemas.openxmlformats.org/drawingml/2006/main">
                  <a:graphicData uri="http://schemas.microsoft.com/office/word/2010/wordprocessingShape">
                    <wps:wsp>
                      <wps:cNvSpPr/>
                      <wps:spPr>
                        <a:xfrm flipH="1">
                          <a:off x="0" y="0"/>
                          <a:ext cx="102888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333pt,10.7pt" to="413.95pt,10.7pt" stroked="t" style="position:absolute;flip:x">
                <v:stroke color="black" weight="9360" endarrow="block" endarrowwidth="medium" endarrowlength="medium" joinstyle="miter" endcap="flat"/>
                <v:fill o:detectmouseclick="t" on="false"/>
              </v:line>
            </w:pict>
          </mc:Fallback>
        </mc:AlternateContent>
        <mc:AlternateContent>
          <mc:Choice Requires="wps">
            <w:drawing>
              <wp:anchor behindDoc="0" distT="0" distB="0" distL="114935" distR="114935" simplePos="0" locked="0" layoutInCell="1" allowOverlap="1" relativeHeight="97">
                <wp:simplePos x="0" y="0"/>
                <wp:positionH relativeFrom="column">
                  <wp:posOffset>3886200</wp:posOffset>
                </wp:positionH>
                <wp:positionV relativeFrom="paragraph">
                  <wp:posOffset>21590</wp:posOffset>
                </wp:positionV>
                <wp:extent cx="343535" cy="1270"/>
                <wp:effectExtent l="0" t="0" r="0" b="0"/>
                <wp:wrapNone/>
                <wp:docPr id="117" name=""/>
                <a:graphic xmlns:a="http://schemas.openxmlformats.org/drawingml/2006/main">
                  <a:graphicData uri="http://schemas.microsoft.com/office/word/2010/wordprocessingShape">
                    <wps:wsp>
                      <wps:cNvSpPr/>
                      <wps:spPr>
                        <a:xfrm flipH="1">
                          <a:off x="0" y="0"/>
                          <a:ext cx="34308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306pt,1.7pt" to="332.95pt,1.7pt" stroked="t" style="position:absolute;flip:x">
                <v:stroke color="black" weight="9360" endarrow="block" endarrowwidth="medium" endarrowlength="medium" joinstyle="miter" endcap="flat"/>
                <v:fill o:detectmouseclick="t" on="false"/>
              </v:line>
            </w:pict>
          </mc:Fallback>
        </mc:AlternateContent>
        <mc:AlternateContent>
          <mc:Choice Requires="wps">
            <w:drawing>
              <wp:anchor behindDoc="0" distT="0" distB="0" distL="114935" distR="114935" simplePos="0" locked="0" layoutInCell="1" allowOverlap="1" relativeHeight="103">
                <wp:simplePos x="0" y="0"/>
                <wp:positionH relativeFrom="column">
                  <wp:posOffset>800100</wp:posOffset>
                </wp:positionH>
                <wp:positionV relativeFrom="paragraph">
                  <wp:posOffset>21590</wp:posOffset>
                </wp:positionV>
                <wp:extent cx="229235" cy="635"/>
                <wp:effectExtent l="0" t="0" r="0" b="0"/>
                <wp:wrapNone/>
                <wp:docPr id="118" name=""/>
                <a:graphic xmlns:a="http://schemas.openxmlformats.org/drawingml/2006/main">
                  <a:graphicData uri="http://schemas.microsoft.com/office/word/2010/wordprocessingShape">
                    <wps:wsp>
                      <wps:cNvSpPr/>
                      <wps:spPr>
                        <a:xfrm>
                          <a:off x="0" y="0"/>
                          <a:ext cx="228600" cy="0"/>
                        </a:xfrm>
                        <a:prstGeom prst="line">
                          <a:avLst/>
                        </a:prstGeom>
                        <a:ln cap="rnd" w="9360">
                          <a:solidFill>
                            <a:srgbClr val="000000"/>
                          </a:solidFill>
                          <a:prstDash val="sysDot"/>
                          <a:miter/>
                          <a:tailEnd len="med" type="triangle" w="med"/>
                        </a:ln>
                      </wps:spPr>
                      <wps:style>
                        <a:lnRef idx="0"/>
                        <a:fillRef idx="0"/>
                        <a:effectRef idx="0"/>
                        <a:fontRef idx="minor"/>
                      </wps:style>
                      <wps:bodyPr/>
                    </wps:wsp>
                  </a:graphicData>
                </a:graphic>
              </wp:anchor>
            </w:drawing>
          </mc:Choice>
          <mc:Fallback>
            <w:pict>
              <v:line id="shape_0" from="63pt,1.7pt" to="80.95pt,1.7pt" stroked="t" style="position:absolute">
                <v:stroke color="black" weight="9360" dashstyle="shortdot" endarrow="block" endarrowwidth="medium" endarrowlength="medium" joinstyle="miter" endcap="round"/>
                <v:fill o:detectmouseclick="t" on="false"/>
              </v:line>
            </w:pict>
          </mc:Fallback>
        </mc:AlternateContent>
      </w:r>
    </w:p>
    <w:p>
      <w:pPr>
        <w:pStyle w:val="PlainText"/>
        <w:rPr>
          <w:rFonts w:eastAsia="MS Mincho;ＭＳ 明朝"/>
          <w:b/>
          <w:b/>
          <w:bCs/>
        </w:rPr>
      </w:pPr>
      <w:r>
        <w:rPr>
          <w:rFonts w:eastAsia="MS Mincho;ＭＳ 明朝"/>
          <w:b/>
          <w:bCs/>
        </w:rPr>
      </w:r>
    </w:p>
    <w:p>
      <w:pPr>
        <w:pStyle w:val="PlainText"/>
        <w:rPr>
          <w:rFonts w:eastAsia="MS Mincho;ＭＳ 明朝"/>
          <w:b/>
          <w:b/>
          <w:bCs/>
        </w:rPr>
      </w:pPr>
      <w:r>
        <w:rPr>
          <w:rFonts w:eastAsia="MS Mincho;ＭＳ 明朝"/>
          <w:b/>
          <w:bCs/>
        </w:rPr>
      </w:r>
    </w:p>
    <w:p>
      <w:pPr>
        <w:pStyle w:val="PlainText"/>
        <w:rPr>
          <w:rFonts w:eastAsia="MS Mincho;ＭＳ 明朝"/>
          <w:b/>
          <w:b/>
          <w:bCs/>
          <w:lang w:val="ro-RO" w:eastAsia="ro-RO"/>
        </w:rPr>
      </w:pPr>
      <w:r>
        <w:rPr>
          <w:rFonts w:eastAsia="MS Mincho;ＭＳ 明朝"/>
          <w:b/>
          <w:bCs/>
          <w:lang w:val="ro-RO" w:eastAsia="ro-RO"/>
        </w:rPr>
      </w:r>
      <w:r>
        <mc:AlternateContent>
          <mc:Choice Requires="wps">
            <w:drawing>
              <wp:anchor behindDoc="0" distT="0" distB="0" distL="114935" distR="114935" simplePos="0" locked="0" layoutInCell="1" allowOverlap="1" relativeHeight="80">
                <wp:simplePos x="0" y="0"/>
                <wp:positionH relativeFrom="column">
                  <wp:posOffset>571500</wp:posOffset>
                </wp:positionH>
                <wp:positionV relativeFrom="paragraph">
                  <wp:posOffset>46990</wp:posOffset>
                </wp:positionV>
                <wp:extent cx="1257300" cy="1028700"/>
                <wp:effectExtent l="0" t="0" r="0" b="0"/>
                <wp:wrapNone/>
                <wp:docPr id="119" name="Cadru53"/>
                <a:graphic xmlns:a="http://schemas.openxmlformats.org/drawingml/2006/main">
                  <a:graphicData uri="http://schemas.microsoft.com/office/word/2010/wordprocessingShape">
                    <wps:wsp>
                      <wps:cNvSpPr txBox="1"/>
                      <wps:spPr>
                        <a:xfrm>
                          <a:off x="0" y="0"/>
                          <a:ext cx="1257300" cy="1028700"/>
                        </a:xfrm>
                        <a:prstGeom prst="rect"/>
                        <a:solidFill>
                          <a:srgbClr val="FFFFFF"/>
                        </a:solidFill>
                      </wps:spPr>
                      <wps:txbx>
                        <w:txbxContent>
                          <w:p>
                            <w:pPr>
                              <w:pStyle w:val="Normal"/>
                              <w:rPr/>
                            </w:pPr>
                            <w:r>
                              <w:rPr/>
                              <w:t>3 :getInputStream</w:t>
                            </w:r>
                          </w:p>
                          <w:p>
                            <w:pPr>
                              <w:pStyle w:val="Normal"/>
                              <w:rPr/>
                            </w:pPr>
                            <w:r>
                              <w:rPr/>
                              <w:t xml:space="preserve">get outputStream </w:t>
                            </w:r>
                          </w:p>
                          <w:p>
                            <w:pPr>
                              <w:pStyle w:val="Normal"/>
                              <w:rPr/>
                            </w:pPr>
                            <w:r>
                              <w:rPr/>
                            </w:r>
                          </w:p>
                        </w:txbxContent>
                      </wps:txbx>
                      <wps:bodyPr anchor="t" lIns="92075" tIns="46355" rIns="92075" bIns="46355">
                        <a:noAutofit/>
                      </wps:bodyPr>
                    </wps:wsp>
                  </a:graphicData>
                </a:graphic>
              </wp:anchor>
            </w:drawing>
          </mc:Choice>
          <mc:Fallback>
            <w:pict>
              <v:rect fillcolor="#FFFFFF" style="position:absolute;rotation:0;width:99pt;height:81pt;mso-wrap-distance-left:9.05pt;mso-wrap-distance-right:9.05pt;mso-wrap-distance-top:0pt;mso-wrap-distance-bottom:0pt;margin-top:3.7pt;mso-position-vertical-relative:text;margin-left:45pt;mso-position-horizontal-relative:text">
                <v:textbox inset="0.100694444444444in,0.0506944444444444in,0.100694444444444in,0.0506944444444444in">
                  <w:txbxContent>
                    <w:p>
                      <w:pPr>
                        <w:pStyle w:val="Normal"/>
                        <w:rPr/>
                      </w:pPr>
                      <w:r>
                        <w:rPr/>
                        <w:t>3 :getInputStream</w:t>
                      </w:r>
                    </w:p>
                    <w:p>
                      <w:pPr>
                        <w:pStyle w:val="Normal"/>
                        <w:rPr/>
                      </w:pPr>
                      <w:r>
                        <w:rPr/>
                        <w:t xml:space="preserve">get outputStream </w:t>
                      </w:r>
                    </w:p>
                    <w:p>
                      <w:pPr>
                        <w:pStyle w:val="Normal"/>
                        <w:rPr/>
                      </w:pPr>
                      <w:r>
                        <w:rPr/>
                      </w:r>
                    </w:p>
                  </w:txbxContent>
                </v:textbox>
              </v:rect>
            </w:pict>
          </mc:Fallback>
        </mc:AlternateContent>
      </w:r>
    </w:p>
    <w:p>
      <w:pPr>
        <w:pStyle w:val="PlainText"/>
        <w:rPr>
          <w:rFonts w:eastAsia="MS Mincho;ＭＳ 明朝"/>
          <w:b/>
          <w:b/>
          <w:bCs/>
          <w:lang w:val="ro-RO" w:eastAsia="ro-RO"/>
        </w:rPr>
      </w:pPr>
      <w:r>
        <w:rPr>
          <w:rFonts w:eastAsia="MS Mincho;ＭＳ 明朝"/>
          <w:b/>
          <w:bCs/>
          <w:lang w:val="ro-RO" w:eastAsia="ro-RO"/>
        </w:rPr>
      </w:r>
      <w:r>
        <mc:AlternateContent>
          <mc:Choice Requires="wps">
            <w:drawing>
              <wp:anchor behindDoc="0" distT="0" distB="0" distL="114935" distR="114935" simplePos="0" locked="0" layoutInCell="1" allowOverlap="1" relativeHeight="106">
                <wp:simplePos x="0" y="0"/>
                <wp:positionH relativeFrom="column">
                  <wp:posOffset>571500</wp:posOffset>
                </wp:positionH>
                <wp:positionV relativeFrom="paragraph">
                  <wp:posOffset>132080</wp:posOffset>
                </wp:positionV>
                <wp:extent cx="1714500" cy="685800"/>
                <wp:effectExtent l="0" t="0" r="0" b="0"/>
                <wp:wrapNone/>
                <wp:docPr id="120" name="Cadru54"/>
                <a:graphic xmlns:a="http://schemas.openxmlformats.org/drawingml/2006/main">
                  <a:graphicData uri="http://schemas.microsoft.com/office/word/2010/wordprocessingShape">
                    <wps:wsp>
                      <wps:cNvSpPr txBox="1"/>
                      <wps:spPr>
                        <a:xfrm>
                          <a:off x="0" y="0"/>
                          <a:ext cx="1714500" cy="685800"/>
                        </a:xfrm>
                        <a:prstGeom prst="rect"/>
                        <a:solidFill>
                          <a:srgbClr val="FFFFFF"/>
                        </a:solidFill>
                      </wps:spPr>
                      <wps:txbx>
                        <w:txbxContent>
                          <w:p>
                            <w:pPr>
                              <w:pStyle w:val="Normal"/>
                              <w:rPr/>
                            </w:pPr>
                            <w:r>
                              <w:rPr/>
                              <w:t>3:</w:t>
                            </w:r>
                          </w:p>
                          <w:p>
                            <w:pPr>
                              <w:pStyle w:val="Normal"/>
                              <w:rPr/>
                            </w:pPr>
                            <w:r>
                              <w:rPr/>
                              <w:t>getInput Stream()</w:t>
                            </w:r>
                          </w:p>
                          <w:p>
                            <w:pPr>
                              <w:pStyle w:val="Normal"/>
                              <w:rPr/>
                            </w:pPr>
                            <w:r>
                              <w:rPr/>
                              <w:t>getOutputstream()</w:t>
                            </w:r>
                          </w:p>
                        </w:txbxContent>
                      </wps:txbx>
                      <wps:bodyPr anchor="t" lIns="92075" tIns="46355" rIns="92075" bIns="46355">
                        <a:noAutofit/>
                      </wps:bodyPr>
                    </wps:wsp>
                  </a:graphicData>
                </a:graphic>
              </wp:anchor>
            </w:drawing>
          </mc:Choice>
          <mc:Fallback>
            <w:pict>
              <v:rect fillcolor="#FFFFFF" style="position:absolute;rotation:0;width:135pt;height:54pt;mso-wrap-distance-left:9.05pt;mso-wrap-distance-right:9.05pt;mso-wrap-distance-top:0pt;mso-wrap-distance-bottom:0pt;margin-top:10.4pt;mso-position-vertical-relative:text;margin-left:45pt;mso-position-horizontal-relative:text">
                <v:textbox inset="0.100694444444444in,0.0506944444444444in,0.100694444444444in,0.0506944444444444in">
                  <w:txbxContent>
                    <w:p>
                      <w:pPr>
                        <w:pStyle w:val="Normal"/>
                        <w:rPr/>
                      </w:pPr>
                      <w:r>
                        <w:rPr/>
                        <w:t>3:</w:t>
                      </w:r>
                    </w:p>
                    <w:p>
                      <w:pPr>
                        <w:pStyle w:val="Normal"/>
                        <w:rPr/>
                      </w:pPr>
                      <w:r>
                        <w:rPr/>
                        <w:t>getInput Stream()</w:t>
                      </w:r>
                    </w:p>
                    <w:p>
                      <w:pPr>
                        <w:pStyle w:val="Normal"/>
                        <w:rPr/>
                      </w:pPr>
                      <w:r>
                        <w:rPr/>
                        <w:t>getOutputstream()</w:t>
                      </w:r>
                    </w:p>
                  </w:txbxContent>
                </v:textbox>
              </v:rect>
            </w:pict>
          </mc:Fallback>
        </mc:AlternateContent>
      </w:r>
    </w:p>
    <w:p>
      <w:pPr>
        <w:pStyle w:val="PlainText"/>
        <w:rPr>
          <w:rFonts w:eastAsia="MS Mincho;ＭＳ 明朝"/>
          <w:b/>
          <w:b/>
          <w:bCs/>
        </w:rPr>
      </w:pPr>
      <w:r>
        <w:rPr>
          <w:rFonts w:eastAsia="MS Mincho;ＭＳ 明朝"/>
          <w:b/>
          <w:bCs/>
        </w:rPr>
      </w:r>
    </w:p>
    <w:p>
      <w:pPr>
        <w:pStyle w:val="PlainText"/>
        <w:rPr>
          <w:rFonts w:eastAsia="MS Mincho;ＭＳ 明朝"/>
          <w:b/>
          <w:b/>
          <w:bCs/>
        </w:rPr>
      </w:pPr>
      <w:r>
        <w:rPr>
          <w:rFonts w:eastAsia="MS Mincho;ＭＳ 明朝"/>
          <w:b/>
          <w:bCs/>
        </w:rPr>
      </w:r>
    </w:p>
    <w:p>
      <w:pPr>
        <w:pStyle w:val="PlainText"/>
        <w:rPr>
          <w:rFonts w:eastAsia="MS Mincho;ＭＳ 明朝"/>
          <w:b/>
          <w:b/>
          <w:bCs/>
        </w:rPr>
      </w:pPr>
      <w:r>
        <w:rPr>
          <w:rFonts w:eastAsia="MS Mincho;ＭＳ 明朝"/>
          <w:b/>
          <w:bCs/>
        </w:rPr>
      </w:r>
    </w:p>
    <w:p>
      <w:pPr>
        <w:pStyle w:val="PlainText"/>
        <w:rPr>
          <w:rFonts w:eastAsia="MS Mincho;ＭＳ 明朝"/>
          <w:b/>
          <w:b/>
          <w:bCs/>
          <w:lang w:val="ro-RO" w:eastAsia="ro-RO"/>
        </w:rPr>
      </w:pPr>
      <w:r>
        <w:rPr>
          <w:rFonts w:eastAsia="MS Mincho;ＭＳ 明朝"/>
          <w:b/>
          <w:bCs/>
          <w:lang w:val="ro-RO" w:eastAsia="ro-RO"/>
        </w:rPr>
      </w:r>
      <w:r>
        <mc:AlternateContent>
          <mc:Choice Requires="wps">
            <w:drawing>
              <wp:anchor behindDoc="0" distT="0" distB="0" distL="114935" distR="114935" simplePos="0" locked="0" layoutInCell="1" allowOverlap="1" relativeHeight="83">
                <wp:simplePos x="0" y="0"/>
                <wp:positionH relativeFrom="column">
                  <wp:posOffset>2743200</wp:posOffset>
                </wp:positionH>
                <wp:positionV relativeFrom="paragraph">
                  <wp:posOffset>128270</wp:posOffset>
                </wp:positionV>
                <wp:extent cx="1371600" cy="571500"/>
                <wp:effectExtent l="0" t="0" r="0" b="0"/>
                <wp:wrapNone/>
                <wp:docPr id="121" name="Cadru55"/>
                <a:graphic xmlns:a="http://schemas.openxmlformats.org/drawingml/2006/main">
                  <a:graphicData uri="http://schemas.microsoft.com/office/word/2010/wordprocessingShape">
                    <wps:wsp>
                      <wps:cNvSpPr txBox="1"/>
                      <wps:spPr>
                        <a:xfrm>
                          <a:off x="0" y="0"/>
                          <a:ext cx="1371600" cy="571500"/>
                        </a:xfrm>
                        <a:prstGeom prst="rect"/>
                        <a:solidFill>
                          <a:srgbClr val="FFFFFF"/>
                        </a:solidFill>
                      </wps:spPr>
                      <wps:txbx>
                        <w:txbxContent>
                          <w:p>
                            <w:pPr>
                              <w:pStyle w:val="Normal"/>
                              <w:rPr/>
                            </w:pPr>
                            <w:r>
                              <w:rPr/>
                              <w:t>1.1.1,</w:t>
                            </w:r>
                          </w:p>
                          <w:p>
                            <w:pPr>
                              <w:pStyle w:val="Normal"/>
                              <w:rPr/>
                            </w:pPr>
                            <w:r>
                              <w:rPr/>
                              <w:t>2.1.1 :</w:t>
                            </w:r>
                          </w:p>
                          <w:p>
                            <w:pPr>
                              <w:pStyle w:val="Normal"/>
                              <w:rPr/>
                            </w:pPr>
                            <w:r>
                              <w:rPr/>
                              <w:t xml:space="preserve">creates a socket </w:t>
                            </w:r>
                          </w:p>
                        </w:txbxContent>
                      </wps:txbx>
                      <wps:bodyPr anchor="t" lIns="92075" tIns="46355" rIns="92075" bIns="46355">
                        <a:noAutofit/>
                      </wps:bodyPr>
                    </wps:wsp>
                  </a:graphicData>
                </a:graphic>
              </wp:anchor>
            </w:drawing>
          </mc:Choice>
          <mc:Fallback>
            <w:pict>
              <v:rect fillcolor="#FFFFFF" style="position:absolute;rotation:0;width:108pt;height:45pt;mso-wrap-distance-left:9.05pt;mso-wrap-distance-right:9.05pt;mso-wrap-distance-top:0pt;mso-wrap-distance-bottom:0pt;margin-top:10.1pt;mso-position-vertical-relative:text;margin-left:216pt;mso-position-horizontal-relative:text">
                <v:textbox inset="0.100694444444444in,0.0506944444444444in,0.100694444444444in,0.0506944444444444in">
                  <w:txbxContent>
                    <w:p>
                      <w:pPr>
                        <w:pStyle w:val="Normal"/>
                        <w:rPr/>
                      </w:pPr>
                      <w:r>
                        <w:rPr/>
                        <w:t>1.1.1,</w:t>
                      </w:r>
                    </w:p>
                    <w:p>
                      <w:pPr>
                        <w:pStyle w:val="Normal"/>
                        <w:rPr/>
                      </w:pPr>
                      <w:r>
                        <w:rPr/>
                        <w:t>2.1.1 :</w:t>
                      </w:r>
                    </w:p>
                    <w:p>
                      <w:pPr>
                        <w:pStyle w:val="Normal"/>
                        <w:rPr/>
                      </w:pPr>
                      <w:r>
                        <w:rPr/>
                        <w:t xml:space="preserve">creates a socket </w:t>
                      </w:r>
                    </w:p>
                  </w:txbxContent>
                </v:textbox>
              </v:rect>
            </w:pict>
          </mc:Fallback>
        </mc:AlternateContent>
      </w:r>
    </w:p>
    <w:p>
      <w:pPr>
        <w:pStyle w:val="PlainText"/>
        <w:rPr>
          <w:rFonts w:eastAsia="MS Mincho;ＭＳ 明朝"/>
          <w:b/>
          <w:b/>
          <w:bCs/>
          <w:lang w:val="ro-RO" w:eastAsia="ro-RO"/>
        </w:rPr>
      </w:pPr>
      <w:r>
        <w:rPr>
          <w:rFonts w:eastAsia="MS Mincho;ＭＳ 明朝"/>
          <w:b/>
          <w:bCs/>
          <w:lang w:val="ro-RO" w:eastAsia="ro-RO"/>
        </w:rPr>
        <mc:AlternateContent>
          <mc:Choice Requires="wps">
            <w:drawing>
              <wp:anchor behindDoc="0" distT="0" distB="0" distL="114935" distR="114935" simplePos="0" locked="0" layoutInCell="1" allowOverlap="1" relativeHeight="107">
                <wp:simplePos x="0" y="0"/>
                <wp:positionH relativeFrom="column">
                  <wp:posOffset>457200</wp:posOffset>
                </wp:positionH>
                <wp:positionV relativeFrom="paragraph">
                  <wp:posOffset>98425</wp:posOffset>
                </wp:positionV>
                <wp:extent cx="2286635" cy="1029335"/>
                <wp:effectExtent l="0" t="0" r="0" b="0"/>
                <wp:wrapNone/>
                <wp:docPr id="122" name=""/>
                <a:graphic xmlns:a="http://schemas.openxmlformats.org/drawingml/2006/main">
                  <a:graphicData uri="http://schemas.microsoft.com/office/word/2010/wordprocessingShape">
                    <wps:wsp>
                      <wps:cNvSpPr/>
                      <wps:spPr>
                        <a:xfrm>
                          <a:off x="0" y="0"/>
                          <a:ext cx="2286000" cy="102888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36pt,7.75pt" to="215.95pt,88.7pt" stroked="t" style="position:absolute">
                <v:stroke color="black" weight="9360" endarrow="block" endarrowwidth="medium" endarrowlength="medium" joinstyle="miter" endcap="flat"/>
                <v:fill o:detectmouseclick="t" on="false"/>
              </v:line>
            </w:pict>
          </mc:Fallback>
        </mc:AlternateContent>
      </w:r>
    </w:p>
    <w:p>
      <w:pPr>
        <w:pStyle w:val="PlainText"/>
        <w:rPr>
          <w:rFonts w:eastAsia="MS Mincho;ＭＳ 明朝"/>
          <w:b/>
          <w:b/>
          <w:bCs/>
        </w:rPr>
      </w:pPr>
      <w:r>
        <w:rPr>
          <w:rFonts w:eastAsia="MS Mincho;ＭＳ 明朝"/>
          <w:b/>
          <w:bCs/>
        </w:rPr>
      </w:r>
    </w:p>
    <w:p>
      <w:pPr>
        <w:pStyle w:val="PlainText"/>
        <w:rPr>
          <w:rFonts w:eastAsia="MS Mincho;ＭＳ 明朝"/>
          <w:b/>
          <w:b/>
          <w:bCs/>
        </w:rPr>
      </w:pPr>
      <w:r>
        <w:rPr>
          <w:rFonts w:eastAsia="MS Mincho;ＭＳ 明朝"/>
          <w:b/>
          <w:bCs/>
        </w:rPr>
      </w:r>
    </w:p>
    <w:p>
      <w:pPr>
        <w:pStyle w:val="PlainText"/>
        <w:rPr>
          <w:rFonts w:eastAsia="MS Mincho;ＭＳ 明朝"/>
          <w:b/>
          <w:b/>
          <w:bCs/>
        </w:rPr>
      </w:pPr>
      <w:r>
        <w:rPr>
          <w:rFonts w:eastAsia="MS Mincho;ＭＳ 明朝"/>
          <w:b/>
          <w:bCs/>
        </w:rPr>
      </w:r>
    </w:p>
    <w:p>
      <w:pPr>
        <w:pStyle w:val="PlainText"/>
        <w:rPr>
          <w:rFonts w:eastAsia="MS Mincho;ＭＳ 明朝"/>
          <w:b/>
          <w:b/>
          <w:bCs/>
          <w:lang w:val="ro-RO" w:eastAsia="ro-RO"/>
        </w:rPr>
      </w:pPr>
      <w:r>
        <w:rPr>
          <w:rFonts w:eastAsia="MS Mincho;ＭＳ 明朝"/>
          <w:b/>
          <w:bCs/>
          <w:lang w:val="ro-RO" w:eastAsia="ro-RO"/>
        </w:rPr>
        <mc:AlternateContent>
          <mc:Choice Requires="wps">
            <w:drawing>
              <wp:anchor behindDoc="0" distT="0" distB="0" distL="114935" distR="114935" simplePos="0" locked="0" layoutInCell="1" allowOverlap="1" relativeHeight="98">
                <wp:simplePos x="0" y="0"/>
                <wp:positionH relativeFrom="column">
                  <wp:posOffset>2971800</wp:posOffset>
                </wp:positionH>
                <wp:positionV relativeFrom="paragraph">
                  <wp:posOffset>94615</wp:posOffset>
                </wp:positionV>
                <wp:extent cx="635" cy="457835"/>
                <wp:effectExtent l="0" t="0" r="0" b="0"/>
                <wp:wrapNone/>
                <wp:docPr id="123" name=""/>
                <a:graphic xmlns:a="http://schemas.openxmlformats.org/drawingml/2006/main">
                  <a:graphicData uri="http://schemas.microsoft.com/office/word/2010/wordprocessingShape">
                    <wps:wsp>
                      <wps:cNvSpPr/>
                      <wps:spPr>
                        <a:xfrm>
                          <a:off x="0" y="0"/>
                          <a:ext cx="0" cy="457200"/>
                        </a:xfrm>
                        <a:prstGeom prst="line">
                          <a:avLst/>
                        </a:prstGeom>
                        <a:ln cap="rnd" w="9360">
                          <a:solidFill>
                            <a:srgbClr val="000000"/>
                          </a:solidFill>
                          <a:prstDash val="sysDot"/>
                          <a:miter/>
                          <a:tailEnd len="med" type="triangle" w="med"/>
                        </a:ln>
                      </wps:spPr>
                      <wps:style>
                        <a:lnRef idx="0"/>
                        <a:fillRef idx="0"/>
                        <a:effectRef idx="0"/>
                        <a:fontRef idx="minor"/>
                      </wps:style>
                      <wps:bodyPr/>
                    </wps:wsp>
                  </a:graphicData>
                </a:graphic>
              </wp:anchor>
            </w:drawing>
          </mc:Choice>
          <mc:Fallback>
            <w:pict>
              <v:line id="shape_0" from="234pt,7.45pt" to="234pt,43.4pt" stroked="t" style="position:absolute">
                <v:stroke color="black" weight="9360" dashstyle="shortdot" endarrow="block" endarrowwidth="medium" endarrowlength="medium" joinstyle="miter" endcap="round"/>
                <v:fill o:detectmouseclick="t" on="false"/>
              </v:line>
            </w:pict>
          </mc:Fallback>
        </mc:AlternateContent>
      </w:r>
    </w:p>
    <w:p>
      <w:pPr>
        <w:pStyle w:val="PlainText"/>
        <w:rPr>
          <w:rFonts w:eastAsia="MS Mincho;ＭＳ 明朝"/>
          <w:b/>
          <w:b/>
          <w:bCs/>
        </w:rPr>
      </w:pPr>
      <w:r>
        <w:rPr>
          <w:rFonts w:eastAsia="MS Mincho;ＭＳ 明朝"/>
          <w:b/>
          <w:bCs/>
        </w:rPr>
      </w:r>
    </w:p>
    <w:p>
      <w:pPr>
        <w:pStyle w:val="PlainText"/>
        <w:rPr>
          <w:rFonts w:eastAsia="MS Mincho;ＭＳ 明朝"/>
          <w:b/>
          <w:b/>
          <w:bCs/>
        </w:rPr>
      </w:pPr>
      <w:r>
        <w:rPr>
          <w:rFonts w:eastAsia="MS Mincho;ＭＳ 明朝"/>
          <w:b/>
          <w:bCs/>
        </w:rPr>
      </w:r>
    </w:p>
    <w:p>
      <w:pPr>
        <w:pStyle w:val="PlainText"/>
        <w:rPr>
          <w:rFonts w:eastAsia="MS Mincho;ＭＳ 明朝"/>
          <w:b/>
          <w:b/>
          <w:bCs/>
          <w:lang w:val="ro-RO" w:eastAsia="ro-RO"/>
        </w:rPr>
      </w:pPr>
      <w:r>
        <w:rPr>
          <w:rFonts w:eastAsia="MS Mincho;ＭＳ 明朝"/>
          <w:b/>
          <w:bCs/>
          <w:lang w:val="ro-RO" w:eastAsia="ro-RO"/>
        </w:rPr>
      </w:r>
      <w:r>
        <mc:AlternateContent>
          <mc:Choice Requires="wps">
            <w:drawing>
              <wp:anchor behindDoc="0" distT="0" distB="0" distL="114935" distR="114935" simplePos="0" locked="0" layoutInCell="1" allowOverlap="1" relativeHeight="90">
                <wp:simplePos x="0" y="0"/>
                <wp:positionH relativeFrom="column">
                  <wp:posOffset>1357630</wp:posOffset>
                </wp:positionH>
                <wp:positionV relativeFrom="paragraph">
                  <wp:posOffset>106045</wp:posOffset>
                </wp:positionV>
                <wp:extent cx="2771140" cy="485140"/>
                <wp:effectExtent l="0" t="0" r="0" b="0"/>
                <wp:wrapNone/>
                <wp:docPr id="124" name="Cadru56"/>
                <a:graphic xmlns:a="http://schemas.openxmlformats.org/drawingml/2006/main">
                  <a:graphicData uri="http://schemas.microsoft.com/office/word/2010/wordprocessingShape">
                    <wps:wsp>
                      <wps:cNvSpPr txBox="1"/>
                      <wps:spPr>
                        <a:xfrm>
                          <a:off x="0" y="0"/>
                          <a:ext cx="2771140" cy="485140"/>
                        </a:xfrm>
                        <a:prstGeom prst="rect"/>
                        <a:solidFill>
                          <a:srgbClr val="FFFFFF"/>
                        </a:solidFill>
                        <a:ln w="28575">
                          <a:solidFill>
                            <a:srgbClr val="000000"/>
                          </a:solidFill>
                        </a:ln>
                      </wps:spPr>
                      <wps:txbx>
                        <w:txbxContent>
                          <w:p>
                            <w:pPr>
                              <w:pStyle w:val="Titlu2"/>
                              <w:spacing w:before="240" w:after="60"/>
                              <w:rPr/>
                            </w:pPr>
                            <w:r>
                              <w:rPr/>
                              <w:t>serverSocket: Socket</w:t>
                            </w:r>
                          </w:p>
                          <w:p>
                            <w:pPr>
                              <w:pStyle w:val="Normal"/>
                              <w:rPr/>
                            </w:pPr>
                            <w:r>
                              <w:rPr/>
                            </w:r>
                          </w:p>
                          <w:p>
                            <w:pPr>
                              <w:pStyle w:val="Normal"/>
                              <w:rPr/>
                            </w:pPr>
                            <w:r>
                              <w:rPr/>
                            </w:r>
                          </w:p>
                          <w:p>
                            <w:pPr>
                              <w:pStyle w:val="Normal"/>
                              <w:rPr/>
                            </w:pPr>
                            <w:r>
                              <w:rPr/>
                            </w:r>
                          </w:p>
                        </w:txbxContent>
                      </wps:txbx>
                      <wps:bodyPr anchor="t" lIns="91440" tIns="45720" rIns="91440" bIns="45720">
                        <a:noAutofit/>
                      </wps:bodyPr>
                    </wps:wsp>
                  </a:graphicData>
                </a:graphic>
              </wp:anchor>
            </w:drawing>
          </mc:Choice>
          <mc:Fallback>
            <w:pict>
              <v:rect fillcolor="#FFFFFF" strokecolor="#000000" strokeweight="2pt" style="position:absolute;rotation:0;width:218.2pt;height:38.2pt;mso-wrap-distance-left:9.05pt;mso-wrap-distance-right:9.05pt;mso-wrap-distance-top:0pt;mso-wrap-distance-bottom:0pt;margin-top:8.35pt;mso-position-vertical-relative:text;margin-left:106.9pt;mso-position-horizontal-relative:text">
                <v:textbox>
                  <w:txbxContent>
                    <w:p>
                      <w:pPr>
                        <w:pStyle w:val="Titlu2"/>
                        <w:spacing w:before="240" w:after="60"/>
                        <w:rPr/>
                      </w:pPr>
                      <w:r>
                        <w:rPr/>
                        <w:t>serverSocket: Socket</w:t>
                      </w:r>
                    </w:p>
                    <w:p>
                      <w:pPr>
                        <w:pStyle w:val="Normal"/>
                        <w:rPr/>
                      </w:pPr>
                      <w:r>
                        <w:rPr/>
                      </w:r>
                    </w:p>
                    <w:p>
                      <w:pPr>
                        <w:pStyle w:val="Normal"/>
                        <w:rPr/>
                      </w:pPr>
                      <w:r>
                        <w:rPr/>
                      </w:r>
                    </w:p>
                    <w:p>
                      <w:pPr>
                        <w:pStyle w:val="Normal"/>
                        <w:rPr/>
                      </w:pPr>
                      <w:r>
                        <w:rPr/>
                      </w:r>
                    </w:p>
                  </w:txbxContent>
                </v:textbox>
              </v:rect>
            </w:pict>
          </mc:Fallback>
        </mc:AlternateContent>
      </w:r>
    </w:p>
    <w:p>
      <w:pPr>
        <w:pStyle w:val="PlainText"/>
        <w:rPr>
          <w:rFonts w:eastAsia="MS Mincho;ＭＳ 明朝"/>
          <w:b/>
          <w:b/>
          <w:bCs/>
        </w:rPr>
      </w:pPr>
      <w:r>
        <w:rPr>
          <w:rFonts w:eastAsia="MS Mincho;ＭＳ 明朝"/>
          <w:b/>
          <w:bCs/>
        </w:rPr>
      </w:r>
    </w:p>
    <w:p>
      <w:pPr>
        <w:pStyle w:val="Normal"/>
        <w:numPr>
          <w:ilvl w:val="0"/>
          <w:numId w:val="0"/>
        </w:numPr>
        <w:rPr>
          <w:rFonts w:eastAsia="MS Mincho;ＭＳ 明朝"/>
          <w:b/>
          <w:b/>
          <w:bCs/>
        </w:rPr>
      </w:pPr>
      <w:r>
        <w:rPr>
          <w:rFonts w:eastAsia="MS Mincho;ＭＳ 明朝"/>
          <w:b/>
          <w:bCs/>
        </w:rPr>
        <mc:AlternateContent>
          <mc:Choice Requires="wps">
            <w:drawing>
              <wp:anchor behindDoc="0" distT="0" distB="0" distL="114935" distR="114935" simplePos="0" locked="0" layoutInCell="1" allowOverlap="1" relativeHeight="110">
                <wp:simplePos x="0" y="0"/>
                <wp:positionH relativeFrom="column">
                  <wp:posOffset>2171700</wp:posOffset>
                </wp:positionH>
                <wp:positionV relativeFrom="paragraph">
                  <wp:posOffset>1089660</wp:posOffset>
                </wp:positionV>
                <wp:extent cx="635" cy="572135"/>
                <wp:effectExtent l="0" t="0" r="0" b="0"/>
                <wp:wrapNone/>
                <wp:docPr id="125" name=""/>
                <a:graphic xmlns:a="http://schemas.openxmlformats.org/drawingml/2006/main">
                  <a:graphicData uri="http://schemas.microsoft.com/office/word/2010/wordprocessingShape">
                    <wps:wsp>
                      <wps:cNvSpPr/>
                      <wps:spPr>
                        <a:xfrm>
                          <a:off x="0" y="0"/>
                          <a:ext cx="0" cy="571680"/>
                        </a:xfrm>
                        <a:prstGeom prst="line">
                          <a:avLst/>
                        </a:prstGeom>
                        <a:ln w="28440">
                          <a:solidFill>
                            <a:srgbClr val="000000"/>
                          </a:solidFill>
                          <a:miter/>
                          <a:tailEnd len="med" type="triangle" w="med"/>
                        </a:ln>
                      </wps:spPr>
                      <wps:style>
                        <a:lnRef idx="0"/>
                        <a:fillRef idx="0"/>
                        <a:effectRef idx="0"/>
                        <a:fontRef idx="minor"/>
                      </wps:style>
                      <wps:bodyPr/>
                    </wps:wsp>
                  </a:graphicData>
                </a:graphic>
              </wp:anchor>
            </w:drawing>
          </mc:Choice>
          <mc:Fallback>
            <w:pict>
              <v:line id="shape_0" from="171pt,85.8pt" to="171pt,130.75pt" stroked="t" style="position:absolute">
                <v:stroke color="black" weight="28440" endarrow="block" endarrowwidth="medium" endarrowlength="medium" joinstyle="miter" endcap="flat"/>
                <v:fill o:detectmouseclick="t" on="false"/>
              </v:line>
            </w:pict>
          </mc:Fallback>
        </mc:AlternateContent>
        <mc:AlternateContent>
          <mc:Choice Requires="wps">
            <w:drawing>
              <wp:anchor behindDoc="0" distT="0" distB="0" distL="114935" distR="114935" simplePos="0" locked="0" layoutInCell="1" allowOverlap="1" relativeHeight="122">
                <wp:simplePos x="0" y="0"/>
                <wp:positionH relativeFrom="column">
                  <wp:posOffset>1943100</wp:posOffset>
                </wp:positionH>
                <wp:positionV relativeFrom="paragraph">
                  <wp:posOffset>2575560</wp:posOffset>
                </wp:positionV>
                <wp:extent cx="1270" cy="1270"/>
                <wp:effectExtent l="0" t="0" r="0" b="0"/>
                <wp:wrapNone/>
                <wp:docPr id="126" name=""/>
                <a:graphic xmlns:a="http://schemas.openxmlformats.org/drawingml/2006/main">
                  <a:graphicData uri="http://schemas.microsoft.com/office/word/2010/wordprocessingShape">
                    <wps:wsp>
                      <wps:cNvSpPr/>
                      <wps:spPr>
                        <a:xfrm flipV="1">
                          <a:off x="0" y="0"/>
                          <a:ext cx="0" cy="125748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53pt,202.8pt" to="153pt,301.75pt" stroked="t" style="position:absolute;flip:y">
                <v:stroke color="black" weight="9360" endarrow="block" endarrowwidth="medium" endarrowlength="medium" joinstyle="miter" endcap="flat"/>
                <v:fill o:detectmouseclick="t" on="false"/>
              </v:line>
            </w:pict>
          </mc:Fallback>
        </mc:AlternateContent>
        <mc:AlternateContent>
          <mc:Choice Requires="wps">
            <w:drawing>
              <wp:anchor behindDoc="0" distT="0" distB="0" distL="114935" distR="114935" simplePos="0" locked="0" layoutInCell="1" allowOverlap="1" relativeHeight="118">
                <wp:simplePos x="0" y="0"/>
                <wp:positionH relativeFrom="column">
                  <wp:posOffset>4000500</wp:posOffset>
                </wp:positionH>
                <wp:positionV relativeFrom="paragraph">
                  <wp:posOffset>861060</wp:posOffset>
                </wp:positionV>
                <wp:extent cx="229235" cy="229235"/>
                <wp:effectExtent l="0" t="0" r="0" b="0"/>
                <wp:wrapNone/>
                <wp:docPr id="127" name=""/>
                <a:graphic xmlns:a="http://schemas.openxmlformats.org/drawingml/2006/main">
                  <a:graphicData uri="http://schemas.microsoft.com/office/word/2010/wordprocessingShape">
                    <wps:wsp>
                      <wps:cNvSpPr/>
                      <wps:spPr>
                        <a:xfrm>
                          <a:off x="0" y="0"/>
                          <a:ext cx="228600" cy="228600"/>
                        </a:xfrm>
                        <a:prstGeom prst="ellipse">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oval id="shape_0" fillcolor="white" stroked="t" style="position:absolute;margin-left:315pt;margin-top:67.8pt;width:17.95pt;height:17.95pt">
                <w10:wrap type="none"/>
                <v:fill o:detectmouseclick="t" type="solid" color2="black"/>
                <v:stroke color="black" weight="9360" joinstyle="miter" endcap="flat"/>
              </v:oval>
            </w:pict>
          </mc:Fallback>
        </mc:AlternateContent>
        <mc:AlternateContent>
          <mc:Choice Requires="wps">
            <w:drawing>
              <wp:anchor behindDoc="0" distT="0" distB="0" distL="114935" distR="114935" simplePos="0" locked="0" layoutInCell="1" allowOverlap="1" relativeHeight="117">
                <wp:simplePos x="0" y="0"/>
                <wp:positionH relativeFrom="column">
                  <wp:posOffset>2057400</wp:posOffset>
                </wp:positionH>
                <wp:positionV relativeFrom="paragraph">
                  <wp:posOffset>861060</wp:posOffset>
                </wp:positionV>
                <wp:extent cx="229235" cy="229235"/>
                <wp:effectExtent l="0" t="0" r="0" b="0"/>
                <wp:wrapNone/>
                <wp:docPr id="128" name=""/>
                <a:graphic xmlns:a="http://schemas.openxmlformats.org/drawingml/2006/main">
                  <a:graphicData uri="http://schemas.microsoft.com/office/word/2010/wordprocessingShape">
                    <wps:wsp>
                      <wps:cNvSpPr/>
                      <wps:spPr>
                        <a:xfrm>
                          <a:off x="0" y="0"/>
                          <a:ext cx="228600" cy="228600"/>
                        </a:xfrm>
                        <a:prstGeom prst="ellipse">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oval id="shape_0" fillcolor="white" stroked="t" style="position:absolute;margin-left:162pt;margin-top:67.8pt;width:17.95pt;height:17.95pt">
                <w10:wrap type="none"/>
                <v:fill o:detectmouseclick="t" type="solid" color2="black"/>
                <v:stroke color="black" weight="9360" joinstyle="miter" endcap="flat"/>
              </v:oval>
            </w:pict>
          </mc:Fallback>
        </mc:AlternateContent>
        <mc:AlternateContent>
          <mc:Choice Requires="wps">
            <w:drawing>
              <wp:anchor behindDoc="0" distT="0" distB="0" distL="114935" distR="114935" simplePos="0" locked="0" layoutInCell="1" allowOverlap="1" relativeHeight="111">
                <wp:simplePos x="0" y="0"/>
                <wp:positionH relativeFrom="column">
                  <wp:posOffset>4114800</wp:posOffset>
                </wp:positionH>
                <wp:positionV relativeFrom="paragraph">
                  <wp:posOffset>1089660</wp:posOffset>
                </wp:positionV>
                <wp:extent cx="635" cy="572135"/>
                <wp:effectExtent l="0" t="0" r="0" b="0"/>
                <wp:wrapNone/>
                <wp:docPr id="129" name=""/>
                <a:graphic xmlns:a="http://schemas.openxmlformats.org/drawingml/2006/main">
                  <a:graphicData uri="http://schemas.microsoft.com/office/word/2010/wordprocessingShape">
                    <wps:wsp>
                      <wps:cNvSpPr/>
                      <wps:spPr>
                        <a:xfrm>
                          <a:off x="0" y="0"/>
                          <a:ext cx="0" cy="571680"/>
                        </a:xfrm>
                        <a:prstGeom prst="line">
                          <a:avLst/>
                        </a:prstGeom>
                        <a:ln w="28440">
                          <a:solidFill>
                            <a:srgbClr val="000000"/>
                          </a:solidFill>
                          <a:miter/>
                          <a:tailEnd len="med" type="triangle" w="med"/>
                        </a:ln>
                      </wps:spPr>
                      <wps:style>
                        <a:lnRef idx="0"/>
                        <a:fillRef idx="0"/>
                        <a:effectRef idx="0"/>
                        <a:fontRef idx="minor"/>
                      </wps:style>
                      <wps:bodyPr/>
                    </wps:wsp>
                  </a:graphicData>
                </a:graphic>
              </wp:anchor>
            </w:drawing>
          </mc:Choice>
          <mc:Fallback>
            <w:pict>
              <v:line id="shape_0" from="324pt,85.8pt" to="324pt,130.75pt" stroked="t" style="position:absolute">
                <v:stroke color="black" weight="28440" endarrow="block" endarrowwidth="medium" endarrowlength="medium" joinstyle="miter" endcap="flat"/>
                <v:fill o:detectmouseclick="t" on="false"/>
              </v:line>
            </w:pict>
          </mc:Fallback>
        </mc:AlternateContent>
        <mc:AlternateContent>
          <mc:Choice Requires="wps">
            <w:drawing>
              <wp:anchor behindDoc="0" distT="0" distB="0" distL="114935" distR="114935" simplePos="0" locked="0" layoutInCell="1" allowOverlap="1" relativeHeight="109">
                <wp:simplePos x="0" y="0"/>
                <wp:positionH relativeFrom="column">
                  <wp:posOffset>4114800</wp:posOffset>
                </wp:positionH>
                <wp:positionV relativeFrom="paragraph">
                  <wp:posOffset>289560</wp:posOffset>
                </wp:positionV>
                <wp:extent cx="1270" cy="1270"/>
                <wp:effectExtent l="0" t="0" r="0" b="0"/>
                <wp:wrapNone/>
                <wp:docPr id="130" name=""/>
                <a:graphic xmlns:a="http://schemas.openxmlformats.org/drawingml/2006/main">
                  <a:graphicData uri="http://schemas.microsoft.com/office/word/2010/wordprocessingShape">
                    <wps:wsp>
                      <wps:cNvSpPr/>
                      <wps:spPr>
                        <a:xfrm flipV="1">
                          <a:off x="0" y="0"/>
                          <a:ext cx="0" cy="571680"/>
                        </a:xfrm>
                        <a:prstGeom prst="line">
                          <a:avLst/>
                        </a:prstGeom>
                        <a:ln w="28440">
                          <a:solidFill>
                            <a:srgbClr val="000000"/>
                          </a:solidFill>
                          <a:miter/>
                          <a:tailEnd len="med" type="triangle" w="med"/>
                        </a:ln>
                      </wps:spPr>
                      <wps:style>
                        <a:lnRef idx="0"/>
                        <a:fillRef idx="0"/>
                        <a:effectRef idx="0"/>
                        <a:fontRef idx="minor"/>
                      </wps:style>
                      <wps:bodyPr/>
                    </wps:wsp>
                  </a:graphicData>
                </a:graphic>
              </wp:anchor>
            </w:drawing>
          </mc:Choice>
          <mc:Fallback>
            <w:pict>
              <v:line id="shape_0" from="324pt,22.8pt" to="324pt,67.75pt" stroked="t" style="position:absolute;flip:y">
                <v:stroke color="black" weight="28440" endarrow="block" endarrowwidth="medium" endarrowlength="medium" joinstyle="miter" endcap="flat"/>
                <v:fill o:detectmouseclick="t" on="false"/>
              </v:line>
            </w:pict>
          </mc:Fallback>
        </mc:AlternateContent>
        <mc:AlternateContent>
          <mc:Choice Requires="wps">
            <w:drawing>
              <wp:anchor behindDoc="0" distT="0" distB="0" distL="114935" distR="114935" simplePos="0" locked="0" layoutInCell="1" allowOverlap="1" relativeHeight="108">
                <wp:simplePos x="0" y="0"/>
                <wp:positionH relativeFrom="column">
                  <wp:posOffset>2171700</wp:posOffset>
                </wp:positionH>
                <wp:positionV relativeFrom="paragraph">
                  <wp:posOffset>289560</wp:posOffset>
                </wp:positionV>
                <wp:extent cx="635" cy="572135"/>
                <wp:effectExtent l="0" t="0" r="0" b="0"/>
                <wp:wrapNone/>
                <wp:docPr id="131" name=""/>
                <a:graphic xmlns:a="http://schemas.openxmlformats.org/drawingml/2006/main">
                  <a:graphicData uri="http://schemas.microsoft.com/office/word/2010/wordprocessingShape">
                    <wps:wsp>
                      <wps:cNvSpPr/>
                      <wps:spPr>
                        <a:xfrm>
                          <a:off x="0" y="0"/>
                          <a:ext cx="0" cy="571680"/>
                        </a:xfrm>
                        <a:prstGeom prst="line">
                          <a:avLst/>
                        </a:prstGeom>
                        <a:ln w="28440">
                          <a:solidFill>
                            <a:srgbClr val="000000"/>
                          </a:solidFill>
                          <a:miter/>
                          <a:tailEnd len="med" type="triangle" w="med"/>
                        </a:ln>
                      </wps:spPr>
                      <wps:style>
                        <a:lnRef idx="0"/>
                        <a:fillRef idx="0"/>
                        <a:effectRef idx="0"/>
                        <a:fontRef idx="minor"/>
                      </wps:style>
                      <wps:bodyPr/>
                    </wps:wsp>
                  </a:graphicData>
                </a:graphic>
              </wp:anchor>
            </w:drawing>
          </mc:Choice>
          <mc:Fallback>
            <w:pict>
              <v:line id="shape_0" from="171pt,22.8pt" to="171pt,67.75pt" stroked="t" style="position:absolute">
                <v:stroke color="black" weight="28440" endarrow="block" endarrowwidth="medium" endarrowlength="medium" joinstyle="miter" endcap="flat"/>
                <v:fill o:detectmouseclick="t" on="false"/>
              </v:line>
            </w:pict>
          </mc:Fallback>
        </mc:AlternateContent>
        <mc:AlternateContent>
          <mc:Choice Requires="wps">
            <w:drawing>
              <wp:anchor behindDoc="0" distT="0" distB="0" distL="114935" distR="114935" simplePos="0" locked="0" layoutInCell="1" allowOverlap="1" relativeHeight="101">
                <wp:simplePos x="0" y="0"/>
                <wp:positionH relativeFrom="column">
                  <wp:posOffset>2628900</wp:posOffset>
                </wp:positionH>
                <wp:positionV relativeFrom="paragraph">
                  <wp:posOffset>2575560</wp:posOffset>
                </wp:positionV>
                <wp:extent cx="1270" cy="1270"/>
                <wp:effectExtent l="0" t="0" r="0" b="0"/>
                <wp:wrapNone/>
                <wp:docPr id="132" name=""/>
                <a:graphic xmlns:a="http://schemas.openxmlformats.org/drawingml/2006/main">
                  <a:graphicData uri="http://schemas.microsoft.com/office/word/2010/wordprocessingShape">
                    <wps:wsp>
                      <wps:cNvSpPr/>
                      <wps:spPr>
                        <a:xfrm flipV="1">
                          <a:off x="0" y="0"/>
                          <a:ext cx="0" cy="1257480"/>
                        </a:xfrm>
                        <a:prstGeom prst="line">
                          <a:avLst/>
                        </a:prstGeom>
                        <a:ln cap="rnd" w="9360">
                          <a:solidFill>
                            <a:srgbClr val="000000"/>
                          </a:solidFill>
                          <a:prstDash val="sysDot"/>
                          <a:miter/>
                          <a:tailEnd len="med" type="triangle" w="med"/>
                        </a:ln>
                      </wps:spPr>
                      <wps:style>
                        <a:lnRef idx="0"/>
                        <a:fillRef idx="0"/>
                        <a:effectRef idx="0"/>
                        <a:fontRef idx="minor"/>
                      </wps:style>
                      <wps:bodyPr/>
                    </wps:wsp>
                  </a:graphicData>
                </a:graphic>
              </wp:anchor>
            </w:drawing>
          </mc:Choice>
          <mc:Fallback>
            <w:pict>
              <v:line id="shape_0" from="207pt,202.8pt" to="207pt,301.75pt" stroked="t" style="position:absolute;flip:y">
                <v:stroke color="black" weight="9360" dashstyle="shortdot" endarrow="block" endarrowwidth="medium" endarrowlength="medium" joinstyle="miter" endcap="round"/>
                <v:fill o:detectmouseclick="t" on="false"/>
              </v:line>
            </w:pict>
          </mc:Fallback>
        </mc:AlternateContent>
        <mc:AlternateContent>
          <mc:Choice Requires="wps">
            <w:drawing>
              <wp:anchor behindDoc="0" distT="0" distB="0" distL="114935" distR="114935" simplePos="0" locked="0" layoutInCell="1" allowOverlap="1" relativeHeight="93">
                <wp:simplePos x="0" y="0"/>
                <wp:positionH relativeFrom="column">
                  <wp:posOffset>4229100</wp:posOffset>
                </wp:positionH>
                <wp:positionV relativeFrom="paragraph">
                  <wp:posOffset>1889760</wp:posOffset>
                </wp:positionV>
                <wp:extent cx="1029335" cy="635"/>
                <wp:effectExtent l="0" t="0" r="0" b="0"/>
                <wp:wrapNone/>
                <wp:docPr id="133" name=""/>
                <a:graphic xmlns:a="http://schemas.openxmlformats.org/drawingml/2006/main">
                  <a:graphicData uri="http://schemas.microsoft.com/office/word/2010/wordprocessingShape">
                    <wps:wsp>
                      <wps:cNvSpPr/>
                      <wps:spPr>
                        <a:xfrm>
                          <a:off x="0" y="0"/>
                          <a:ext cx="10288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333pt,148.8pt" to="413.95pt,148.8pt" stroked="t" style="position:absolute">
                <v:stroke color="black" weight="9360" joinstyle="miter" endcap="flat"/>
                <v:fill o:detectmouseclick="t" on="false"/>
              </v:line>
            </w:pict>
          </mc:Fallback>
        </mc:AlternateContent>
      </w:r>
      <w:r>
        <w:br w:type="page"/>
      </w:r>
      <w:r>
        <mc:AlternateContent>
          <mc:Choice Requires="wps">
            <w:drawing>
              <wp:anchor behindDoc="0" distT="0" distB="0" distL="114935" distR="114935" simplePos="0" locked="0" layoutInCell="1" allowOverlap="1" relativeHeight="116">
                <wp:simplePos x="0" y="0"/>
                <wp:positionH relativeFrom="column">
                  <wp:posOffset>800100</wp:posOffset>
                </wp:positionH>
                <wp:positionV relativeFrom="paragraph">
                  <wp:posOffset>975360</wp:posOffset>
                </wp:positionV>
                <wp:extent cx="1143000" cy="571500"/>
                <wp:effectExtent l="0" t="0" r="0" b="0"/>
                <wp:wrapNone/>
                <wp:docPr id="134" name="Cadru62"/>
                <a:graphic xmlns:a="http://schemas.openxmlformats.org/drawingml/2006/main">
                  <a:graphicData uri="http://schemas.microsoft.com/office/word/2010/wordprocessingShape">
                    <wps:wsp>
                      <wps:cNvSpPr txBox="1"/>
                      <wps:spPr>
                        <a:xfrm>
                          <a:off x="0" y="0"/>
                          <a:ext cx="1143000" cy="571500"/>
                        </a:xfrm>
                        <a:prstGeom prst="rect"/>
                        <a:solidFill>
                          <a:srgbClr val="FFFFFF"/>
                        </a:solidFill>
                      </wps:spPr>
                      <wps:txbx>
                        <w:txbxContent>
                          <w:p>
                            <w:pPr>
                              <w:pStyle w:val="Normal"/>
                              <w:rPr/>
                            </w:pPr>
                            <w:r>
                              <w:rPr/>
                              <w:t>3.1 Client</w:t>
                            </w:r>
                          </w:p>
                          <w:p>
                            <w:pPr>
                              <w:pStyle w:val="Normal"/>
                              <w:rPr/>
                            </w:pPr>
                            <w:r>
                              <w:rPr/>
                              <w:t>InputStream</w:t>
                            </w:r>
                          </w:p>
                        </w:txbxContent>
                      </wps:txbx>
                      <wps:bodyPr anchor="t" lIns="92075" tIns="46355" rIns="92075" bIns="46355">
                        <a:noAutofit/>
                      </wps:bodyPr>
                    </wps:wsp>
                  </a:graphicData>
                </a:graphic>
              </wp:anchor>
            </w:drawing>
          </mc:Choice>
          <mc:Fallback>
            <w:pict>
              <v:rect fillcolor="#FFFFFF" style="position:absolute;rotation:0;width:90pt;height:45pt;mso-wrap-distance-left:9.05pt;mso-wrap-distance-right:9.05pt;mso-wrap-distance-top:0pt;mso-wrap-distance-bottom:0pt;margin-top:76.8pt;mso-position-vertical-relative:text;margin-left:63pt;mso-position-horizontal-relative:text">
                <v:textbox inset="0.100694444444444in,0.0506944444444444in,0.100694444444444in,0.0506944444444444in">
                  <w:txbxContent>
                    <w:p>
                      <w:pPr>
                        <w:pStyle w:val="Normal"/>
                        <w:rPr/>
                      </w:pPr>
                      <w:r>
                        <w:rPr/>
                        <w:t>3.1 Client</w:t>
                      </w:r>
                    </w:p>
                    <w:p>
                      <w:pPr>
                        <w:pStyle w:val="Normal"/>
                        <w:rPr/>
                      </w:pPr>
                      <w:r>
                        <w:rPr/>
                        <w:t>InputStream</w:t>
                      </w:r>
                    </w:p>
                  </w:txbxContent>
                </v:textbox>
              </v:rect>
            </w:pict>
          </mc:Fallback>
        </mc:AlternateContent>
      </w:r>
      <w:r>
        <mc:AlternateContent>
          <mc:Choice Requires="wps">
            <w:drawing>
              <wp:anchor behindDoc="0" distT="0" distB="0" distL="114935" distR="114935" simplePos="0" locked="0" layoutInCell="1" allowOverlap="1" relativeHeight="115">
                <wp:simplePos x="0" y="0"/>
                <wp:positionH relativeFrom="column">
                  <wp:posOffset>2743200</wp:posOffset>
                </wp:positionH>
                <wp:positionV relativeFrom="paragraph">
                  <wp:posOffset>975360</wp:posOffset>
                </wp:positionV>
                <wp:extent cx="1257300" cy="457200"/>
                <wp:effectExtent l="0" t="0" r="0" b="0"/>
                <wp:wrapNone/>
                <wp:docPr id="135" name="Cadru61"/>
                <a:graphic xmlns:a="http://schemas.openxmlformats.org/drawingml/2006/main">
                  <a:graphicData uri="http://schemas.microsoft.com/office/word/2010/wordprocessingShape">
                    <wps:wsp>
                      <wps:cNvSpPr txBox="1"/>
                      <wps:spPr>
                        <a:xfrm>
                          <a:off x="0" y="0"/>
                          <a:ext cx="1257300" cy="457200"/>
                        </a:xfrm>
                        <a:prstGeom prst="rect"/>
                        <a:solidFill>
                          <a:srgbClr val="FFFFFF"/>
                        </a:solidFill>
                      </wps:spPr>
                      <wps:txbx>
                        <w:txbxContent>
                          <w:p>
                            <w:pPr>
                              <w:pStyle w:val="Normal"/>
                              <w:rPr/>
                            </w:pPr>
                            <w:r>
                              <w:rPr/>
                              <w:t>3.1 Client</w:t>
                            </w:r>
                          </w:p>
                          <w:p>
                            <w:pPr>
                              <w:pStyle w:val="Normal"/>
                              <w:rPr/>
                            </w:pPr>
                            <w:r>
                              <w:rPr/>
                              <w:t>OutputStream</w:t>
                            </w:r>
                          </w:p>
                        </w:txbxContent>
                      </wps:txbx>
                      <wps:bodyPr anchor="t" lIns="92075" tIns="46355" rIns="92075" bIns="46355">
                        <a:noAutofit/>
                      </wps:bodyPr>
                    </wps:wsp>
                  </a:graphicData>
                </a:graphic>
              </wp:anchor>
            </w:drawing>
          </mc:Choice>
          <mc:Fallback>
            <w:pict>
              <v:rect fillcolor="#FFFFFF" style="position:absolute;rotation:0;width:99pt;height:36pt;mso-wrap-distance-left:9.05pt;mso-wrap-distance-right:9.05pt;mso-wrap-distance-top:0pt;mso-wrap-distance-bottom:0pt;margin-top:76.8pt;mso-position-vertical-relative:text;margin-left:216pt;mso-position-horizontal-relative:text">
                <v:textbox inset="0.100694444444444in,0.0506944444444444in,0.100694444444444in,0.0506944444444444in">
                  <w:txbxContent>
                    <w:p>
                      <w:pPr>
                        <w:pStyle w:val="Normal"/>
                        <w:rPr/>
                      </w:pPr>
                      <w:r>
                        <w:rPr/>
                        <w:t>3.1 Client</w:t>
                      </w:r>
                    </w:p>
                    <w:p>
                      <w:pPr>
                        <w:pStyle w:val="Normal"/>
                        <w:rPr/>
                      </w:pPr>
                      <w:r>
                        <w:rPr/>
                        <w:t>OutputStream</w:t>
                      </w:r>
                    </w:p>
                  </w:txbxContent>
                </v:textbox>
              </v:rect>
            </w:pict>
          </mc:Fallback>
        </mc:AlternateContent>
      </w:r>
      <w:r>
        <mc:AlternateContent>
          <mc:Choice Requires="wps">
            <w:drawing>
              <wp:anchor behindDoc="0" distT="0" distB="0" distL="114935" distR="114935" simplePos="0" locked="0" layoutInCell="1" allowOverlap="1" relativeHeight="114">
                <wp:simplePos x="0" y="0"/>
                <wp:positionH relativeFrom="column">
                  <wp:posOffset>457200</wp:posOffset>
                </wp:positionH>
                <wp:positionV relativeFrom="paragraph">
                  <wp:posOffset>2918460</wp:posOffset>
                </wp:positionV>
                <wp:extent cx="1600200" cy="685800"/>
                <wp:effectExtent l="0" t="0" r="0" b="0"/>
                <wp:wrapNone/>
                <wp:docPr id="136" name="Cadru58"/>
                <a:graphic xmlns:a="http://schemas.openxmlformats.org/drawingml/2006/main">
                  <a:graphicData uri="http://schemas.microsoft.com/office/word/2010/wordprocessingShape">
                    <wps:wsp>
                      <wps:cNvSpPr txBox="1"/>
                      <wps:spPr>
                        <a:xfrm>
                          <a:off x="0" y="0"/>
                          <a:ext cx="1600200" cy="685800"/>
                        </a:xfrm>
                        <a:prstGeom prst="rect"/>
                        <a:solidFill>
                          <a:srgbClr val="FFFFFF"/>
                        </a:solidFill>
                      </wps:spPr>
                      <wps:txbx>
                        <w:txbxContent>
                          <w:p>
                            <w:pPr>
                              <w:pStyle w:val="Normal"/>
                              <w:rPr/>
                            </w:pPr>
                            <w:r>
                              <w:rPr/>
                              <w:t>3:</w:t>
                            </w:r>
                          </w:p>
                          <w:p>
                            <w:pPr>
                              <w:pStyle w:val="Normal"/>
                              <w:rPr/>
                            </w:pPr>
                            <w:r>
                              <w:rPr/>
                              <w:t>getInput Stream()</w:t>
                            </w:r>
                          </w:p>
                          <w:p>
                            <w:pPr>
                              <w:pStyle w:val="Normal"/>
                              <w:rPr/>
                            </w:pPr>
                            <w:r>
                              <w:rPr/>
                              <w:t>getOutputstream()</w:t>
                            </w:r>
                          </w:p>
                        </w:txbxContent>
                      </wps:txbx>
                      <wps:bodyPr anchor="t" lIns="92075" tIns="46355" rIns="92075" bIns="46355">
                        <a:noAutofit/>
                      </wps:bodyPr>
                    </wps:wsp>
                  </a:graphicData>
                </a:graphic>
              </wp:anchor>
            </w:drawing>
          </mc:Choice>
          <mc:Fallback>
            <w:pict>
              <v:rect fillcolor="#FFFFFF" style="position:absolute;rotation:0;width:126pt;height:54pt;mso-wrap-distance-left:9.05pt;mso-wrap-distance-right:9.05pt;mso-wrap-distance-top:0pt;mso-wrap-distance-bottom:0pt;margin-top:229.8pt;mso-position-vertical-relative:text;margin-left:36pt;mso-position-horizontal-relative:text">
                <v:textbox inset="0.100694444444444in,0.0506944444444444in,0.100694444444444in,0.0506944444444444in">
                  <w:txbxContent>
                    <w:p>
                      <w:pPr>
                        <w:pStyle w:val="Normal"/>
                        <w:rPr/>
                      </w:pPr>
                      <w:r>
                        <w:rPr/>
                        <w:t>3:</w:t>
                      </w:r>
                    </w:p>
                    <w:p>
                      <w:pPr>
                        <w:pStyle w:val="Normal"/>
                        <w:rPr/>
                      </w:pPr>
                      <w:r>
                        <w:rPr/>
                        <w:t>getInput Stream()</w:t>
                      </w:r>
                    </w:p>
                    <w:p>
                      <w:pPr>
                        <w:pStyle w:val="Normal"/>
                        <w:rPr/>
                      </w:pPr>
                      <w:r>
                        <w:rPr/>
                        <w:t>getOutputstream()</w:t>
                      </w:r>
                    </w:p>
                  </w:txbxContent>
                </v:textbox>
              </v:rect>
            </w:pict>
          </mc:Fallback>
        </mc:AlternateContent>
      </w:r>
      <w:r>
        <mc:AlternateContent>
          <mc:Choice Requires="wps">
            <w:drawing>
              <wp:anchor behindDoc="0" distT="0" distB="0" distL="114935" distR="114935" simplePos="0" locked="0" layoutInCell="1" allowOverlap="1" relativeHeight="113">
                <wp:simplePos x="0" y="0"/>
                <wp:positionH relativeFrom="column">
                  <wp:posOffset>2743200</wp:posOffset>
                </wp:positionH>
                <wp:positionV relativeFrom="paragraph">
                  <wp:posOffset>403860</wp:posOffset>
                </wp:positionV>
                <wp:extent cx="1143000" cy="571500"/>
                <wp:effectExtent l="0" t="0" r="0" b="0"/>
                <wp:wrapNone/>
                <wp:docPr id="137" name="Cadru64"/>
                <a:graphic xmlns:a="http://schemas.openxmlformats.org/drawingml/2006/main">
                  <a:graphicData uri="http://schemas.microsoft.com/office/word/2010/wordprocessingShape">
                    <wps:wsp>
                      <wps:cNvSpPr txBox="1"/>
                      <wps:spPr>
                        <a:xfrm>
                          <a:off x="0" y="0"/>
                          <a:ext cx="1143000" cy="571500"/>
                        </a:xfrm>
                        <a:prstGeom prst="rect"/>
                        <a:solidFill>
                          <a:srgbClr val="FFFFFF"/>
                        </a:solidFill>
                      </wps:spPr>
                      <wps:txbx>
                        <w:txbxContent>
                          <w:p>
                            <w:pPr>
                              <w:pStyle w:val="Normal"/>
                              <w:rPr/>
                            </w:pPr>
                            <w:r>
                              <w:rPr/>
                              <w:t>3.1 Server</w:t>
                            </w:r>
                          </w:p>
                          <w:p>
                            <w:pPr>
                              <w:pStyle w:val="Normal"/>
                              <w:rPr/>
                            </w:pPr>
                            <w:r>
                              <w:rPr/>
                              <w:t>InputStream</w:t>
                            </w:r>
                          </w:p>
                        </w:txbxContent>
                      </wps:txbx>
                      <wps:bodyPr anchor="t" lIns="92075" tIns="46355" rIns="92075" bIns="46355">
                        <a:noAutofit/>
                      </wps:bodyPr>
                    </wps:wsp>
                  </a:graphicData>
                </a:graphic>
              </wp:anchor>
            </w:drawing>
          </mc:Choice>
          <mc:Fallback>
            <w:pict>
              <v:rect fillcolor="#FFFFFF" style="position:absolute;rotation:0;width:90pt;height:45pt;mso-wrap-distance-left:9.05pt;mso-wrap-distance-right:9.05pt;mso-wrap-distance-top:0pt;mso-wrap-distance-bottom:0pt;margin-top:31.8pt;mso-position-vertical-relative:text;margin-left:216pt;mso-position-horizontal-relative:text">
                <v:textbox inset="0.100694444444444in,0.0506944444444444in,0.100694444444444in,0.0506944444444444in">
                  <w:txbxContent>
                    <w:p>
                      <w:pPr>
                        <w:pStyle w:val="Normal"/>
                        <w:rPr/>
                      </w:pPr>
                      <w:r>
                        <w:rPr/>
                        <w:t>3.1 Server</w:t>
                      </w:r>
                    </w:p>
                    <w:p>
                      <w:pPr>
                        <w:pStyle w:val="Normal"/>
                        <w:rPr/>
                      </w:pPr>
                      <w:r>
                        <w:rPr/>
                        <w:t>InputStream</w:t>
                      </w:r>
                    </w:p>
                  </w:txbxContent>
                </v:textbox>
              </v:rect>
            </w:pict>
          </mc:Fallback>
        </mc:AlternateContent>
      </w:r>
      <w:r>
        <mc:AlternateContent>
          <mc:Choice Requires="wps">
            <w:drawing>
              <wp:anchor behindDoc="0" distT="0" distB="0" distL="114935" distR="114935" simplePos="0" locked="0" layoutInCell="1" allowOverlap="1" relativeHeight="112">
                <wp:simplePos x="0" y="0"/>
                <wp:positionH relativeFrom="column">
                  <wp:posOffset>800100</wp:posOffset>
                </wp:positionH>
                <wp:positionV relativeFrom="paragraph">
                  <wp:posOffset>403860</wp:posOffset>
                </wp:positionV>
                <wp:extent cx="1257300" cy="457200"/>
                <wp:effectExtent l="0" t="0" r="0" b="0"/>
                <wp:wrapNone/>
                <wp:docPr id="138" name="Cadru63"/>
                <a:graphic xmlns:a="http://schemas.openxmlformats.org/drawingml/2006/main">
                  <a:graphicData uri="http://schemas.microsoft.com/office/word/2010/wordprocessingShape">
                    <wps:wsp>
                      <wps:cNvSpPr txBox="1"/>
                      <wps:spPr>
                        <a:xfrm>
                          <a:off x="0" y="0"/>
                          <a:ext cx="1257300" cy="457200"/>
                        </a:xfrm>
                        <a:prstGeom prst="rect"/>
                        <a:solidFill>
                          <a:srgbClr val="FFFFFF"/>
                        </a:solidFill>
                      </wps:spPr>
                      <wps:txbx>
                        <w:txbxContent>
                          <w:p>
                            <w:pPr>
                              <w:pStyle w:val="Normal"/>
                              <w:rPr/>
                            </w:pPr>
                            <w:r>
                              <w:rPr/>
                              <w:t>3.1 Server</w:t>
                            </w:r>
                          </w:p>
                          <w:p>
                            <w:pPr>
                              <w:pStyle w:val="Normal"/>
                              <w:rPr/>
                            </w:pPr>
                            <w:r>
                              <w:rPr/>
                              <w:t>OutputStream</w:t>
                            </w:r>
                          </w:p>
                        </w:txbxContent>
                      </wps:txbx>
                      <wps:bodyPr anchor="t" lIns="92075" tIns="46355" rIns="92075" bIns="46355">
                        <a:noAutofit/>
                      </wps:bodyPr>
                    </wps:wsp>
                  </a:graphicData>
                </a:graphic>
              </wp:anchor>
            </w:drawing>
          </mc:Choice>
          <mc:Fallback>
            <w:pict>
              <v:rect fillcolor="#FFFFFF" style="position:absolute;rotation:0;width:99pt;height:36pt;mso-wrap-distance-left:9.05pt;mso-wrap-distance-right:9.05pt;mso-wrap-distance-top:0pt;mso-wrap-distance-bottom:0pt;margin-top:31.8pt;mso-position-vertical-relative:text;margin-left:63pt;mso-position-horizontal-relative:text">
                <v:textbox inset="0.100694444444444in,0.0506944444444444in,0.100694444444444in,0.0506944444444444in">
                  <w:txbxContent>
                    <w:p>
                      <w:pPr>
                        <w:pStyle w:val="Normal"/>
                        <w:rPr/>
                      </w:pPr>
                      <w:r>
                        <w:rPr/>
                        <w:t>3.1 Server</w:t>
                      </w:r>
                    </w:p>
                    <w:p>
                      <w:pPr>
                        <w:pStyle w:val="Normal"/>
                        <w:rPr/>
                      </w:pPr>
                      <w:r>
                        <w:rPr/>
                        <w:t>OutputStream</w:t>
                      </w:r>
                    </w:p>
                  </w:txbxContent>
                </v:textbox>
              </v:rect>
            </w:pict>
          </mc:Fallback>
        </mc:AlternateContent>
      </w:r>
      <w:r>
        <mc:AlternateContent>
          <mc:Choice Requires="wps">
            <w:drawing>
              <wp:anchor behindDoc="0" distT="0" distB="0" distL="114935" distR="114935" simplePos="0" locked="0" layoutInCell="1" allowOverlap="1" relativeHeight="81">
                <wp:simplePos x="0" y="0"/>
                <wp:positionH relativeFrom="column">
                  <wp:posOffset>328930</wp:posOffset>
                </wp:positionH>
                <wp:positionV relativeFrom="paragraph">
                  <wp:posOffset>2561590</wp:posOffset>
                </wp:positionV>
                <wp:extent cx="4028440" cy="1971040"/>
                <wp:effectExtent l="0" t="0" r="0" b="0"/>
                <wp:wrapNone/>
                <wp:docPr id="139" name="Cadru60"/>
                <a:graphic xmlns:a="http://schemas.openxmlformats.org/drawingml/2006/main">
                  <a:graphicData uri="http://schemas.microsoft.com/office/word/2010/wordprocessingShape">
                    <wps:wsp>
                      <wps:cNvSpPr txBox="1"/>
                      <wps:spPr>
                        <a:xfrm>
                          <a:off x="0" y="0"/>
                          <a:ext cx="4028440" cy="1971040"/>
                        </a:xfrm>
                        <a:prstGeom prst="rect"/>
                        <a:solidFill>
                          <a:srgbClr val="FFFFFF"/>
                        </a:solidFill>
                        <a:ln w="28575">
                          <a:solidFill>
                            <a:srgbClr val="000000"/>
                          </a:solidFill>
                        </a:ln>
                      </wps:spPr>
                      <wps:txbx>
                        <w:txbxConten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u1"/>
                              <w:rPr/>
                            </w:pPr>
                            <w:r>
                              <w:rPr/>
                            </w:r>
                          </w:p>
                          <w:p>
                            <w:pPr>
                              <w:pStyle w:val="Titlu1"/>
                              <w:rPr/>
                            </w:pPr>
                            <w:r>
                              <w:rPr/>
                            </w:r>
                          </w:p>
                          <w:p>
                            <w:pPr>
                              <w:pStyle w:val="Titlu1"/>
                              <w:spacing w:before="240" w:after="60"/>
                              <w:rPr/>
                            </w:pPr>
                            <w:r>
                              <w:rPr/>
                              <w:t>A client Computer</w:t>
                            </w:r>
                          </w:p>
                        </w:txbxContent>
                      </wps:txbx>
                      <wps:bodyPr anchor="t" lIns="91440" tIns="45720" rIns="91440" bIns="45720">
                        <a:noAutofit/>
                      </wps:bodyPr>
                    </wps:wsp>
                  </a:graphicData>
                </a:graphic>
              </wp:anchor>
            </w:drawing>
          </mc:Choice>
          <mc:Fallback>
            <w:pict>
              <v:rect fillcolor="#FFFFFF" strokecolor="#000000" strokeweight="2pt" style="position:absolute;rotation:0;width:317.2pt;height:155.2pt;mso-wrap-distance-left:9.05pt;mso-wrap-distance-right:9.05pt;mso-wrap-distance-top:0pt;mso-wrap-distance-bottom:0pt;margin-top:201.7pt;mso-position-vertical-relative:text;margin-left:25.9pt;mso-position-horizontal-relative:text">
                <v:textbox>
                  <w:txbxConten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u1"/>
                        <w:rPr/>
                      </w:pPr>
                      <w:r>
                        <w:rPr/>
                      </w:r>
                    </w:p>
                    <w:p>
                      <w:pPr>
                        <w:pStyle w:val="Titlu1"/>
                        <w:rPr/>
                      </w:pPr>
                      <w:r>
                        <w:rPr/>
                      </w:r>
                    </w:p>
                    <w:p>
                      <w:pPr>
                        <w:pStyle w:val="Titlu1"/>
                        <w:spacing w:before="240" w:after="60"/>
                        <w:rPr/>
                      </w:pPr>
                      <w:r>
                        <w:rPr/>
                        <w:t>A client Computer</w:t>
                      </w:r>
                    </w:p>
                  </w:txbxContent>
                </v:textbox>
              </v:rect>
            </w:pict>
          </mc:Fallback>
        </mc:AlternateContent>
      </w:r>
      <w:r>
        <mc:AlternateContent>
          <mc:Choice Requires="wps">
            <w:drawing>
              <wp:anchor behindDoc="0" distT="0" distB="0" distL="114935" distR="114935" simplePos="0" locked="0" layoutInCell="1" allowOverlap="1" relativeHeight="102">
                <wp:simplePos x="0" y="0"/>
                <wp:positionH relativeFrom="column">
                  <wp:posOffset>2628900</wp:posOffset>
                </wp:positionH>
                <wp:positionV relativeFrom="paragraph">
                  <wp:posOffset>2804160</wp:posOffset>
                </wp:positionV>
                <wp:extent cx="1600200" cy="342900"/>
                <wp:effectExtent l="0" t="0" r="0" b="0"/>
                <wp:wrapNone/>
                <wp:docPr id="140" name="Cadru57"/>
                <a:graphic xmlns:a="http://schemas.openxmlformats.org/drawingml/2006/main">
                  <a:graphicData uri="http://schemas.microsoft.com/office/word/2010/wordprocessingShape">
                    <wps:wsp>
                      <wps:cNvSpPr txBox="1"/>
                      <wps:spPr>
                        <a:xfrm>
                          <a:off x="0" y="0"/>
                          <a:ext cx="1600200" cy="342900"/>
                        </a:xfrm>
                        <a:prstGeom prst="rect"/>
                        <a:solidFill>
                          <a:srgbClr val="FFFFFF"/>
                        </a:solidFill>
                      </wps:spPr>
                      <wps:txbx>
                        <w:txbxContent>
                          <w:p>
                            <w:pPr>
                              <w:pStyle w:val="Normal"/>
                              <w:rPr/>
                            </w:pPr>
                            <w:r>
                              <w:rPr/>
                              <w:t xml:space="preserve">2 :creates a socket </w:t>
                            </w:r>
                          </w:p>
                        </w:txbxContent>
                      </wps:txbx>
                      <wps:bodyPr anchor="t" lIns="92075" tIns="46355" rIns="92075" bIns="46355">
                        <a:noAutofit/>
                      </wps:bodyPr>
                    </wps:wsp>
                  </a:graphicData>
                </a:graphic>
              </wp:anchor>
            </w:drawing>
          </mc:Choice>
          <mc:Fallback>
            <w:pict>
              <v:rect fillcolor="#FFFFFF" style="position:absolute;rotation:0;width:126pt;height:27pt;mso-wrap-distance-left:9.05pt;mso-wrap-distance-right:9.05pt;mso-wrap-distance-top:0pt;mso-wrap-distance-bottom:0pt;margin-top:220.8pt;mso-position-vertical-relative:text;margin-left:207pt;mso-position-horizontal-relative:text">
                <v:textbox inset="0.100694444444444in,0.0506944444444444in,0.100694444444444in,0.0506944444444444in">
                  <w:txbxContent>
                    <w:p>
                      <w:pPr>
                        <w:pStyle w:val="Normal"/>
                        <w:rPr/>
                      </w:pPr>
                      <w:r>
                        <w:rPr/>
                        <w:t xml:space="preserve">2 :creates a socket </w:t>
                      </w:r>
                    </w:p>
                  </w:txbxContent>
                </v:textbox>
              </v:rect>
            </w:pict>
          </mc:Fallback>
        </mc:AlternateContent>
      </w:r>
      <w:r>
        <mc:AlternateContent>
          <mc:Choice Requires="wps">
            <w:drawing>
              <wp:anchor behindDoc="0" distT="0" distB="0" distL="114935" distR="114935" simplePos="0" locked="0" layoutInCell="1" allowOverlap="1" relativeHeight="100">
                <wp:simplePos x="0" y="0"/>
                <wp:positionH relativeFrom="column">
                  <wp:posOffset>1252855</wp:posOffset>
                </wp:positionH>
                <wp:positionV relativeFrom="paragraph">
                  <wp:posOffset>3828415</wp:posOffset>
                </wp:positionV>
                <wp:extent cx="1494790" cy="351790"/>
                <wp:effectExtent l="0" t="0" r="0" b="0"/>
                <wp:wrapNone/>
                <wp:docPr id="141" name="Cadru59"/>
                <a:graphic xmlns:a="http://schemas.openxmlformats.org/drawingml/2006/main">
                  <a:graphicData uri="http://schemas.microsoft.com/office/word/2010/wordprocessingShape">
                    <wps:wsp>
                      <wps:cNvSpPr txBox="1"/>
                      <wps:spPr>
                        <a:xfrm>
                          <a:off x="0" y="0"/>
                          <a:ext cx="1494790" cy="351790"/>
                        </a:xfrm>
                        <a:prstGeom prst="rect"/>
                        <a:solidFill>
                          <a:srgbClr val="FFFFFF"/>
                        </a:solidFill>
                        <a:ln w="9525">
                          <a:solidFill>
                            <a:srgbClr val="000000"/>
                          </a:solidFill>
                        </a:ln>
                      </wps:spPr>
                      <wps:txbx>
                        <w:txbxContent>
                          <w:p>
                            <w:pPr>
                              <w:pStyle w:val="Normal"/>
                              <w:rPr/>
                            </w:pPr>
                            <w:r>
                              <w:rPr/>
                              <w:t>Client Program</w:t>
                            </w:r>
                          </w:p>
                        </w:txbxContent>
                      </wps:txbx>
                      <wps:bodyPr anchor="t" lIns="91440" tIns="45720" rIns="91440" bIns="45720">
                        <a:noAutofit/>
                      </wps:bodyPr>
                    </wps:wsp>
                  </a:graphicData>
                </a:graphic>
              </wp:anchor>
            </w:drawing>
          </mc:Choice>
          <mc:Fallback>
            <w:pict>
              <v:rect fillcolor="#FFFFFF" strokecolor="#000000" strokeweight="0pt" style="position:absolute;rotation:0;width:117.7pt;height:27.7pt;mso-wrap-distance-left:9.05pt;mso-wrap-distance-right:9.05pt;mso-wrap-distance-top:0pt;mso-wrap-distance-bottom:0pt;margin-top:301.45pt;mso-position-vertical-relative:text;margin-left:98.65pt;mso-position-horizontal-relative:text">
                <v:textbox>
                  <w:txbxContent>
                    <w:p>
                      <w:pPr>
                        <w:pStyle w:val="Normal"/>
                        <w:rPr/>
                      </w:pPr>
                      <w:r>
                        <w:rPr/>
                        <w:t>Client Program</w:t>
                      </w:r>
                    </w:p>
                  </w:txbxContent>
                </v:textbox>
              </v:rect>
            </w:pict>
          </mc:Fallback>
        </mc:AlternateContent>
      </w:r>
      <w:r>
        <mc:AlternateContent>
          <mc:Choice Requires="wps">
            <w:drawing>
              <wp:anchor behindDoc="0" distT="0" distB="0" distL="114935" distR="114935" simplePos="0" locked="0" layoutInCell="1" allowOverlap="1" relativeHeight="89">
                <wp:simplePos x="0" y="0"/>
                <wp:positionH relativeFrom="column">
                  <wp:posOffset>1357630</wp:posOffset>
                </wp:positionH>
                <wp:positionV relativeFrom="paragraph">
                  <wp:posOffset>1647190</wp:posOffset>
                </wp:positionV>
                <wp:extent cx="2885440" cy="942340"/>
                <wp:effectExtent l="0" t="0" r="0" b="0"/>
                <wp:wrapNone/>
                <wp:docPr id="142" name="Cadru66"/>
                <a:graphic xmlns:a="http://schemas.openxmlformats.org/drawingml/2006/main">
                  <a:graphicData uri="http://schemas.microsoft.com/office/word/2010/wordprocessingShape">
                    <wps:wsp>
                      <wps:cNvSpPr txBox="1"/>
                      <wps:spPr>
                        <a:xfrm>
                          <a:off x="0" y="0"/>
                          <a:ext cx="2885440" cy="942340"/>
                        </a:xfrm>
                        <a:prstGeom prst="rect"/>
                        <a:solidFill>
                          <a:srgbClr val="FFFFFF"/>
                        </a:solidFill>
                        <a:ln w="28575">
                          <a:solidFill>
                            <a:srgbClr val="000000"/>
                          </a:solidFill>
                        </a:ln>
                      </wps:spPr>
                      <wps:txbx>
                        <w:txbxContent>
                          <w:p>
                            <w:pPr>
                              <w:pStyle w:val="Titlu2"/>
                              <w:spacing w:before="240" w:after="60"/>
                              <w:rPr/>
                            </w:pPr>
                            <w:r>
                              <w:rPr/>
                              <w:t>clientSocket: Socket</w:t>
                            </w:r>
                          </w:p>
                          <w:p>
                            <w:pPr>
                              <w:pStyle w:val="Normal"/>
                              <w:rPr/>
                            </w:pPr>
                            <w:r>
                              <w:rPr/>
                            </w:r>
                          </w:p>
                          <w:p>
                            <w:pPr>
                              <w:pStyle w:val="Normal"/>
                              <w:rPr/>
                            </w:pPr>
                            <w:r>
                              <w:rPr/>
                              <w:t>addr</w:t>
                            </w:r>
                          </w:p>
                          <w:p>
                            <w:pPr>
                              <w:pStyle w:val="Normal"/>
                              <w:rPr/>
                            </w:pPr>
                            <w:r>
                              <w:rPr/>
                              <w:t>port=PORT</w:t>
                            </w:r>
                          </w:p>
                          <w:p>
                            <w:pPr>
                              <w:pStyle w:val="Normal"/>
                              <w:rPr/>
                            </w:pPr>
                            <w:r>
                              <w:rPr/>
                            </w:r>
                          </w:p>
                        </w:txbxContent>
                      </wps:txbx>
                      <wps:bodyPr anchor="t" lIns="91440" tIns="45720" rIns="91440" bIns="45720">
                        <a:noAutofit/>
                      </wps:bodyPr>
                    </wps:wsp>
                  </a:graphicData>
                </a:graphic>
              </wp:anchor>
            </w:drawing>
          </mc:Choice>
          <mc:Fallback>
            <w:pict>
              <v:rect fillcolor="#FFFFFF" strokecolor="#000000" strokeweight="2pt" style="position:absolute;rotation:0;width:227.2pt;height:74.2pt;mso-wrap-distance-left:9.05pt;mso-wrap-distance-right:9.05pt;mso-wrap-distance-top:0pt;mso-wrap-distance-bottom:0pt;margin-top:129.7pt;mso-position-vertical-relative:text;margin-left:106.9pt;mso-position-horizontal-relative:text">
                <v:textbox>
                  <w:txbxContent>
                    <w:p>
                      <w:pPr>
                        <w:pStyle w:val="Titlu2"/>
                        <w:spacing w:before="240" w:after="60"/>
                        <w:rPr/>
                      </w:pPr>
                      <w:r>
                        <w:rPr/>
                        <w:t>clientSocket: Socket</w:t>
                      </w:r>
                    </w:p>
                    <w:p>
                      <w:pPr>
                        <w:pStyle w:val="Normal"/>
                        <w:rPr/>
                      </w:pPr>
                      <w:r>
                        <w:rPr/>
                      </w:r>
                    </w:p>
                    <w:p>
                      <w:pPr>
                        <w:pStyle w:val="Normal"/>
                        <w:rPr/>
                      </w:pPr>
                      <w:r>
                        <w:rPr/>
                        <w:t>addr</w:t>
                      </w:r>
                    </w:p>
                    <w:p>
                      <w:pPr>
                        <w:pStyle w:val="Normal"/>
                        <w:rPr/>
                      </w:pPr>
                      <w:r>
                        <w:rPr/>
                        <w:t>port=PORT</w:t>
                      </w:r>
                    </w:p>
                    <w:p>
                      <w:pPr>
                        <w:pStyle w:val="Normal"/>
                        <w:rPr/>
                      </w:pPr>
                      <w:r>
                        <w:rPr/>
                      </w:r>
                    </w:p>
                  </w:txbxContent>
                </v:textbox>
              </v:rect>
            </w:pict>
          </mc:Fallback>
        </mc:AlternateContent>
      </w:r>
      <w:r>
        <mc:AlternateContent>
          <mc:Choice Requires="wps">
            <w:drawing>
              <wp:anchor behindDoc="0" distT="0" distB="0" distL="114935" distR="114935" simplePos="0" locked="0" layoutInCell="1" allowOverlap="1" relativeHeight="84">
                <wp:simplePos x="0" y="0"/>
                <wp:positionH relativeFrom="column">
                  <wp:posOffset>4229100</wp:posOffset>
                </wp:positionH>
                <wp:positionV relativeFrom="paragraph">
                  <wp:posOffset>1889760</wp:posOffset>
                </wp:positionV>
                <wp:extent cx="1143000" cy="685800"/>
                <wp:effectExtent l="0" t="0" r="0" b="0"/>
                <wp:wrapNone/>
                <wp:docPr id="143" name="Cadru65"/>
                <a:graphic xmlns:a="http://schemas.openxmlformats.org/drawingml/2006/main">
                  <a:graphicData uri="http://schemas.microsoft.com/office/word/2010/wordprocessingShape">
                    <wps:wsp>
                      <wps:cNvSpPr txBox="1"/>
                      <wps:spPr>
                        <a:xfrm>
                          <a:off x="0" y="0"/>
                          <a:ext cx="1143000" cy="685800"/>
                        </a:xfrm>
                        <a:prstGeom prst="rect"/>
                        <a:solidFill>
                          <a:srgbClr val="FFFFFF"/>
                        </a:solidFill>
                      </wps:spPr>
                      <wps:txbx>
                        <w:txbxContent>
                          <w:p>
                            <w:pPr>
                              <w:pStyle w:val="Normal"/>
                              <w:rPr/>
                            </w:pPr>
                            <w:r>
                              <w:rPr/>
                              <w:t xml:space="preserve">2.1 :ask for </w:t>
                            </w:r>
                          </w:p>
                          <w:p>
                            <w:pPr>
                              <w:pStyle w:val="Normal"/>
                              <w:rPr/>
                            </w:pPr>
                            <w:r>
                              <w:rPr/>
                              <w:t>a connection</w:t>
                            </w:r>
                          </w:p>
                          <w:p>
                            <w:pPr>
                              <w:pStyle w:val="Normal"/>
                              <w:rPr/>
                            </w:pPr>
                            <w:r>
                              <w:rPr/>
                              <w:t xml:space="preserve">as created </w:t>
                            </w:r>
                          </w:p>
                        </w:txbxContent>
                      </wps:txbx>
                      <wps:bodyPr anchor="t" lIns="92075" tIns="46355" rIns="92075" bIns="46355">
                        <a:noAutofit/>
                      </wps:bodyPr>
                    </wps:wsp>
                  </a:graphicData>
                </a:graphic>
              </wp:anchor>
            </w:drawing>
          </mc:Choice>
          <mc:Fallback>
            <w:pict>
              <v:rect fillcolor="#FFFFFF" style="position:absolute;rotation:0;width:90pt;height:54pt;mso-wrap-distance-left:9.05pt;mso-wrap-distance-right:9.05pt;mso-wrap-distance-top:0pt;mso-wrap-distance-bottom:0pt;margin-top:148.8pt;mso-position-vertical-relative:text;margin-left:333pt;mso-position-horizontal-relative:text">
                <v:textbox inset="0.100694444444444in,0.0506944444444444in,0.100694444444444in,0.0506944444444444in">
                  <w:txbxContent>
                    <w:p>
                      <w:pPr>
                        <w:pStyle w:val="Normal"/>
                        <w:rPr/>
                      </w:pPr>
                      <w:r>
                        <w:rPr/>
                        <w:t xml:space="preserve">2.1 :ask for </w:t>
                      </w:r>
                    </w:p>
                    <w:p>
                      <w:pPr>
                        <w:pStyle w:val="Normal"/>
                        <w:rPr/>
                      </w:pPr>
                      <w:r>
                        <w:rPr/>
                        <w:t>a connection</w:t>
                      </w:r>
                    </w:p>
                    <w:p>
                      <w:pPr>
                        <w:pStyle w:val="Normal"/>
                        <w:rPr/>
                      </w:pPr>
                      <w:r>
                        <w:rPr/>
                        <w:t xml:space="preserve">as created </w:t>
                      </w:r>
                    </w:p>
                  </w:txbxContent>
                </v:textbox>
              </v:rect>
            </w:pict>
          </mc:Fallback>
        </mc:AlternateContent>
      </w:r>
    </w:p>
    <w:p>
      <w:pPr>
        <w:pStyle w:val="Normal"/>
        <w:rPr>
          <w:b/>
          <w:b/>
          <w:bCs/>
          <w:i/>
          <w:i/>
          <w:iCs/>
        </w:rPr>
      </w:pPr>
      <w:r>
        <w:rPr>
          <w:b/>
          <w:bCs/>
          <w:i/>
          <w:iCs/>
        </w:rPr>
        <w:t>1. Cazul un obiect server  şi un obiect client</w:t>
      </w:r>
    </w:p>
    <w:p>
      <w:pPr>
        <w:pStyle w:val="PlainText"/>
        <w:rPr>
          <w:rFonts w:eastAsia="MS Mincho;ＭＳ 明朝"/>
          <w:b/>
          <w:b/>
          <w:bCs/>
          <w:i/>
          <w:i/>
          <w:iCs/>
        </w:rPr>
      </w:pPr>
      <w:r>
        <w:rPr>
          <w:rFonts w:eastAsia="MS Mincho;ＭＳ 明朝"/>
          <w:b/>
          <w:bCs/>
          <w:i/>
          <w:iCs/>
        </w:rPr>
      </w:r>
    </w:p>
    <w:p>
      <w:pPr>
        <w:pStyle w:val="PlainText"/>
        <w:rPr>
          <w:rFonts w:eastAsia="MS Mincho;ＭＳ 明朝"/>
          <w:b/>
          <w:b/>
          <w:bCs/>
        </w:rPr>
      </w:pPr>
      <w:r>
        <w:rPr>
          <w:rFonts w:eastAsia="MS Mincho;ＭＳ 明朝"/>
          <w:b/>
          <w:bCs/>
        </w:rPr>
        <w:t>Socket Connector and Server Socket</w:t>
      </w:r>
    </w:p>
    <w:p>
      <w:pPr>
        <w:pStyle w:val="PlainText"/>
        <w:rPr>
          <w:rFonts w:eastAsia="MS Mincho;ＭＳ 明朝"/>
          <w:b/>
          <w:b/>
          <w:bCs/>
        </w:rPr>
      </w:pPr>
      <w:r>
        <w:rPr>
          <w:rFonts w:eastAsia="MS Mincho;ＭＳ 明朝"/>
          <w:b/>
          <w:bCs/>
        </w:rPr>
      </w:r>
    </w:p>
    <w:p>
      <w:pPr>
        <w:pStyle w:val="PlainText"/>
        <w:rPr>
          <w:rFonts w:eastAsia="MS Mincho;ＭＳ 明朝"/>
        </w:rPr>
      </w:pPr>
      <w:r>
        <w:rPr>
          <w:rFonts w:eastAsia="MS Mincho;ＭＳ 明朝"/>
        </w:rPr>
        <w:t>import java.io.*;</w:t>
      </w:r>
    </w:p>
    <w:p>
      <w:pPr>
        <w:pStyle w:val="PlainText"/>
        <w:rPr>
          <w:rFonts w:eastAsia="MS Mincho;ＭＳ 明朝"/>
        </w:rPr>
      </w:pPr>
      <w:r>
        <w:rPr>
          <w:rFonts w:eastAsia="MS Mincho;ＭＳ 明朝"/>
        </w:rPr>
        <w:t>import java.net.*;</w:t>
      </w:r>
    </w:p>
    <w:p>
      <w:pPr>
        <w:pStyle w:val="PlainText"/>
        <w:rPr>
          <w:rFonts w:eastAsia="MS Mincho;ＭＳ 明朝"/>
        </w:rPr>
      </w:pPr>
      <w:r>
        <w:rPr>
          <w:rFonts w:eastAsia="MS Mincho;ＭＳ 明朝"/>
        </w:rPr>
        <w:t>public class Server{</w:t>
      </w:r>
    </w:p>
    <w:p>
      <w:pPr>
        <w:pStyle w:val="PlainText"/>
        <w:rPr>
          <w:rFonts w:eastAsia="MS Mincho;ＭＳ 明朝"/>
        </w:rPr>
      </w:pPr>
      <w:r>
        <w:rPr>
          <w:rFonts w:eastAsia="MS Mincho;ＭＳ 明朝"/>
        </w:rPr>
        <w:tab/>
        <w:t>public static final int PORT=8080;</w:t>
      </w:r>
    </w:p>
    <w:p>
      <w:pPr>
        <w:pStyle w:val="PlainText"/>
        <w:rPr>
          <w:rFonts w:eastAsia="MS Mincho;ＭＳ 明朝"/>
        </w:rPr>
      </w:pPr>
      <w:r>
        <w:rPr>
          <w:rFonts w:eastAsia="MS Mincho;ＭＳ 明朝"/>
        </w:rPr>
        <w:tab/>
        <w:t>public static void main(String[] args)throws IOException{</w:t>
      </w:r>
    </w:p>
    <w:p>
      <w:pPr>
        <w:pStyle w:val="PlainText"/>
        <w:rPr>
          <w:rFonts w:eastAsia="MS Mincho;ＭＳ 明朝"/>
        </w:rPr>
      </w:pPr>
      <w:r>
        <w:rPr>
          <w:rFonts w:eastAsia="MS Mincho;ＭＳ 明朝"/>
        </w:rPr>
        <w:tab/>
        <w:tab/>
        <w:t>ServerSocket serverConnector=new ServerSocket(PORT);</w:t>
      </w:r>
    </w:p>
    <w:p>
      <w:pPr>
        <w:pStyle w:val="PlainText"/>
        <w:rPr>
          <w:rFonts w:eastAsia="MS Mincho;ＭＳ 明朝"/>
        </w:rPr>
      </w:pPr>
      <w:r>
        <w:rPr>
          <w:rFonts w:eastAsia="MS Mincho;ＭＳ 明朝"/>
        </w:rPr>
        <w:tab/>
        <w:tab/>
        <w:t>System.out.println("Created ServerSocket: " + serverConnector);</w:t>
      </w:r>
    </w:p>
    <w:p>
      <w:pPr>
        <w:pStyle w:val="PlainText"/>
        <w:rPr>
          <w:rFonts w:eastAsia="MS Mincho;ＭＳ 明朝"/>
        </w:rPr>
      </w:pPr>
      <w:r>
        <w:rPr>
          <w:rFonts w:eastAsia="MS Mincho;ＭＳ 明朝"/>
        </w:rPr>
        <w:tab/>
      </w:r>
    </w:p>
    <w:p>
      <w:pPr>
        <w:pStyle w:val="PlainText"/>
        <w:rPr>
          <w:rFonts w:eastAsia="MS Mincho;ＭＳ 明朝"/>
        </w:rPr>
      </w:pPr>
      <w:r>
        <w:rPr>
          <w:rFonts w:eastAsia="MS Mincho;ＭＳ 明朝"/>
        </w:rPr>
        <w:tab/>
        <w:tab/>
        <w:t>try{</w:t>
      </w:r>
    </w:p>
    <w:p>
      <w:pPr>
        <w:pStyle w:val="PlainText"/>
        <w:rPr>
          <w:rFonts w:eastAsia="MS Mincho;ＭＳ 明朝"/>
        </w:rPr>
      </w:pPr>
      <w:r>
        <w:rPr>
          <w:rFonts w:eastAsia="MS Mincho;ＭＳ 明朝"/>
        </w:rPr>
        <w:tab/>
        <w:tab/>
        <w:t xml:space="preserve">   System.out.println("Waiting for a connection! ");</w:t>
      </w:r>
    </w:p>
    <w:p>
      <w:pPr>
        <w:pStyle w:val="PlainText"/>
        <w:rPr>
          <w:rFonts w:eastAsia="MS Mincho;ＭＳ 明朝"/>
        </w:rPr>
      </w:pPr>
      <w:r>
        <w:rPr>
          <w:rFonts w:eastAsia="MS Mincho;ＭＳ 明朝"/>
        </w:rPr>
        <w:tab/>
        <w:tab/>
        <w:t xml:space="preserve">   Socket serverSocket=serverConnector.accept(); // blocks until a connection occurs</w:t>
        <w:tab/>
        <w:t xml:space="preserve">   </w:t>
      </w:r>
    </w:p>
    <w:p>
      <w:pPr>
        <w:pStyle w:val="PlainText"/>
        <w:rPr>
          <w:rFonts w:eastAsia="MS Mincho;ＭＳ 明朝"/>
        </w:rPr>
      </w:pPr>
      <w:r>
        <w:rPr>
          <w:rFonts w:eastAsia="MS Mincho;ＭＳ 明朝"/>
        </w:rPr>
        <w:tab/>
        <w:tab/>
        <w:t xml:space="preserve">   System.out.println("Connection accepted: " + serverSocket);</w:t>
        <w:tab/>
      </w:r>
    </w:p>
    <w:p>
      <w:pPr>
        <w:pStyle w:val="PlainText"/>
        <w:rPr>
          <w:rFonts w:eastAsia="MS Mincho;ＭＳ 明朝"/>
        </w:rPr>
      </w:pPr>
      <w:r>
        <w:rPr>
          <w:rFonts w:eastAsia="MS Mincho;ＭＳ 明朝"/>
        </w:rPr>
        <w:tab/>
        <w:tab/>
        <w:t xml:space="preserve">   try{</w:t>
      </w:r>
    </w:p>
    <w:p>
      <w:pPr>
        <w:pStyle w:val="PlainText"/>
        <w:rPr>
          <w:rFonts w:eastAsia="MS Mincho;ＭＳ 明朝"/>
        </w:rPr>
      </w:pPr>
      <w:r>
        <w:rPr>
          <w:rFonts w:eastAsia="MS Mincho;ＭＳ 明朝"/>
        </w:rPr>
        <w:tab/>
        <w:tab/>
        <w:tab/>
      </w:r>
    </w:p>
    <w:p>
      <w:pPr>
        <w:pStyle w:val="PlainText"/>
        <w:rPr>
          <w:rFonts w:eastAsia="MS Mincho;ＭＳ 明朝"/>
        </w:rPr>
      </w:pPr>
      <w:r>
        <w:rPr>
          <w:rFonts w:eastAsia="MS Mincho;ＭＳ 明朝"/>
        </w:rPr>
        <w:tab/>
        <w:tab/>
        <w:tab/>
        <w:t>BufferedReader in=</w:t>
      </w:r>
    </w:p>
    <w:p>
      <w:pPr>
        <w:pStyle w:val="PlainText"/>
        <w:rPr>
          <w:rFonts w:eastAsia="MS Mincho;ＭＳ 明朝"/>
        </w:rPr>
      </w:pPr>
      <w:r>
        <w:rPr>
          <w:rFonts w:eastAsia="MS Mincho;ＭＳ 明朝"/>
        </w:rPr>
        <w:tab/>
        <w:tab/>
        <w:tab/>
        <w:t xml:space="preserve">  new </w:t>
        <w:tab/>
        <w:t>BufferedReader(new InputStreamReader(serverSocket.getInputStream()));</w:t>
        <w:tab/>
      </w:r>
    </w:p>
    <w:p>
      <w:pPr>
        <w:pStyle w:val="PlainText"/>
        <w:rPr>
          <w:rFonts w:eastAsia="MS Mincho;ＭＳ 明朝"/>
        </w:rPr>
      </w:pPr>
      <w:r>
        <w:rPr>
          <w:rFonts w:eastAsia="MS Mincho;ＭＳ 明朝"/>
        </w:rPr>
        <w:tab/>
        <w:tab/>
        <w:tab/>
        <w:t>BufferedWriter bw=</w:t>
      </w:r>
    </w:p>
    <w:p>
      <w:pPr>
        <w:pStyle w:val="PlainText"/>
        <w:rPr>
          <w:rFonts w:eastAsia="MS Mincho;ＭＳ 明朝"/>
        </w:rPr>
      </w:pPr>
      <w:r>
        <w:rPr>
          <w:rFonts w:eastAsia="MS Mincho;ＭＳ 明朝"/>
        </w:rPr>
        <w:tab/>
        <w:tab/>
        <w:tab/>
        <w:t xml:space="preserve">  new </w:t>
        <w:tab/>
        <w:t>BufferedWriter(new OutputStreamWriter(serverSocket.getOutputStream()));</w:t>
      </w:r>
    </w:p>
    <w:p>
      <w:pPr>
        <w:pStyle w:val="PlainText"/>
        <w:rPr>
          <w:rFonts w:eastAsia="MS Mincho;ＭＳ 明朝"/>
        </w:rPr>
      </w:pPr>
      <w:r>
        <w:rPr>
          <w:rFonts w:eastAsia="MS Mincho;ＭＳ 明朝"/>
        </w:rPr>
        <w:tab/>
        <w:tab/>
        <w:tab/>
        <w:t>PrintWriter out=</w:t>
      </w:r>
    </w:p>
    <w:p>
      <w:pPr>
        <w:pStyle w:val="PlainText"/>
        <w:rPr>
          <w:rFonts w:eastAsia="MS Mincho;ＭＳ 明朝"/>
        </w:rPr>
      </w:pPr>
      <w:r>
        <w:rPr>
          <w:rFonts w:eastAsia="MS Mincho;ＭＳ 明朝"/>
        </w:rPr>
        <w:tab/>
        <w:tab/>
        <w:tab/>
        <w:t xml:space="preserve">  new PrintWriter(bw,true);</w:t>
      </w:r>
    </w:p>
    <w:p>
      <w:pPr>
        <w:pStyle w:val="PlainText"/>
        <w:rPr>
          <w:rFonts w:eastAsia="MS Mincho;ＭＳ 明朝"/>
        </w:rPr>
      </w:pPr>
      <w:r>
        <w:rPr>
          <w:rFonts w:eastAsia="MS Mincho;ＭＳ 明朝"/>
        </w:rPr>
        <w:tab/>
        <w:tab/>
        <w:t xml:space="preserve">        int correctpsw=0;</w:t>
      </w:r>
    </w:p>
    <w:p>
      <w:pPr>
        <w:pStyle w:val="PlainText"/>
        <w:rPr>
          <w:rFonts w:eastAsia="MS Mincho;ＭＳ 明朝"/>
        </w:rPr>
      </w:pPr>
      <w:r>
        <w:rPr>
          <w:rFonts w:eastAsia="MS Mincho;ＭＳ 明朝"/>
        </w:rPr>
        <w:tab/>
        <w:tab/>
        <w:t xml:space="preserve">        out.println("Your Password, please: " );</w:t>
        <w:tab/>
        <w:t xml:space="preserve">   </w:t>
      </w:r>
    </w:p>
    <w:p>
      <w:pPr>
        <w:pStyle w:val="PlainText"/>
        <w:rPr>
          <w:rFonts w:eastAsia="MS Mincho;ＭＳ 明朝"/>
        </w:rPr>
      </w:pPr>
      <w:r>
        <w:rPr>
          <w:rFonts w:eastAsia="MS Mincho;ＭＳ 明朝"/>
        </w:rPr>
        <w:tab/>
        <w:tab/>
        <w:t xml:space="preserve">        for (int i=0; i&lt;3 ; i++){ </w:t>
      </w:r>
    </w:p>
    <w:p>
      <w:pPr>
        <w:pStyle w:val="PlainText"/>
        <w:rPr>
          <w:rFonts w:eastAsia="MS Mincho;ＭＳ 明朝"/>
        </w:rPr>
      </w:pPr>
      <w:r>
        <w:rPr>
          <w:rFonts w:eastAsia="MS Mincho;ＭＳ 明朝"/>
        </w:rPr>
        <w:tab/>
        <w:tab/>
        <w:t xml:space="preserve">           out.println("Enter Password, please: " );</w:t>
        <w:tab/>
        <w:t xml:space="preserve"> </w:t>
      </w:r>
    </w:p>
    <w:p>
      <w:pPr>
        <w:pStyle w:val="PlainText"/>
        <w:rPr>
          <w:rFonts w:eastAsia="MS Mincho;ＭＳ 明朝"/>
        </w:rPr>
      </w:pPr>
      <w:r>
        <w:rPr>
          <w:rFonts w:eastAsia="MS Mincho;ＭＳ 明朝"/>
        </w:rPr>
        <w:tab/>
        <w:tab/>
        <w:t xml:space="preserve">           String str=in.readLine();</w:t>
      </w:r>
    </w:p>
    <w:p>
      <w:pPr>
        <w:pStyle w:val="PlainText"/>
        <w:rPr>
          <w:rFonts w:eastAsia="MS Mincho;ＭＳ 明朝"/>
        </w:rPr>
      </w:pPr>
      <w:r>
        <w:rPr>
          <w:rFonts w:eastAsia="MS Mincho;ＭＳ 明朝"/>
        </w:rPr>
        <w:tab/>
        <w:tab/>
        <w:t xml:space="preserve">           if( str.equals("t18c25ad")){correctpsw=1; out.println("Password Accepted!"); break;}</w:t>
      </w:r>
    </w:p>
    <w:p>
      <w:pPr>
        <w:pStyle w:val="PlainText"/>
        <w:rPr>
          <w:rFonts w:eastAsia="MS Mincho;ＭＳ 明朝"/>
        </w:rPr>
      </w:pPr>
      <w:r>
        <w:rPr>
          <w:rFonts w:eastAsia="MS Mincho;ＭＳ 明朝"/>
        </w:rPr>
        <w:tab/>
        <w:tab/>
        <w:t xml:space="preserve">           else{</w:t>
      </w:r>
    </w:p>
    <w:p>
      <w:pPr>
        <w:pStyle w:val="PlainText"/>
        <w:rPr>
          <w:rFonts w:eastAsia="MS Mincho;ＭＳ 明朝"/>
        </w:rPr>
      </w:pPr>
      <w:r>
        <w:rPr>
          <w:rFonts w:eastAsia="MS Mincho;ＭＳ 明朝"/>
        </w:rPr>
        <w:tab/>
        <w:tab/>
        <w:t xml:space="preserve">              out.println("Wrong Password; "+ (2-i)+" attempts" );</w:t>
        <w:tab/>
      </w:r>
    </w:p>
    <w:p>
      <w:pPr>
        <w:pStyle w:val="PlainText"/>
        <w:rPr>
          <w:rFonts w:eastAsia="MS Mincho;ＭＳ 明朝"/>
        </w:rPr>
      </w:pPr>
      <w:r>
        <w:rPr>
          <w:rFonts w:eastAsia="MS Mincho;ＭＳ 明朝"/>
        </w:rPr>
        <w:tab/>
        <w:tab/>
        <w:tab/>
        <w:t xml:space="preserve">      if(i==2)out.println("Good Bye, try later!");</w:t>
      </w:r>
    </w:p>
    <w:p>
      <w:pPr>
        <w:pStyle w:val="PlainText"/>
        <w:rPr>
          <w:rFonts w:eastAsia="MS Mincho;ＭＳ 明朝"/>
        </w:rPr>
      </w:pPr>
      <w:r>
        <w:rPr>
          <w:rFonts w:eastAsia="MS Mincho;ＭＳ 明朝"/>
        </w:rPr>
        <w:tab/>
        <w:tab/>
        <w:t xml:space="preserve">           }</w:t>
        <w:tab/>
        <w:tab/>
      </w:r>
    </w:p>
    <w:p>
      <w:pPr>
        <w:pStyle w:val="PlainText"/>
        <w:rPr>
          <w:rFonts w:eastAsia="MS Mincho;ＭＳ 明朝"/>
        </w:rPr>
      </w:pPr>
      <w:r>
        <w:rPr>
          <w:rFonts w:eastAsia="MS Mincho;ＭＳ 明朝"/>
        </w:rPr>
        <w:tab/>
        <w:tab/>
        <w:t xml:space="preserve">        }</w:t>
      </w:r>
    </w:p>
    <w:p>
      <w:pPr>
        <w:pStyle w:val="PlainText"/>
        <w:rPr>
          <w:rFonts w:eastAsia="MS Mincho;ＭＳ 明朝"/>
        </w:rPr>
      </w:pPr>
      <w:r>
        <w:rPr>
          <w:rFonts w:eastAsia="MS Mincho;ＭＳ 明朝"/>
        </w:rPr>
        <w:tab/>
        <w:tab/>
        <w:t xml:space="preserve">   </w:t>
        <w:tab/>
        <w:t>while(correctpsw==1){</w:t>
      </w:r>
    </w:p>
    <w:p>
      <w:pPr>
        <w:pStyle w:val="PlainText"/>
        <w:rPr>
          <w:rFonts w:eastAsia="MS Mincho;ＭＳ 明朝"/>
        </w:rPr>
      </w:pPr>
      <w:r>
        <w:rPr>
          <w:rFonts w:eastAsia="MS Mincho;ＭＳ 明朝"/>
        </w:rPr>
        <w:tab/>
        <w:tab/>
        <w:t xml:space="preserve">      </w:t>
        <w:tab/>
        <w:t xml:space="preserve">  String str=in.readLine();</w:t>
      </w:r>
    </w:p>
    <w:p>
      <w:pPr>
        <w:pStyle w:val="PlainText"/>
        <w:rPr>
          <w:rFonts w:eastAsia="MS Mincho;ＭＳ 明朝"/>
        </w:rPr>
      </w:pPr>
      <w:r>
        <w:rPr>
          <w:rFonts w:eastAsia="MS Mincho;ＭＳ 明朝"/>
        </w:rPr>
        <w:tab/>
        <w:tab/>
        <w:tab/>
        <w:t xml:space="preserve">  if(str.equals("END")) break;</w:t>
      </w:r>
    </w:p>
    <w:p>
      <w:pPr>
        <w:pStyle w:val="PlainText"/>
        <w:rPr>
          <w:rFonts w:eastAsia="MS Mincho;ＭＳ 明朝"/>
        </w:rPr>
      </w:pPr>
      <w:r>
        <w:rPr>
          <w:rFonts w:eastAsia="MS Mincho;ＭＳ 明朝"/>
        </w:rPr>
        <w:tab/>
        <w:tab/>
        <w:tab/>
        <w:t xml:space="preserve">  System.out.println("Echoing: "+str);</w:t>
      </w:r>
    </w:p>
    <w:p>
      <w:pPr>
        <w:pStyle w:val="PlainText"/>
        <w:rPr>
          <w:rFonts w:eastAsia="MS Mincho;ＭＳ 明朝"/>
        </w:rPr>
      </w:pPr>
      <w:r>
        <w:rPr>
          <w:rFonts w:eastAsia="MS Mincho;ＭＳ 明朝"/>
        </w:rPr>
        <w:tab/>
        <w:tab/>
        <w:tab/>
        <w:t xml:space="preserve">  out.println("Echoing: "+str);</w:t>
      </w:r>
    </w:p>
    <w:p>
      <w:pPr>
        <w:pStyle w:val="PlainText"/>
        <w:rPr>
          <w:rFonts w:eastAsia="MS Mincho;ＭＳ 明朝"/>
        </w:rPr>
      </w:pPr>
      <w:r>
        <w:rPr>
          <w:rFonts w:eastAsia="MS Mincho;ＭＳ 明朝"/>
        </w:rPr>
        <w:tab/>
        <w:tab/>
        <w:tab/>
        <w:t>}</w:t>
      </w:r>
    </w:p>
    <w:p>
      <w:pPr>
        <w:pStyle w:val="PlainText"/>
        <w:rPr>
          <w:rFonts w:eastAsia="MS Mincho;ＭＳ 明朝"/>
        </w:rPr>
      </w:pPr>
      <w:r>
        <w:rPr>
          <w:rFonts w:eastAsia="MS Mincho;ＭＳ 明朝"/>
        </w:rPr>
        <w:tab/>
        <w:tab/>
        <w:t xml:space="preserve">   }</w:t>
      </w:r>
    </w:p>
    <w:p>
      <w:pPr>
        <w:pStyle w:val="PlainText"/>
        <w:rPr>
          <w:rFonts w:eastAsia="MS Mincho;ＭＳ 明朝"/>
        </w:rPr>
      </w:pPr>
      <w:r>
        <w:rPr>
          <w:rFonts w:eastAsia="MS Mincho;ＭＳ 明朝"/>
        </w:rPr>
        <w:tab/>
        <w:tab/>
        <w:t xml:space="preserve">   finally{</w:t>
      </w:r>
    </w:p>
    <w:p>
      <w:pPr>
        <w:pStyle w:val="PlainText"/>
        <w:rPr>
          <w:rFonts w:eastAsia="MS Mincho;ＭＳ 明朝"/>
        </w:rPr>
      </w:pPr>
      <w:r>
        <w:rPr>
          <w:rFonts w:eastAsia="MS Mincho;ＭＳ 明朝"/>
        </w:rPr>
        <w:tab/>
        <w:tab/>
        <w:tab/>
        <w:t>System.out.println("Closed client socket: " + serverSocket);</w:t>
      </w:r>
    </w:p>
    <w:p>
      <w:pPr>
        <w:pStyle w:val="PlainText"/>
        <w:rPr>
          <w:rFonts w:eastAsia="MS Mincho;ＭＳ 明朝"/>
        </w:rPr>
      </w:pPr>
      <w:r>
        <w:rPr>
          <w:rFonts w:eastAsia="MS Mincho;ＭＳ 明朝"/>
        </w:rPr>
        <w:tab/>
        <w:tab/>
        <w:tab/>
        <w:t>serverSocket.close();</w:t>
        <w:tab/>
        <w:tab/>
        <w:tab/>
      </w:r>
    </w:p>
    <w:p>
      <w:pPr>
        <w:pStyle w:val="PlainText"/>
        <w:rPr>
          <w:rFonts w:eastAsia="MS Mincho;ＭＳ 明朝"/>
        </w:rPr>
      </w:pPr>
      <w:r>
        <w:rPr>
          <w:rFonts w:eastAsia="MS Mincho;ＭＳ 明朝"/>
        </w:rPr>
        <w:tab/>
        <w:tab/>
        <w:t xml:space="preserve">   }</w:t>
        <w:tab/>
      </w:r>
    </w:p>
    <w:p>
      <w:pPr>
        <w:pStyle w:val="PlainText"/>
        <w:rPr>
          <w:rFonts w:eastAsia="MS Mincho;ＭＳ 明朝"/>
        </w:rPr>
      </w:pPr>
      <w:r>
        <w:rPr>
          <w:rFonts w:eastAsia="MS Mincho;ＭＳ 明朝"/>
        </w:rPr>
        <w:tab/>
        <w:tab/>
        <w:t>}</w:t>
      </w:r>
    </w:p>
    <w:p>
      <w:pPr>
        <w:pStyle w:val="PlainText"/>
        <w:rPr>
          <w:rFonts w:eastAsia="MS Mincho;ＭＳ 明朝"/>
        </w:rPr>
      </w:pPr>
      <w:r>
        <w:rPr>
          <w:rFonts w:eastAsia="MS Mincho;ＭＳ 明朝"/>
        </w:rPr>
        <w:tab/>
        <w:tab/>
        <w:t>finally{</w:t>
      </w:r>
    </w:p>
    <w:p>
      <w:pPr>
        <w:pStyle w:val="PlainText"/>
        <w:rPr>
          <w:rFonts w:eastAsia="MS Mincho;ＭＳ 明朝"/>
        </w:rPr>
      </w:pPr>
      <w:r>
        <w:rPr>
          <w:rFonts w:eastAsia="MS Mincho;ＭＳ 明朝"/>
        </w:rPr>
        <w:tab/>
        <w:tab/>
        <w:tab/>
        <w:t>System.out.println("Close ServerConnector: " + serverConnector);</w:t>
      </w:r>
    </w:p>
    <w:p>
      <w:pPr>
        <w:pStyle w:val="PlainText"/>
        <w:rPr>
          <w:rFonts w:eastAsia="MS Mincho;ＭＳ 明朝"/>
        </w:rPr>
      </w:pPr>
      <w:r>
        <w:rPr>
          <w:rFonts w:eastAsia="MS Mincho;ＭＳ 明朝"/>
        </w:rPr>
        <w:tab/>
        <w:tab/>
        <w:tab/>
        <w:t>serverConnector.close();</w:t>
      </w:r>
    </w:p>
    <w:p>
      <w:pPr>
        <w:pStyle w:val="PlainText"/>
        <w:rPr>
          <w:rFonts w:eastAsia="MS Mincho;ＭＳ 明朝"/>
        </w:rPr>
      </w:pPr>
      <w:r>
        <w:rPr>
          <w:rFonts w:eastAsia="MS Mincho;ＭＳ 明朝"/>
        </w:rPr>
        <w:tab/>
        <w:tab/>
        <w:t>}</w:t>
      </w:r>
    </w:p>
    <w:p>
      <w:pPr>
        <w:pStyle w:val="PlainText"/>
        <w:rPr>
          <w:rFonts w:eastAsia="MS Mincho;ＭＳ 明朝"/>
        </w:rPr>
      </w:pPr>
      <w:r>
        <w:rPr>
          <w:rFonts w:eastAsia="MS Mincho;ＭＳ 明朝"/>
        </w:rPr>
        <w:tab/>
        <w:t>}</w:t>
      </w:r>
    </w:p>
    <w:p>
      <w:pPr>
        <w:pStyle w:val="PlainText"/>
        <w:rPr>
          <w:rFonts w:eastAsia="MS Mincho;ＭＳ 明朝"/>
        </w:rPr>
      </w:pPr>
      <w:r>
        <w:rPr>
          <w:rFonts w:eastAsia="MS Mincho;ＭＳ 明朝"/>
        </w:rPr>
        <w:t>}</w:t>
      </w:r>
    </w:p>
    <w:p>
      <w:pPr>
        <w:pStyle w:val="Normal"/>
        <w:rPr>
          <w:rFonts w:eastAsia="MS Mincho;ＭＳ 明朝"/>
        </w:rPr>
      </w:pPr>
      <w:r>
        <w:rPr>
          <w:rFonts w:eastAsia="MS Mincho;ＭＳ 明朝"/>
        </w:rPr>
      </w:r>
    </w:p>
    <w:p>
      <w:pPr>
        <w:pStyle w:val="Titlu1"/>
        <w:rPr/>
      </w:pPr>
      <w:r>
        <w:rPr/>
        <w:t>Client Socket</w:t>
      </w:r>
    </w:p>
    <w:p>
      <w:pPr>
        <w:pStyle w:val="Normal"/>
        <w:rPr>
          <w:b/>
          <w:b/>
          <w:bCs/>
        </w:rPr>
      </w:pPr>
      <w:r>
        <w:rPr>
          <w:b/>
          <w:bCs/>
        </w:rPr>
      </w:r>
    </w:p>
    <w:p>
      <w:pPr>
        <w:pStyle w:val="PlainText"/>
        <w:rPr>
          <w:rFonts w:eastAsia="MS Mincho;ＭＳ 明朝"/>
        </w:rPr>
      </w:pPr>
      <w:r>
        <w:rPr>
          <w:rFonts w:eastAsia="MS Mincho;ＭＳ 明朝"/>
        </w:rPr>
        <w:t>import java.net.*;</w:t>
      </w:r>
    </w:p>
    <w:p>
      <w:pPr>
        <w:pStyle w:val="PlainText"/>
        <w:rPr>
          <w:rFonts w:eastAsia="MS Mincho;ＭＳ 明朝"/>
        </w:rPr>
      </w:pPr>
      <w:r>
        <w:rPr>
          <w:rFonts w:eastAsia="MS Mincho;ＭＳ 明朝"/>
        </w:rPr>
        <w:t>import java.io.*;</w:t>
      </w:r>
    </w:p>
    <w:p>
      <w:pPr>
        <w:pStyle w:val="PlainText"/>
        <w:rPr>
          <w:rFonts w:eastAsia="MS Mincho;ＭＳ 明朝"/>
        </w:rPr>
      </w:pPr>
      <w:r>
        <w:rPr>
          <w:rFonts w:eastAsia="MS Mincho;ＭＳ 明朝"/>
        </w:rPr>
        <w:t>public class Client{</w:t>
      </w:r>
    </w:p>
    <w:p>
      <w:pPr>
        <w:pStyle w:val="PlainText"/>
        <w:rPr>
          <w:rFonts w:eastAsia="MS Mincho;ＭＳ 明朝"/>
        </w:rPr>
      </w:pPr>
      <w:r>
        <w:rPr>
          <w:rFonts w:eastAsia="MS Mincho;ＭＳ 明朝"/>
        </w:rPr>
        <w:tab/>
        <w:t>public static void main(String[] args) throws IOException{</w:t>
      </w:r>
    </w:p>
    <w:p>
      <w:pPr>
        <w:pStyle w:val="PlainText"/>
        <w:rPr>
          <w:rFonts w:eastAsia="MS Mincho;ＭＳ 明朝"/>
        </w:rPr>
      </w:pPr>
      <w:r>
        <w:rPr>
          <w:rFonts w:eastAsia="MS Mincho;ＭＳ 明朝"/>
        </w:rPr>
        <w:tab/>
        <w:tab/>
        <w:t>InetAddress addr= InetAddress.getByName (null);</w:t>
      </w:r>
    </w:p>
    <w:p>
      <w:pPr>
        <w:pStyle w:val="PlainText"/>
        <w:rPr>
          <w:rFonts w:eastAsia="MS Mincho;ＭＳ 明朝"/>
        </w:rPr>
      </w:pPr>
      <w:r>
        <w:rPr>
          <w:rFonts w:eastAsia="MS Mincho;ＭＳ 明朝"/>
        </w:rPr>
        <w:tab/>
        <w:tab/>
        <w:t>System.out.println("InetAddress: " + addr);</w:t>
      </w:r>
    </w:p>
    <w:p>
      <w:pPr>
        <w:pStyle w:val="PlainText"/>
        <w:rPr>
          <w:rFonts w:eastAsia="MS Mincho;ＭＳ 明朝"/>
        </w:rPr>
      </w:pPr>
      <w:r>
        <w:rPr>
          <w:rFonts w:eastAsia="MS Mincho;ＭＳ 明朝"/>
        </w:rPr>
        <w:tab/>
        <w:tab/>
        <w:t>Socket clientSocket=new Socket(addr, JabberServer.PORT);</w:t>
      </w:r>
    </w:p>
    <w:p>
      <w:pPr>
        <w:pStyle w:val="PlainText"/>
        <w:rPr>
          <w:rFonts w:eastAsia="MS Mincho;ＭＳ 明朝"/>
        </w:rPr>
      </w:pPr>
      <w:r>
        <w:rPr>
          <w:rFonts w:eastAsia="MS Mincho;ＭＳ 明朝"/>
        </w:rPr>
        <w:tab/>
        <w:tab/>
        <w:t>System.out.println("Created a client socket:" + clientSocket);</w:t>
        <w:tab/>
      </w:r>
    </w:p>
    <w:p>
      <w:pPr>
        <w:pStyle w:val="PlainText"/>
        <w:rPr>
          <w:rFonts w:eastAsia="MS Mincho;ＭＳ 明朝"/>
        </w:rPr>
      </w:pPr>
      <w:r>
        <w:rPr>
          <w:rFonts w:eastAsia="MS Mincho;ＭＳ 明朝"/>
        </w:rPr>
        <w:tab/>
        <w:tab/>
        <w:t>String str;</w:t>
      </w:r>
    </w:p>
    <w:p>
      <w:pPr>
        <w:pStyle w:val="PlainText"/>
        <w:rPr>
          <w:rFonts w:eastAsia="MS Mincho;ＭＳ 明朝"/>
        </w:rPr>
      </w:pPr>
      <w:r>
        <w:rPr>
          <w:rFonts w:eastAsia="MS Mincho;ＭＳ 明朝"/>
        </w:rPr>
        <w:tab/>
        <w:tab/>
        <w:t>try{</w:t>
      </w:r>
    </w:p>
    <w:p>
      <w:pPr>
        <w:pStyle w:val="PlainText"/>
        <w:rPr>
          <w:rFonts w:eastAsia="MS Mincho;ＭＳ 明朝"/>
        </w:rPr>
      </w:pPr>
      <w:r>
        <w:rPr>
          <w:rFonts w:eastAsia="MS Mincho;ＭＳ 明朝"/>
        </w:rPr>
        <w:tab/>
        <w:tab/>
        <w:tab/>
        <w:t>BufferedReader in=</w:t>
      </w:r>
    </w:p>
    <w:p>
      <w:pPr>
        <w:pStyle w:val="PlainText"/>
        <w:rPr>
          <w:rFonts w:eastAsia="MS Mincho;ＭＳ 明朝"/>
        </w:rPr>
      </w:pPr>
      <w:r>
        <w:rPr>
          <w:rFonts w:eastAsia="MS Mincho;ＭＳ 明朝"/>
        </w:rPr>
        <w:tab/>
        <w:tab/>
        <w:tab/>
        <w:t xml:space="preserve">  new </w:t>
        <w:tab/>
        <w:t>BufferedReader(new InputStreamReader(clientSocket.getInputStream()));</w:t>
        <w:tab/>
      </w:r>
    </w:p>
    <w:p>
      <w:pPr>
        <w:pStyle w:val="PlainText"/>
        <w:rPr>
          <w:rFonts w:eastAsia="MS Mincho;ＭＳ 明朝"/>
        </w:rPr>
      </w:pPr>
      <w:r>
        <w:rPr>
          <w:rFonts w:eastAsia="MS Mincho;ＭＳ 明朝"/>
        </w:rPr>
        <w:tab/>
        <w:tab/>
        <w:tab/>
        <w:t>BufferedWriter bw=</w:t>
      </w:r>
    </w:p>
    <w:p>
      <w:pPr>
        <w:pStyle w:val="PlainText"/>
        <w:rPr>
          <w:rFonts w:eastAsia="MS Mincho;ＭＳ 明朝"/>
        </w:rPr>
      </w:pPr>
      <w:r>
        <w:rPr>
          <w:rFonts w:eastAsia="MS Mincho;ＭＳ 明朝"/>
        </w:rPr>
        <w:tab/>
        <w:tab/>
        <w:tab/>
        <w:t xml:space="preserve">  new </w:t>
        <w:tab/>
        <w:t>BufferedWriter(new OutputStreamWriter(clientSocket.getOutputStream()));</w:t>
      </w:r>
    </w:p>
    <w:p>
      <w:pPr>
        <w:pStyle w:val="PlainText"/>
        <w:rPr>
          <w:rFonts w:eastAsia="MS Mincho;ＭＳ 明朝"/>
        </w:rPr>
      </w:pPr>
      <w:r>
        <w:rPr>
          <w:rFonts w:eastAsia="MS Mincho;ＭＳ 明朝"/>
        </w:rPr>
        <w:tab/>
        <w:tab/>
        <w:tab/>
        <w:t>PrintWriter out=</w:t>
      </w:r>
    </w:p>
    <w:p>
      <w:pPr>
        <w:pStyle w:val="PlainText"/>
        <w:rPr>
          <w:rFonts w:eastAsia="MS Mincho;ＭＳ 明朝"/>
        </w:rPr>
      </w:pPr>
      <w:r>
        <w:rPr>
          <w:rFonts w:eastAsia="MS Mincho;ＭＳ 明朝"/>
        </w:rPr>
        <w:tab/>
        <w:tab/>
        <w:tab/>
        <w:t xml:space="preserve">  new PrintWriter(bw,true);</w:t>
      </w:r>
    </w:p>
    <w:p>
      <w:pPr>
        <w:pStyle w:val="PlainText"/>
        <w:rPr>
          <w:rFonts w:eastAsia="MS Mincho;ＭＳ 明朝"/>
        </w:rPr>
      </w:pPr>
      <w:r>
        <w:rPr>
          <w:rFonts w:eastAsia="MS Mincho;ＭＳ 明朝"/>
        </w:rPr>
        <w:tab/>
        <w:tab/>
        <w:tab/>
        <w:t>out.println("18c25ad");</w:t>
      </w:r>
    </w:p>
    <w:p>
      <w:pPr>
        <w:pStyle w:val="PlainText"/>
        <w:rPr>
          <w:rFonts w:eastAsia="MS Mincho;ＭＳ 明朝"/>
        </w:rPr>
      </w:pPr>
      <w:r>
        <w:rPr>
          <w:rFonts w:eastAsia="MS Mincho;ＭＳ 明朝"/>
        </w:rPr>
        <w:tab/>
        <w:tab/>
        <w:tab/>
      </w:r>
    </w:p>
    <w:p>
      <w:pPr>
        <w:pStyle w:val="PlainText"/>
        <w:rPr>
          <w:rFonts w:eastAsia="MS Mincho;ＭＳ 明朝"/>
        </w:rPr>
      </w:pPr>
      <w:r>
        <w:rPr>
          <w:rFonts w:eastAsia="MS Mincho;ＭＳ 明朝"/>
        </w:rPr>
        <w:tab/>
        <w:tab/>
        <w:tab/>
      </w:r>
    </w:p>
    <w:p>
      <w:pPr>
        <w:pStyle w:val="PlainText"/>
        <w:rPr>
          <w:rFonts w:eastAsia="MS Mincho;ＭＳ 明朝"/>
        </w:rPr>
      </w:pPr>
      <w:r>
        <w:rPr>
          <w:rFonts w:eastAsia="MS Mincho;ＭＳ 明朝"/>
        </w:rPr>
        <w:tab/>
        <w:tab/>
        <w:tab/>
        <w:t>for(int i=0; i&lt;10; i++){</w:t>
      </w:r>
    </w:p>
    <w:p>
      <w:pPr>
        <w:pStyle w:val="PlainText"/>
        <w:rPr>
          <w:rFonts w:eastAsia="MS Mincho;ＭＳ 明朝"/>
        </w:rPr>
      </w:pPr>
      <w:r>
        <w:rPr>
          <w:rFonts w:eastAsia="MS Mincho;ＭＳ 明朝"/>
        </w:rPr>
        <w:tab/>
        <w:tab/>
        <w:tab/>
        <w:tab/>
        <w:t>out.println("howdy " + i);</w:t>
      </w:r>
    </w:p>
    <w:p>
      <w:pPr>
        <w:pStyle w:val="PlainText"/>
        <w:rPr>
          <w:rFonts w:eastAsia="MS Mincho;ＭＳ 明朝"/>
        </w:rPr>
      </w:pPr>
      <w:r>
        <w:rPr>
          <w:rFonts w:eastAsia="MS Mincho;ＭＳ 明朝"/>
        </w:rPr>
        <w:tab/>
        <w:tab/>
        <w:tab/>
        <w:tab/>
        <w:t>str= in.readLine();</w:t>
      </w:r>
    </w:p>
    <w:p>
      <w:pPr>
        <w:pStyle w:val="PlainText"/>
        <w:rPr>
          <w:rFonts w:eastAsia="MS Mincho;ＭＳ 明朝"/>
        </w:rPr>
      </w:pPr>
      <w:r>
        <w:rPr>
          <w:rFonts w:eastAsia="MS Mincho;ＭＳ 明朝"/>
        </w:rPr>
        <w:tab/>
        <w:tab/>
        <w:tab/>
        <w:tab/>
        <w:t>System.out.println(str);</w:t>
        <w:tab/>
        <w:tab/>
        <w:tab/>
        <w:tab/>
        <w:tab/>
        <w:tab/>
        <w:tab/>
      </w:r>
    </w:p>
    <w:p>
      <w:pPr>
        <w:pStyle w:val="PlainText"/>
        <w:rPr>
          <w:rFonts w:eastAsia="MS Mincho;ＭＳ 明朝"/>
        </w:rPr>
      </w:pPr>
      <w:r>
        <w:rPr>
          <w:rFonts w:eastAsia="MS Mincho;ＭＳ 明朝"/>
        </w:rPr>
        <w:tab/>
        <w:tab/>
        <w:tab/>
        <w:t>}</w:t>
        <w:tab/>
      </w:r>
    </w:p>
    <w:p>
      <w:pPr>
        <w:pStyle w:val="PlainText"/>
        <w:rPr>
          <w:rFonts w:eastAsia="MS Mincho;ＭＳ 明朝"/>
        </w:rPr>
      </w:pPr>
      <w:r>
        <w:rPr>
          <w:rFonts w:eastAsia="MS Mincho;ＭＳ 明朝"/>
        </w:rPr>
        <w:tab/>
        <w:tab/>
        <w:tab/>
        <w:t>out.println("END");</w:t>
        <w:tab/>
        <w:tab/>
      </w:r>
    </w:p>
    <w:p>
      <w:pPr>
        <w:pStyle w:val="PlainText"/>
        <w:rPr>
          <w:rFonts w:eastAsia="MS Mincho;ＭＳ 明朝"/>
        </w:rPr>
      </w:pPr>
      <w:r>
        <w:rPr>
          <w:rFonts w:eastAsia="MS Mincho;ＭＳ 明朝"/>
        </w:rPr>
        <w:tab/>
        <w:tab/>
        <w:t>}</w:t>
      </w:r>
    </w:p>
    <w:p>
      <w:pPr>
        <w:pStyle w:val="PlainText"/>
        <w:rPr>
          <w:rFonts w:eastAsia="MS Mincho;ＭＳ 明朝"/>
        </w:rPr>
      </w:pPr>
      <w:r>
        <w:rPr>
          <w:rFonts w:eastAsia="MS Mincho;ＭＳ 明朝"/>
        </w:rPr>
        <w:tab/>
        <w:tab/>
        <w:t>finally{</w:t>
      </w:r>
    </w:p>
    <w:p>
      <w:pPr>
        <w:pStyle w:val="PlainText"/>
        <w:rPr>
          <w:rFonts w:eastAsia="MS Mincho;ＭＳ 明朝"/>
        </w:rPr>
      </w:pPr>
      <w:r>
        <w:rPr>
          <w:rFonts w:eastAsia="MS Mincho;ＭＳ 明朝"/>
        </w:rPr>
        <w:tab/>
        <w:tab/>
        <w:tab/>
        <w:t>System.out.println("The   client socket:" + clientSocket +" is going to be closed");</w:t>
      </w:r>
    </w:p>
    <w:p>
      <w:pPr>
        <w:pStyle w:val="PlainText"/>
        <w:rPr>
          <w:rFonts w:eastAsia="MS Mincho;ＭＳ 明朝"/>
        </w:rPr>
      </w:pPr>
      <w:r>
        <w:rPr>
          <w:rFonts w:eastAsia="MS Mincho;ＭＳ 明朝"/>
        </w:rPr>
        <w:tab/>
        <w:tab/>
        <w:tab/>
        <w:t>clientSocket.close();</w:t>
      </w:r>
    </w:p>
    <w:p>
      <w:pPr>
        <w:pStyle w:val="PlainText"/>
        <w:rPr>
          <w:rFonts w:eastAsia="MS Mincho;ＭＳ 明朝"/>
        </w:rPr>
      </w:pPr>
      <w:r>
        <w:rPr>
          <w:rFonts w:eastAsia="MS Mincho;ＭＳ 明朝"/>
        </w:rPr>
        <w:tab/>
        <w:tab/>
        <w:t>}</w:t>
        <w:tab/>
      </w:r>
    </w:p>
    <w:p>
      <w:pPr>
        <w:pStyle w:val="PlainText"/>
        <w:rPr>
          <w:rFonts w:eastAsia="MS Mincho;ＭＳ 明朝"/>
        </w:rPr>
      </w:pPr>
      <w:r>
        <w:rPr>
          <w:rFonts w:eastAsia="MS Mincho;ＭＳ 明朝"/>
        </w:rPr>
        <w:tab/>
        <w:t>}</w:t>
      </w:r>
    </w:p>
    <w:p>
      <w:pPr>
        <w:pStyle w:val="PlainText"/>
        <w:rPr>
          <w:rFonts w:eastAsia="MS Mincho;ＭＳ 明朝"/>
        </w:rPr>
      </w:pPr>
      <w:r>
        <w:rPr>
          <w:rFonts w:eastAsia="MS Mincho;ＭＳ 明朝"/>
        </w:rPr>
        <w:t>}</w:t>
      </w:r>
    </w:p>
    <w:p>
      <w:pPr>
        <w:pStyle w:val="Normal"/>
        <w:rPr>
          <w:rFonts w:eastAsia="MS Mincho;ＭＳ 明朝"/>
          <w:b/>
          <w:b/>
          <w:bCs/>
        </w:rPr>
      </w:pPr>
      <w:r>
        <w:rPr>
          <w:rFonts w:eastAsia="MS Mincho;ＭＳ 明朝"/>
          <w:b/>
          <w:bCs/>
        </w:rPr>
      </w:r>
      <w:r>
        <w:br w:type="page"/>
      </w:r>
    </w:p>
    <w:p>
      <w:pPr>
        <w:pStyle w:val="Normal"/>
        <w:rPr/>
      </w:pPr>
      <w:r>
        <w:rPr>
          <w:b/>
          <w:bCs/>
          <w:i/>
          <w:iCs/>
        </w:rPr>
        <w:t>1. Cazul un obiect server  şi mai mul</w:t>
      </w:r>
      <w:r>
        <w:rPr>
          <w:b/>
          <w:bCs/>
          <w:i/>
          <w:iCs/>
          <w:lang w:val="ro-RO"/>
        </w:rPr>
        <w:t xml:space="preserve">te obiecte </w:t>
      </w:r>
      <w:r>
        <w:rPr>
          <w:b/>
          <w:bCs/>
          <w:i/>
          <w:iCs/>
        </w:rPr>
        <w:t xml:space="preserve"> client</w:t>
      </w:r>
    </w:p>
    <w:p>
      <w:pPr>
        <w:pStyle w:val="Normal"/>
        <w:rPr>
          <w:b/>
          <w:b/>
          <w:bCs/>
          <w:i/>
          <w:i/>
          <w:iCs/>
        </w:rPr>
      </w:pPr>
      <w:r>
        <w:rPr>
          <w:b/>
          <w:bCs/>
          <w:i/>
          <w:iCs/>
        </w:rPr>
      </w:r>
    </w:p>
    <w:p>
      <w:pPr>
        <w:pStyle w:val="Titlu1"/>
        <w:rPr>
          <w:b w:val="false"/>
          <w:b w:val="false"/>
          <w:bCs w:val="false"/>
          <w:i/>
          <w:i/>
          <w:iCs/>
        </w:rPr>
      </w:pPr>
      <w:r>
        <w:rPr>
          <w:b w:val="false"/>
          <w:bCs w:val="false"/>
          <w:i/>
          <w:iCs/>
        </w:rPr>
      </w:r>
    </w:p>
    <w:p>
      <w:pPr>
        <w:pStyle w:val="PlainText"/>
        <w:rPr>
          <w:rFonts w:eastAsia="MS Mincho;ＭＳ 明朝"/>
        </w:rPr>
      </w:pPr>
      <w:r>
        <mc:AlternateContent>
          <mc:Choice Requires="wps">
            <w:drawing>
              <wp:anchor behindDoc="0" distT="0" distB="0" distL="114935" distR="114935" simplePos="0" locked="0" layoutInCell="1" allowOverlap="1" relativeHeight="169">
                <wp:simplePos x="0" y="0"/>
                <wp:positionH relativeFrom="column">
                  <wp:posOffset>3771900</wp:posOffset>
                </wp:positionH>
                <wp:positionV relativeFrom="paragraph">
                  <wp:posOffset>114300</wp:posOffset>
                </wp:positionV>
                <wp:extent cx="635" cy="343535"/>
                <wp:effectExtent l="0" t="0" r="0" b="0"/>
                <wp:wrapNone/>
                <wp:docPr id="144" name=""/>
                <a:graphic xmlns:a="http://schemas.openxmlformats.org/drawingml/2006/main">
                  <a:graphicData uri="http://schemas.microsoft.com/office/word/2010/wordprocessingShape">
                    <wps:wsp>
                      <wps:cNvSpPr/>
                      <wps:spPr>
                        <a:xfrm>
                          <a:off x="0" y="0"/>
                          <a:ext cx="0" cy="34308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97pt,9pt" to="297pt,35.95pt" stroked="t" style="position:absolute">
                <v:stroke color="black" weight="9360" endarrow="block" endarrowwidth="medium" endarrowlength="medium" joinstyle="miter" endcap="flat"/>
                <v:fill o:detectmouseclick="t" on="false"/>
              </v:line>
            </w:pict>
          </mc:Fallback>
        </mc:AlternateContent>
        <mc:AlternateContent>
          <mc:Choice Requires="wps">
            <w:drawing>
              <wp:anchor behindDoc="0" distT="0" distB="0" distL="114935" distR="114935" simplePos="0" locked="0" layoutInCell="1" allowOverlap="1" relativeHeight="170">
                <wp:simplePos x="0" y="0"/>
                <wp:positionH relativeFrom="column">
                  <wp:posOffset>2971800</wp:posOffset>
                </wp:positionH>
                <wp:positionV relativeFrom="paragraph">
                  <wp:posOffset>114300</wp:posOffset>
                </wp:positionV>
                <wp:extent cx="800735" cy="635"/>
                <wp:effectExtent l="0" t="0" r="0" b="0"/>
                <wp:wrapNone/>
                <wp:docPr id="145" name=""/>
                <a:graphic xmlns:a="http://schemas.openxmlformats.org/drawingml/2006/main">
                  <a:graphicData uri="http://schemas.microsoft.com/office/word/2010/wordprocessingShape">
                    <wps:wsp>
                      <wps:cNvSpPr/>
                      <wps:spPr>
                        <a:xfrm>
                          <a:off x="0" y="0"/>
                          <a:ext cx="8002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34pt,9pt" to="296.95pt,9pt" stroked="t" style="position:absolute">
                <v:stroke color="black" weight="9360" joinstyle="miter" endcap="flat"/>
                <v:fill o:detectmouseclick="t" on="false"/>
              </v:line>
            </w:pict>
          </mc:Fallback>
        </mc:AlternateContent>
        <mc:AlternateContent>
          <mc:Choice Requires="wps">
            <w:drawing>
              <wp:anchor behindDoc="0" distT="0" distB="0" distL="114935" distR="114935" simplePos="0" locked="0" layoutInCell="1" allowOverlap="1" relativeHeight="186">
                <wp:simplePos x="0" y="0"/>
                <wp:positionH relativeFrom="column">
                  <wp:posOffset>800100</wp:posOffset>
                </wp:positionH>
                <wp:positionV relativeFrom="paragraph">
                  <wp:posOffset>114300</wp:posOffset>
                </wp:positionV>
                <wp:extent cx="635" cy="915035"/>
                <wp:effectExtent l="0" t="0" r="0" b="0"/>
                <wp:wrapNone/>
                <wp:docPr id="146" name=""/>
                <a:graphic xmlns:a="http://schemas.openxmlformats.org/drawingml/2006/main">
                  <a:graphicData uri="http://schemas.microsoft.com/office/word/2010/wordprocessingShape">
                    <wps:wsp>
                      <wps:cNvSpPr/>
                      <wps:spPr>
                        <a:xfrm>
                          <a:off x="0" y="0"/>
                          <a:ext cx="0" cy="914400"/>
                        </a:xfrm>
                        <a:prstGeom prst="line">
                          <a:avLst/>
                        </a:prstGeom>
                        <a:ln cap="rnd" w="9360">
                          <a:solidFill>
                            <a:srgbClr val="000000"/>
                          </a:solidFill>
                          <a:prstDash val="sysDot"/>
                          <a:miter/>
                        </a:ln>
                      </wps:spPr>
                      <wps:style>
                        <a:lnRef idx="0"/>
                        <a:fillRef idx="0"/>
                        <a:effectRef idx="0"/>
                        <a:fontRef idx="minor"/>
                      </wps:style>
                      <wps:bodyPr/>
                    </wps:wsp>
                  </a:graphicData>
                </a:graphic>
              </wp:anchor>
            </w:drawing>
          </mc:Choice>
          <mc:Fallback>
            <w:pict>
              <v:line id="shape_0" from="63pt,9pt" to="63pt,80.95pt" stroked="t" style="position:absolute">
                <v:stroke color="black" weight="9360" dashstyle="shortdot" joinstyle="miter" endcap="round"/>
                <v:fill o:detectmouseclick="t" on="false"/>
              </v:line>
            </w:pict>
          </mc:Fallback>
        </mc:AlternateContent>
        <mc:AlternateContent>
          <mc:Choice Requires="wps">
            <w:drawing>
              <wp:anchor behindDoc="0" distT="0" distB="0" distL="114935" distR="114935" simplePos="0" locked="0" layoutInCell="1" allowOverlap="1" relativeHeight="202">
                <wp:simplePos x="0" y="0"/>
                <wp:positionH relativeFrom="column">
                  <wp:posOffset>800100</wp:posOffset>
                </wp:positionH>
                <wp:positionV relativeFrom="paragraph">
                  <wp:posOffset>114300</wp:posOffset>
                </wp:positionV>
                <wp:extent cx="1257935" cy="1270"/>
                <wp:effectExtent l="0" t="0" r="0" b="0"/>
                <wp:wrapNone/>
                <wp:docPr id="147" name=""/>
                <a:graphic xmlns:a="http://schemas.openxmlformats.org/drawingml/2006/main">
                  <a:graphicData uri="http://schemas.microsoft.com/office/word/2010/wordprocessingShape">
                    <wps:wsp>
                      <wps:cNvSpPr/>
                      <wps:spPr>
                        <a:xfrm flipH="1">
                          <a:off x="0" y="0"/>
                          <a:ext cx="1257480" cy="0"/>
                        </a:xfrm>
                        <a:prstGeom prst="line">
                          <a:avLst/>
                        </a:prstGeom>
                        <a:ln cap="rnd" w="9360">
                          <a:solidFill>
                            <a:srgbClr val="000000"/>
                          </a:solidFill>
                          <a:prstDash val="sysDot"/>
                          <a:miter/>
                        </a:ln>
                      </wps:spPr>
                      <wps:style>
                        <a:lnRef idx="0"/>
                        <a:fillRef idx="0"/>
                        <a:effectRef idx="0"/>
                        <a:fontRef idx="minor"/>
                      </wps:style>
                      <wps:bodyPr/>
                    </wps:wsp>
                  </a:graphicData>
                </a:graphic>
              </wp:anchor>
            </w:drawing>
          </mc:Choice>
          <mc:Fallback>
            <w:pict>
              <v:line id="shape_0" from="63pt,9pt" to="161.95pt,9pt" stroked="t" style="position:absolute;flip:x">
                <v:stroke color="black" weight="9360" dashstyle="shortdot" joinstyle="miter" endcap="round"/>
                <v:fill o:detectmouseclick="t" on="false"/>
              </v:line>
            </w:pict>
          </mc:Fallback>
        </mc:AlternateContent>
      </w:r>
      <w:r>
        <w:rPr>
          <w:rFonts w:eastAsia="Courier New"/>
          <w:b/>
          <w:bCs/>
        </w:rPr>
        <w:t xml:space="preserve"> </w:t>
      </w:r>
      <w:r>
        <w:rPr>
          <w:rFonts w:eastAsia="Courier New"/>
          <w:b/>
          <w:bCs/>
        </w:rPr>
        <w:t xml:space="preserve">                                                                                                                                                                                                                                                                                                                                                                                                                                                                                                                                                                                                                                                                                                                                                                                                                                                                                                                                                                                                                                                                                                                                                                                                                                                                                                                                                                                                                                                                                                                                                                                                                                                                                                                                                                                                                                                                                                                                                                                                                                                                                                                                                                                                                                                                                                                                                                                                                                                                                                                                                                                                                                                                                                                                                                                                                    </w:t>
      </w:r>
      <w:r>
        <mc:AlternateContent>
          <mc:Choice Requires="wps">
            <w:drawing>
              <wp:anchor behindDoc="0" distT="0" distB="0" distL="114935" distR="114935" simplePos="0" locked="0" layoutInCell="1" allowOverlap="1" relativeHeight="164">
                <wp:simplePos x="0" y="0"/>
                <wp:positionH relativeFrom="column">
                  <wp:posOffset>328930</wp:posOffset>
                </wp:positionH>
                <wp:positionV relativeFrom="paragraph">
                  <wp:posOffset>-471170</wp:posOffset>
                </wp:positionV>
                <wp:extent cx="3799840" cy="3914140"/>
                <wp:effectExtent l="0" t="0" r="0" b="0"/>
                <wp:wrapNone/>
                <wp:docPr id="148" name="Cadru70"/>
                <a:graphic xmlns:a="http://schemas.openxmlformats.org/drawingml/2006/main">
                  <a:graphicData uri="http://schemas.microsoft.com/office/word/2010/wordprocessingShape">
                    <wps:wsp>
                      <wps:cNvSpPr txBox="1"/>
                      <wps:spPr>
                        <a:xfrm>
                          <a:off x="0" y="0"/>
                          <a:ext cx="3799840" cy="3914140"/>
                        </a:xfrm>
                        <a:prstGeom prst="rect"/>
                        <a:solidFill>
                          <a:srgbClr val="FFFFFF"/>
                        </a:solidFill>
                        <a:ln w="28575">
                          <a:solidFill>
                            <a:srgbClr val="000000"/>
                          </a:solidFill>
                        </a:ln>
                      </wps:spPr>
                      <wps:txbx>
                        <w:txbxConten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u1"/>
                              <w:spacing w:before="240" w:after="60"/>
                              <w:rPr/>
                            </w:pPr>
                            <w:r>
                              <w:rPr/>
                              <w:t>A server Computer</w:t>
                            </w:r>
                          </w:p>
                        </w:txbxContent>
                      </wps:txbx>
                      <wps:bodyPr anchor="t" lIns="91440" tIns="45720" rIns="91440" bIns="45720">
                        <a:noAutofit/>
                      </wps:bodyPr>
                    </wps:wsp>
                  </a:graphicData>
                </a:graphic>
              </wp:anchor>
            </w:drawing>
          </mc:Choice>
          <mc:Fallback>
            <w:pict>
              <v:rect fillcolor="#FFFFFF" strokecolor="#000000" strokeweight="2pt" style="position:absolute;rotation:0;width:299.2pt;height:308.2pt;mso-wrap-distance-left:9.05pt;mso-wrap-distance-right:9.05pt;mso-wrap-distance-top:0pt;mso-wrap-distance-bottom:0pt;margin-top:-37.1pt;mso-position-vertical-relative:text;margin-left:25.9pt;mso-position-horizontal-relative:text">
                <v:textbox>
                  <w:txbxConten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u1"/>
                        <w:spacing w:before="240" w:after="60"/>
                        <w:rPr/>
                      </w:pPr>
                      <w:r>
                        <w:rPr/>
                        <w:t>A server Computer</w:t>
                      </w:r>
                    </w:p>
                  </w:txbxContent>
                </v:textbox>
              </v:rect>
            </w:pict>
          </mc:Fallback>
        </mc:AlternateContent>
      </w:r>
      <w:r>
        <mc:AlternateContent>
          <mc:Choice Requires="wps">
            <w:drawing>
              <wp:anchor behindDoc="0" distT="0" distB="0" distL="114935" distR="114935" simplePos="0" locked="0" layoutInCell="1" allowOverlap="1" relativeHeight="167">
                <wp:simplePos x="0" y="0"/>
                <wp:positionH relativeFrom="column">
                  <wp:posOffset>2971800</wp:posOffset>
                </wp:positionH>
                <wp:positionV relativeFrom="paragraph">
                  <wp:posOffset>-114300</wp:posOffset>
                </wp:positionV>
                <wp:extent cx="1028700" cy="342900"/>
                <wp:effectExtent l="0" t="0" r="0" b="0"/>
                <wp:wrapNone/>
                <wp:docPr id="149" name="Cadru69"/>
                <a:graphic xmlns:a="http://schemas.openxmlformats.org/drawingml/2006/main">
                  <a:graphicData uri="http://schemas.microsoft.com/office/word/2010/wordprocessingShape">
                    <wps:wsp>
                      <wps:cNvSpPr txBox="1"/>
                      <wps:spPr>
                        <a:xfrm>
                          <a:off x="0" y="0"/>
                          <a:ext cx="1028700" cy="342900"/>
                        </a:xfrm>
                        <a:prstGeom prst="rect"/>
                        <a:solidFill>
                          <a:srgbClr val="FFFFFF"/>
                        </a:solidFill>
                      </wps:spPr>
                      <wps:txbx>
                        <w:txbxContent>
                          <w:p>
                            <w:pPr>
                              <w:pStyle w:val="Normal"/>
                              <w:rPr/>
                            </w:pPr>
                            <w:r>
                              <w:rPr/>
                              <w:t>1:accept()</w:t>
                            </w:r>
                          </w:p>
                        </w:txbxContent>
                      </wps:txbx>
                      <wps:bodyPr anchor="t" lIns="92075" tIns="46355" rIns="92075" bIns="46355">
                        <a:noAutofit/>
                      </wps:bodyPr>
                    </wps:wsp>
                  </a:graphicData>
                </a:graphic>
              </wp:anchor>
            </w:drawing>
          </mc:Choice>
          <mc:Fallback>
            <w:pict>
              <v:rect fillcolor="#FFFFFF" style="position:absolute;rotation:0;width:81pt;height:27pt;mso-wrap-distance-left:9.05pt;mso-wrap-distance-right:9.05pt;mso-wrap-distance-top:0pt;mso-wrap-distance-bottom:0pt;margin-top:-9pt;mso-position-vertical-relative:text;margin-left:234pt;mso-position-horizontal-relative:text">
                <v:textbox inset="0.100694444444444in,0.0506944444444444in,0.100694444444444in,0.0506944444444444in">
                  <w:txbxContent>
                    <w:p>
                      <w:pPr>
                        <w:pStyle w:val="Normal"/>
                        <w:rPr/>
                      </w:pPr>
                      <w:r>
                        <w:rPr/>
                        <w:t>1:accept()</w:t>
                      </w:r>
                    </w:p>
                  </w:txbxContent>
                </v:textbox>
              </v:rect>
            </w:pict>
          </mc:Fallback>
        </mc:AlternateContent>
      </w:r>
      <w:r>
        <mc:AlternateContent>
          <mc:Choice Requires="wps">
            <w:drawing>
              <wp:anchor behindDoc="0" distT="0" distB="0" distL="114935" distR="114935" simplePos="0" locked="0" layoutInCell="1" allowOverlap="1" relativeHeight="181">
                <wp:simplePos x="0" y="0"/>
                <wp:positionH relativeFrom="column">
                  <wp:posOffset>2052955</wp:posOffset>
                </wp:positionH>
                <wp:positionV relativeFrom="paragraph">
                  <wp:posOffset>-233045</wp:posOffset>
                </wp:positionV>
                <wp:extent cx="923290" cy="580390"/>
                <wp:effectExtent l="0" t="0" r="0" b="0"/>
                <wp:wrapNone/>
                <wp:docPr id="150" name="Cadru68"/>
                <a:graphic xmlns:a="http://schemas.openxmlformats.org/drawingml/2006/main">
                  <a:graphicData uri="http://schemas.microsoft.com/office/word/2010/wordprocessingShape">
                    <wps:wsp>
                      <wps:cNvSpPr txBox="1"/>
                      <wps:spPr>
                        <a:xfrm>
                          <a:off x="0" y="0"/>
                          <a:ext cx="923290" cy="580390"/>
                        </a:xfrm>
                        <a:prstGeom prst="rect"/>
                        <a:solidFill>
                          <a:srgbClr val="FFFFFF"/>
                        </a:solidFill>
                        <a:ln w="9525">
                          <a:solidFill>
                            <a:srgbClr val="000000"/>
                          </a:solidFill>
                        </a:ln>
                      </wps:spPr>
                      <wps:txbx>
                        <w:txbxContent>
                          <w:p>
                            <w:pPr>
                              <w:pStyle w:val="Normal"/>
                              <w:rPr/>
                            </w:pPr>
                            <w:r>
                              <w:rPr/>
                              <w:t>Server</w:t>
                            </w:r>
                          </w:p>
                          <w:p>
                            <w:pPr>
                              <w:pStyle w:val="Normal"/>
                              <w:rPr/>
                            </w:pPr>
                            <w:r>
                              <w:rPr/>
                              <w:t>Program</w:t>
                            </w:r>
                          </w:p>
                        </w:txbxContent>
                      </wps:txbx>
                      <wps:bodyPr anchor="t" lIns="91440" tIns="45720" rIns="91440" bIns="45720">
                        <a:noAutofit/>
                      </wps:bodyPr>
                    </wps:wsp>
                  </a:graphicData>
                </a:graphic>
              </wp:anchor>
            </w:drawing>
          </mc:Choice>
          <mc:Fallback>
            <w:pict>
              <v:rect fillcolor="#FFFFFF" strokecolor="#000000" strokeweight="0pt" style="position:absolute;rotation:0;width:72.7pt;height:45.7pt;mso-wrap-distance-left:9.05pt;mso-wrap-distance-right:9.05pt;mso-wrap-distance-top:0pt;mso-wrap-distance-bottom:0pt;margin-top:-18.35pt;mso-position-vertical-relative:text;margin-left:161.65pt;mso-position-horizontal-relative:text">
                <v:textbox>
                  <w:txbxContent>
                    <w:p>
                      <w:pPr>
                        <w:pStyle w:val="Normal"/>
                        <w:rPr/>
                      </w:pPr>
                      <w:r>
                        <w:rPr/>
                        <w:t>Server</w:t>
                      </w:r>
                    </w:p>
                    <w:p>
                      <w:pPr>
                        <w:pStyle w:val="Normal"/>
                        <w:rPr/>
                      </w:pPr>
                      <w:r>
                        <w:rPr/>
                        <w:t>Program</w:t>
                      </w:r>
                    </w:p>
                  </w:txbxContent>
                </v:textbox>
              </v:rect>
            </w:pict>
          </mc:Fallback>
        </mc:AlternateContent>
      </w:r>
      <w:r>
        <mc:AlternateContent>
          <mc:Choice Requires="wps">
            <w:drawing>
              <wp:anchor behindDoc="0" distT="0" distB="0" distL="114935" distR="114935" simplePos="0" locked="0" layoutInCell="1" allowOverlap="1" relativeHeight="201">
                <wp:simplePos x="0" y="0"/>
                <wp:positionH relativeFrom="column">
                  <wp:posOffset>457200</wp:posOffset>
                </wp:positionH>
                <wp:positionV relativeFrom="paragraph">
                  <wp:posOffset>-342900</wp:posOffset>
                </wp:positionV>
                <wp:extent cx="1485900" cy="457200"/>
                <wp:effectExtent l="0" t="0" r="0" b="0"/>
                <wp:wrapNone/>
                <wp:docPr id="151" name="Cadru67"/>
                <a:graphic xmlns:a="http://schemas.openxmlformats.org/drawingml/2006/main">
                  <a:graphicData uri="http://schemas.microsoft.com/office/word/2010/wordprocessingShape">
                    <wps:wsp>
                      <wps:cNvSpPr txBox="1"/>
                      <wps:spPr>
                        <a:xfrm>
                          <a:off x="0" y="0"/>
                          <a:ext cx="1485900" cy="457200"/>
                        </a:xfrm>
                        <a:prstGeom prst="rect"/>
                        <a:solidFill>
                          <a:srgbClr val="FFFFFF"/>
                        </a:solidFill>
                      </wps:spPr>
                      <wps:txbx>
                        <w:txbxContent>
                          <w:p>
                            <w:pPr>
                              <w:pStyle w:val="Normal"/>
                              <w:rPr/>
                            </w:pPr>
                            <w:r>
                              <w:rPr/>
                              <w:t>0 :creates a ServerConnector</w:t>
                            </w:r>
                          </w:p>
                        </w:txbxContent>
                      </wps:txbx>
                      <wps:bodyPr anchor="t" lIns="92075" tIns="46355" rIns="92075" bIns="46355">
                        <a:noAutofit/>
                      </wps:bodyPr>
                    </wps:wsp>
                  </a:graphicData>
                </a:graphic>
              </wp:anchor>
            </w:drawing>
          </mc:Choice>
          <mc:Fallback>
            <w:pict>
              <v:rect fillcolor="#FFFFFF" style="position:absolute;rotation:0;width:117pt;height:36pt;mso-wrap-distance-left:9.05pt;mso-wrap-distance-right:9.05pt;mso-wrap-distance-top:0pt;mso-wrap-distance-bottom:0pt;margin-top:-27pt;mso-position-vertical-relative:text;margin-left:36pt;mso-position-horizontal-relative:text">
                <v:textbox inset="0.100694444444444in,0.0506944444444444in,0.100694444444444in,0.0506944444444444in">
                  <w:txbxContent>
                    <w:p>
                      <w:pPr>
                        <w:pStyle w:val="Normal"/>
                        <w:rPr/>
                      </w:pPr>
                      <w:r>
                        <w:rPr/>
                        <w:t>0 :creates a ServerConnector</w:t>
                      </w:r>
                    </w:p>
                  </w:txbxContent>
                </v:textbox>
              </v:rect>
            </w:pict>
          </mc:Fallback>
        </mc:AlternateContent>
      </w:r>
    </w:p>
    <w:p>
      <w:pPr>
        <w:pStyle w:val="PlainText"/>
        <w:rPr>
          <w:rFonts w:eastAsia="MS Mincho;ＭＳ 明朝"/>
          <w:b/>
          <w:b/>
          <w:bCs/>
          <w:lang w:val="ro-RO" w:eastAsia="ro-RO"/>
        </w:rPr>
      </w:pPr>
      <w:r>
        <w:rPr>
          <w:rFonts w:eastAsia="MS Mincho;ＭＳ 明朝"/>
          <w:b/>
          <w:bCs/>
          <w:lang w:val="ro-RO" w:eastAsia="ro-RO"/>
        </w:rPr>
        <mc:AlternateContent>
          <mc:Choice Requires="wps">
            <w:drawing>
              <wp:anchor behindDoc="0" distT="0" distB="0" distL="114935" distR="114935" simplePos="0" locked="0" layoutInCell="1" allowOverlap="1" relativeHeight="187">
                <wp:simplePos x="0" y="0"/>
                <wp:positionH relativeFrom="column">
                  <wp:posOffset>457200</wp:posOffset>
                </wp:positionH>
                <wp:positionV relativeFrom="paragraph">
                  <wp:posOffset>84455</wp:posOffset>
                </wp:positionV>
                <wp:extent cx="635" cy="2172335"/>
                <wp:effectExtent l="0" t="0" r="0" b="0"/>
                <wp:wrapNone/>
                <wp:docPr id="152" name=""/>
                <a:graphic xmlns:a="http://schemas.openxmlformats.org/drawingml/2006/main">
                  <a:graphicData uri="http://schemas.microsoft.com/office/word/2010/wordprocessingShape">
                    <wps:wsp>
                      <wps:cNvSpPr/>
                      <wps:spPr>
                        <a:xfrm>
                          <a:off x="0" y="0"/>
                          <a:ext cx="0" cy="217188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36pt,6.65pt" to="36pt,177.6pt" stroked="t" style="position:absolute">
                <v:stroke color="black" weight="9360" joinstyle="miter" endcap="flat"/>
                <v:fill o:detectmouseclick="t" on="false"/>
              </v:line>
            </w:pict>
          </mc:Fallback>
        </mc:AlternateContent>
        <mc:AlternateContent>
          <mc:Choice Requires="wps">
            <w:drawing>
              <wp:anchor behindDoc="0" distT="0" distB="0" distL="114935" distR="114935" simplePos="0" locked="0" layoutInCell="1" allowOverlap="1" relativeHeight="203">
                <wp:simplePos x="0" y="0"/>
                <wp:positionH relativeFrom="column">
                  <wp:posOffset>457200</wp:posOffset>
                </wp:positionH>
                <wp:positionV relativeFrom="paragraph">
                  <wp:posOffset>84455</wp:posOffset>
                </wp:positionV>
                <wp:extent cx="1600835" cy="1270"/>
                <wp:effectExtent l="0" t="0" r="0" b="0"/>
                <wp:wrapNone/>
                <wp:docPr id="153" name=""/>
                <a:graphic xmlns:a="http://schemas.openxmlformats.org/drawingml/2006/main">
                  <a:graphicData uri="http://schemas.microsoft.com/office/word/2010/wordprocessingShape">
                    <wps:wsp>
                      <wps:cNvSpPr/>
                      <wps:spPr>
                        <a:xfrm flipH="1">
                          <a:off x="0" y="0"/>
                          <a:ext cx="16002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36pt,6.65pt" to="161.95pt,6.65pt" stroked="t" style="position:absolute;flip:x">
                <v:stroke color="black" weight="9360" joinstyle="miter" endcap="flat"/>
                <v:fill o:detectmouseclick="t" on="false"/>
              </v:line>
            </w:pict>
          </mc:Fallback>
        </mc:AlternateContent>
      </w:r>
      <w:r>
        <mc:AlternateContent>
          <mc:Choice Requires="wps">
            <w:drawing>
              <wp:anchor behindDoc="0" distT="0" distB="0" distL="114935" distR="114935" simplePos="0" locked="0" layoutInCell="1" allowOverlap="1" relativeHeight="174">
                <wp:simplePos x="0" y="0"/>
                <wp:positionH relativeFrom="column">
                  <wp:posOffset>4229100</wp:posOffset>
                </wp:positionH>
                <wp:positionV relativeFrom="paragraph">
                  <wp:posOffset>84455</wp:posOffset>
                </wp:positionV>
                <wp:extent cx="1028700" cy="571500"/>
                <wp:effectExtent l="0" t="0" r="0" b="0"/>
                <wp:wrapNone/>
                <wp:docPr id="154" name="Cadru71"/>
                <a:graphic xmlns:a="http://schemas.openxmlformats.org/drawingml/2006/main">
                  <a:graphicData uri="http://schemas.microsoft.com/office/word/2010/wordprocessingShape">
                    <wps:wsp>
                      <wps:cNvSpPr txBox="1"/>
                      <wps:spPr>
                        <a:xfrm>
                          <a:off x="0" y="0"/>
                          <a:ext cx="1028700" cy="571500"/>
                        </a:xfrm>
                        <a:prstGeom prst="rect"/>
                        <a:solidFill>
                          <a:srgbClr val="FFFFFF"/>
                        </a:solidFill>
                      </wps:spPr>
                      <wps:txbx>
                        <w:txbxContent>
                          <w:p>
                            <w:pPr>
                              <w:pStyle w:val="Normal"/>
                              <w:numPr>
                                <w:ilvl w:val="1"/>
                                <w:numId w:val="22"/>
                              </w:numPr>
                              <w:rPr/>
                            </w:pPr>
                            <w:r>
                              <w:rPr/>
                              <w:t>:</w:t>
                            </w:r>
                          </w:p>
                          <w:p>
                            <w:pPr>
                              <w:pStyle w:val="Normal"/>
                              <w:rPr/>
                            </w:pPr>
                            <w:r>
                              <w:rPr/>
                              <w:t xml:space="preserve">listen for a connection </w:t>
                            </w:r>
                          </w:p>
                        </w:txbxContent>
                      </wps:txbx>
                      <wps:bodyPr anchor="t" lIns="92075" tIns="46355" rIns="92075" bIns="46355">
                        <a:noAutofit/>
                      </wps:bodyPr>
                    </wps:wsp>
                  </a:graphicData>
                </a:graphic>
              </wp:anchor>
            </w:drawing>
          </mc:Choice>
          <mc:Fallback>
            <w:pict>
              <v:rect fillcolor="#FFFFFF" style="position:absolute;rotation:0;width:81pt;height:45pt;mso-wrap-distance-left:9.05pt;mso-wrap-distance-right:9.05pt;mso-wrap-distance-top:0pt;mso-wrap-distance-bottom:0pt;margin-top:6.65pt;mso-position-vertical-relative:text;margin-left:333pt;mso-position-horizontal-relative:text">
                <v:textbox inset="0.100694444444444in,0.0506944444444444in,0.100694444444444in,0.0506944444444444in">
                  <w:txbxContent>
                    <w:p>
                      <w:pPr>
                        <w:pStyle w:val="Normal"/>
                        <w:numPr>
                          <w:ilvl w:val="1"/>
                          <w:numId w:val="22"/>
                        </w:numPr>
                        <w:rPr/>
                      </w:pPr>
                      <w:r>
                        <w:rPr/>
                        <w:t>:</w:t>
                      </w:r>
                    </w:p>
                    <w:p>
                      <w:pPr>
                        <w:pStyle w:val="Normal"/>
                        <w:rPr/>
                      </w:pPr>
                      <w:r>
                        <w:rPr/>
                        <w:t xml:space="preserve">listen for a connection </w:t>
                      </w:r>
                    </w:p>
                  </w:txbxContent>
                </v:textbox>
              </v:rect>
            </w:pict>
          </mc:Fallback>
        </mc:AlternateContent>
      </w:r>
    </w:p>
    <w:p>
      <w:pPr>
        <w:pStyle w:val="PlainText"/>
        <w:rPr>
          <w:rFonts w:eastAsia="MS Mincho;ＭＳ 明朝"/>
          <w:b/>
          <w:b/>
          <w:bCs/>
        </w:rPr>
      </w:pPr>
      <w:r>
        <w:rPr>
          <w:rFonts w:eastAsia="MS Mincho;ＭＳ 明朝"/>
          <w:b/>
          <w:bCs/>
        </w:rPr>
      </w:r>
    </w:p>
    <w:p>
      <w:pPr>
        <w:pStyle w:val="PlainText"/>
        <w:rPr>
          <w:rFonts w:eastAsia="MS Mincho;ＭＳ 明朝"/>
          <w:b/>
          <w:b/>
          <w:bCs/>
          <w:lang w:val="ro-RO" w:eastAsia="ro-RO"/>
        </w:rPr>
      </w:pPr>
      <w:r>
        <w:rPr>
          <w:rFonts w:eastAsia="MS Mincho;ＭＳ 明朝"/>
          <w:b/>
          <w:bCs/>
          <w:lang w:val="ro-RO" w:eastAsia="ro-RO"/>
        </w:rPr>
      </w:r>
      <w:r>
        <mc:AlternateContent>
          <mc:Choice Requires="wps">
            <w:drawing>
              <wp:anchor behindDoc="0" distT="0" distB="0" distL="114935" distR="114935" simplePos="0" locked="0" layoutInCell="1" allowOverlap="1" relativeHeight="168">
                <wp:simplePos x="0" y="0"/>
                <wp:positionH relativeFrom="column">
                  <wp:posOffset>1024255</wp:posOffset>
                </wp:positionH>
                <wp:positionV relativeFrom="paragraph">
                  <wp:posOffset>20955</wp:posOffset>
                </wp:positionV>
                <wp:extent cx="2866390" cy="923290"/>
                <wp:effectExtent l="0" t="0" r="0" b="0"/>
                <wp:wrapNone/>
                <wp:docPr id="155" name="Cadru72"/>
                <a:graphic xmlns:a="http://schemas.openxmlformats.org/drawingml/2006/main">
                  <a:graphicData uri="http://schemas.microsoft.com/office/word/2010/wordprocessingShape">
                    <wps:wsp>
                      <wps:cNvSpPr txBox="1"/>
                      <wps:spPr>
                        <a:xfrm>
                          <a:off x="0" y="0"/>
                          <a:ext cx="2866390" cy="923290"/>
                        </a:xfrm>
                        <a:prstGeom prst="rect"/>
                        <a:solidFill>
                          <a:srgbClr val="FFFFFF"/>
                        </a:solidFill>
                        <a:ln w="9525">
                          <a:solidFill>
                            <a:srgbClr val="000000"/>
                          </a:solidFill>
                        </a:ln>
                      </wps:spPr>
                      <wps:txbx>
                        <w:txbxContent>
                          <w:p>
                            <w:pPr>
                              <w:pStyle w:val="Titlu2"/>
                              <w:spacing w:before="240" w:after="60"/>
                              <w:rPr/>
                            </w:pPr>
                            <w:r>
                              <w:rPr/>
                              <w:t xml:space="preserve">ServerConnector: </w:t>
                              <w:tab/>
                              <w:t>ServerSocket</w:t>
                            </w:r>
                          </w:p>
                          <w:p>
                            <w:pPr>
                              <w:pStyle w:val="Normal"/>
                              <w:rPr/>
                            </w:pPr>
                            <w:r>
                              <w:rPr/>
                            </w:r>
                          </w:p>
                          <w:p>
                            <w:pPr>
                              <w:pStyle w:val="Normal"/>
                              <w:rPr/>
                            </w:pPr>
                            <w:r>
                              <w:rPr/>
                              <w:t>addr=</w:t>
                            </w:r>
                          </w:p>
                          <w:p>
                            <w:pPr>
                              <w:pStyle w:val="Normal"/>
                              <w:rPr>
                                <w:u w:val="single"/>
                              </w:rPr>
                            </w:pPr>
                            <w:r>
                              <w:rPr>
                                <w:u w:val="single"/>
                              </w:rPr>
                              <w:t>port=PORT</w:t>
                            </w:r>
                          </w:p>
                          <w:p>
                            <w:pPr>
                              <w:pStyle w:val="Normal"/>
                              <w:rPr>
                                <w:u w:val="single"/>
                              </w:rPr>
                            </w:pPr>
                            <w:r>
                              <w:rPr>
                                <w:u w:val="single"/>
                              </w:rPr>
                            </w:r>
                          </w:p>
                        </w:txbxContent>
                      </wps:txbx>
                      <wps:bodyPr anchor="t" lIns="91440" tIns="45720" rIns="91440" bIns="45720">
                        <a:noAutofit/>
                      </wps:bodyPr>
                    </wps:wsp>
                  </a:graphicData>
                </a:graphic>
              </wp:anchor>
            </w:drawing>
          </mc:Choice>
          <mc:Fallback>
            <w:pict>
              <v:rect fillcolor="#FFFFFF" strokecolor="#000000" strokeweight="0pt" style="position:absolute;rotation:0;width:225.7pt;height:72.7pt;mso-wrap-distance-left:9.05pt;mso-wrap-distance-right:9.05pt;mso-wrap-distance-top:0pt;mso-wrap-distance-bottom:0pt;margin-top:1.65pt;mso-position-vertical-relative:text;margin-left:80.65pt;mso-position-horizontal-relative:text">
                <v:textbox>
                  <w:txbxContent>
                    <w:p>
                      <w:pPr>
                        <w:pStyle w:val="Titlu2"/>
                        <w:spacing w:before="240" w:after="60"/>
                        <w:rPr/>
                      </w:pPr>
                      <w:r>
                        <w:rPr/>
                        <w:t xml:space="preserve">ServerConnector: </w:t>
                        <w:tab/>
                        <w:t>ServerSocket</w:t>
                      </w:r>
                    </w:p>
                    <w:p>
                      <w:pPr>
                        <w:pStyle w:val="Normal"/>
                        <w:rPr/>
                      </w:pPr>
                      <w:r>
                        <w:rPr/>
                      </w:r>
                    </w:p>
                    <w:p>
                      <w:pPr>
                        <w:pStyle w:val="Normal"/>
                        <w:rPr/>
                      </w:pPr>
                      <w:r>
                        <w:rPr/>
                        <w:t>addr=</w:t>
                      </w:r>
                    </w:p>
                    <w:p>
                      <w:pPr>
                        <w:pStyle w:val="Normal"/>
                        <w:rPr>
                          <w:u w:val="single"/>
                        </w:rPr>
                      </w:pPr>
                      <w:r>
                        <w:rPr>
                          <w:u w:val="single"/>
                        </w:rPr>
                        <w:t>port=PORT</w:t>
                      </w:r>
                    </w:p>
                    <w:p>
                      <w:pPr>
                        <w:pStyle w:val="Normal"/>
                        <w:rPr>
                          <w:u w:val="single"/>
                        </w:rPr>
                      </w:pPr>
                      <w:r>
                        <w:rPr>
                          <w:u w:val="single"/>
                        </w:rPr>
                      </w:r>
                    </w:p>
                  </w:txbxContent>
                </v:textbox>
              </v:rect>
            </w:pict>
          </mc:Fallback>
        </mc:AlternateContent>
      </w:r>
    </w:p>
    <w:p>
      <w:pPr>
        <w:pStyle w:val="PlainText"/>
        <w:rPr>
          <w:rFonts w:eastAsia="MS Mincho;ＭＳ 明朝"/>
          <w:b/>
          <w:b/>
          <w:bCs/>
        </w:rPr>
      </w:pPr>
      <w:r>
        <w:rPr>
          <w:rFonts w:eastAsia="MS Mincho;ＭＳ 明朝"/>
          <w:b/>
          <w:bCs/>
        </w:rPr>
      </w:r>
    </w:p>
    <w:p>
      <w:pPr>
        <w:pStyle w:val="PlainText"/>
        <w:rPr>
          <w:rFonts w:eastAsia="MS Mincho;ＭＳ 明朝"/>
          <w:b/>
          <w:b/>
          <w:bCs/>
          <w:lang w:val="ro-RO" w:eastAsia="ro-RO"/>
        </w:rPr>
      </w:pPr>
      <w:r>
        <w:rPr>
          <w:rFonts w:eastAsia="MS Mincho;ＭＳ 明朝"/>
          <w:b/>
          <w:bCs/>
          <w:lang w:val="ro-RO" w:eastAsia="ro-RO"/>
        </w:rPr>
        <mc:AlternateContent>
          <mc:Choice Requires="wps">
            <w:drawing>
              <wp:anchor behindDoc="0" distT="0" distB="0" distL="114935" distR="114935" simplePos="0" locked="0" layoutInCell="1" allowOverlap="1" relativeHeight="178">
                <wp:simplePos x="0" y="0"/>
                <wp:positionH relativeFrom="column">
                  <wp:posOffset>4229100</wp:posOffset>
                </wp:positionH>
                <wp:positionV relativeFrom="paragraph">
                  <wp:posOffset>80645</wp:posOffset>
                </wp:positionV>
                <wp:extent cx="635" cy="457835"/>
                <wp:effectExtent l="0" t="0" r="0" b="0"/>
                <wp:wrapNone/>
                <wp:docPr id="156" name=""/>
                <a:graphic xmlns:a="http://schemas.openxmlformats.org/drawingml/2006/main">
                  <a:graphicData uri="http://schemas.microsoft.com/office/word/2010/wordprocessingShape">
                    <wps:wsp>
                      <wps:cNvSpPr/>
                      <wps:spPr>
                        <a:xfrm>
                          <a:off x="0" y="0"/>
                          <a:ext cx="0" cy="45720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333pt,6.35pt" to="333pt,42.3pt" stroked="t" style="position:absolute">
                <v:stroke color="black" weight="19080" joinstyle="miter" endcap="flat"/>
                <v:fill o:detectmouseclick="t" on="false"/>
              </v:line>
            </w:pict>
          </mc:Fallback>
        </mc:AlternateContent>
      </w:r>
    </w:p>
    <w:p>
      <w:pPr>
        <w:pStyle w:val="PlainText"/>
        <w:rPr>
          <w:rFonts w:eastAsia="MS Mincho;ＭＳ 明朝"/>
          <w:b/>
          <w:b/>
          <w:bCs/>
          <w:lang w:val="ro-RO" w:eastAsia="ro-RO"/>
        </w:rPr>
      </w:pPr>
      <w:r>
        <w:rPr>
          <w:rFonts w:eastAsia="MS Mincho;ＭＳ 明朝"/>
          <w:b/>
          <w:bCs/>
          <w:lang w:val="ro-RO" w:eastAsia="ro-RO"/>
        </w:rPr>
        <mc:AlternateContent>
          <mc:Choice Requires="wps">
            <w:drawing>
              <wp:anchor behindDoc="0" distT="0" distB="0" distL="114935" distR="114935" simplePos="0" locked="0" layoutInCell="1" allowOverlap="1" relativeHeight="173">
                <wp:simplePos x="0" y="0"/>
                <wp:positionH relativeFrom="column">
                  <wp:posOffset>4229100</wp:posOffset>
                </wp:positionH>
                <wp:positionV relativeFrom="paragraph">
                  <wp:posOffset>51435</wp:posOffset>
                </wp:positionV>
                <wp:extent cx="800735" cy="1270"/>
                <wp:effectExtent l="0" t="0" r="0" b="0"/>
                <wp:wrapNone/>
                <wp:docPr id="157" name=""/>
                <a:graphic xmlns:a="http://schemas.openxmlformats.org/drawingml/2006/main">
                  <a:graphicData uri="http://schemas.microsoft.com/office/word/2010/wordprocessingShape">
                    <wps:wsp>
                      <wps:cNvSpPr/>
                      <wps:spPr>
                        <a:xfrm flipH="1">
                          <a:off x="0" y="0"/>
                          <a:ext cx="80028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333pt,4.05pt" to="395.95pt,4.05pt" stroked="t" style="position:absolute;flip:x">
                <v:stroke color="black" weight="9360" endarrow="block" endarrowwidth="medium" endarrowlength="medium" joinstyle="miter" endcap="flat"/>
                <v:fill o:detectmouseclick="t" on="false"/>
              </v:line>
            </w:pict>
          </mc:Fallback>
        </mc:AlternateContent>
      </w:r>
    </w:p>
    <w:p>
      <w:pPr>
        <w:pStyle w:val="PlainText"/>
        <w:rPr>
          <w:rFonts w:eastAsia="MS Mincho;ＭＳ 明朝"/>
          <w:b/>
          <w:b/>
          <w:bCs/>
          <w:lang w:val="ro-RO" w:eastAsia="ro-RO"/>
        </w:rPr>
      </w:pPr>
      <w:r>
        <w:rPr>
          <w:rFonts w:eastAsia="MS Mincho;ＭＳ 明朝"/>
          <w:b/>
          <w:bCs/>
          <w:lang w:val="ro-RO" w:eastAsia="ro-RO"/>
        </w:rPr>
        <mc:AlternateContent>
          <mc:Choice Requires="wps">
            <w:drawing>
              <wp:anchor behindDoc="0" distT="0" distB="0" distL="114935" distR="114935" simplePos="0" locked="0" layoutInCell="1" allowOverlap="1" relativeHeight="176">
                <wp:simplePos x="0" y="0"/>
                <wp:positionH relativeFrom="column">
                  <wp:posOffset>5257800</wp:posOffset>
                </wp:positionH>
                <wp:positionV relativeFrom="paragraph">
                  <wp:posOffset>135890</wp:posOffset>
                </wp:positionV>
                <wp:extent cx="1270" cy="1270"/>
                <wp:effectExtent l="0" t="0" r="0" b="0"/>
                <wp:wrapNone/>
                <wp:docPr id="158" name=""/>
                <a:graphic xmlns:a="http://schemas.openxmlformats.org/drawingml/2006/main">
                  <a:graphicData uri="http://schemas.microsoft.com/office/word/2010/wordprocessingShape">
                    <wps:wsp>
                      <wps:cNvSpPr/>
                      <wps:spPr>
                        <a:xfrm flipV="1">
                          <a:off x="0" y="0"/>
                          <a:ext cx="0" cy="43434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414pt,10.7pt" to="414pt,352.65pt" stroked="t" style="position:absolute;flip:y">
                <v:stroke color="black" weight="9360" joinstyle="miter" endcap="flat"/>
                <v:fill o:detectmouseclick="t" on="false"/>
              </v:line>
            </w:pict>
          </mc:Fallback>
        </mc:AlternateContent>
        <mc:AlternateContent>
          <mc:Choice Requires="wps">
            <w:drawing>
              <wp:anchor behindDoc="0" distT="0" distB="0" distL="114935" distR="114935" simplePos="0" locked="0" layoutInCell="1" allowOverlap="1" relativeHeight="177">
                <wp:simplePos x="0" y="0"/>
                <wp:positionH relativeFrom="column">
                  <wp:posOffset>4229100</wp:posOffset>
                </wp:positionH>
                <wp:positionV relativeFrom="paragraph">
                  <wp:posOffset>135890</wp:posOffset>
                </wp:positionV>
                <wp:extent cx="1029335" cy="1270"/>
                <wp:effectExtent l="0" t="0" r="0" b="0"/>
                <wp:wrapNone/>
                <wp:docPr id="159" name=""/>
                <a:graphic xmlns:a="http://schemas.openxmlformats.org/drawingml/2006/main">
                  <a:graphicData uri="http://schemas.microsoft.com/office/word/2010/wordprocessingShape">
                    <wps:wsp>
                      <wps:cNvSpPr/>
                      <wps:spPr>
                        <a:xfrm flipH="1">
                          <a:off x="0" y="0"/>
                          <a:ext cx="102888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333pt,10.7pt" to="413.95pt,10.7pt" stroked="t" style="position:absolute;flip:x">
                <v:stroke color="black" weight="9360" endarrow="block" endarrowwidth="medium" endarrowlength="medium" joinstyle="miter" endcap="flat"/>
                <v:fill o:detectmouseclick="t" on="false"/>
              </v:line>
            </w:pict>
          </mc:Fallback>
        </mc:AlternateContent>
        <mc:AlternateContent>
          <mc:Choice Requires="wps">
            <w:drawing>
              <wp:anchor behindDoc="0" distT="0" distB="0" distL="114935" distR="114935" simplePos="0" locked="0" layoutInCell="1" allowOverlap="1" relativeHeight="179">
                <wp:simplePos x="0" y="0"/>
                <wp:positionH relativeFrom="column">
                  <wp:posOffset>3886200</wp:posOffset>
                </wp:positionH>
                <wp:positionV relativeFrom="paragraph">
                  <wp:posOffset>21590</wp:posOffset>
                </wp:positionV>
                <wp:extent cx="343535" cy="1270"/>
                <wp:effectExtent l="0" t="0" r="0" b="0"/>
                <wp:wrapNone/>
                <wp:docPr id="160" name=""/>
                <a:graphic xmlns:a="http://schemas.openxmlformats.org/drawingml/2006/main">
                  <a:graphicData uri="http://schemas.microsoft.com/office/word/2010/wordprocessingShape">
                    <wps:wsp>
                      <wps:cNvSpPr/>
                      <wps:spPr>
                        <a:xfrm flipH="1">
                          <a:off x="0" y="0"/>
                          <a:ext cx="34308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306pt,1.7pt" to="332.95pt,1.7pt" stroked="t" style="position:absolute;flip:x">
                <v:stroke color="black" weight="9360" endarrow="block" endarrowwidth="medium" endarrowlength="medium" joinstyle="miter" endcap="flat"/>
                <v:fill o:detectmouseclick="t" on="false"/>
              </v:line>
            </w:pict>
          </mc:Fallback>
        </mc:AlternateContent>
        <mc:AlternateContent>
          <mc:Choice Requires="wps">
            <w:drawing>
              <wp:anchor behindDoc="0" distT="0" distB="0" distL="114935" distR="114935" simplePos="0" locked="0" layoutInCell="1" allowOverlap="1" relativeHeight="185">
                <wp:simplePos x="0" y="0"/>
                <wp:positionH relativeFrom="column">
                  <wp:posOffset>800100</wp:posOffset>
                </wp:positionH>
                <wp:positionV relativeFrom="paragraph">
                  <wp:posOffset>21590</wp:posOffset>
                </wp:positionV>
                <wp:extent cx="229235" cy="635"/>
                <wp:effectExtent l="0" t="0" r="0" b="0"/>
                <wp:wrapNone/>
                <wp:docPr id="161" name=""/>
                <a:graphic xmlns:a="http://schemas.openxmlformats.org/drawingml/2006/main">
                  <a:graphicData uri="http://schemas.microsoft.com/office/word/2010/wordprocessingShape">
                    <wps:wsp>
                      <wps:cNvSpPr/>
                      <wps:spPr>
                        <a:xfrm>
                          <a:off x="0" y="0"/>
                          <a:ext cx="228600" cy="0"/>
                        </a:xfrm>
                        <a:prstGeom prst="line">
                          <a:avLst/>
                        </a:prstGeom>
                        <a:ln cap="rnd" w="9360">
                          <a:solidFill>
                            <a:srgbClr val="000000"/>
                          </a:solidFill>
                          <a:prstDash val="sysDot"/>
                          <a:miter/>
                          <a:tailEnd len="med" type="triangle" w="med"/>
                        </a:ln>
                      </wps:spPr>
                      <wps:style>
                        <a:lnRef idx="0"/>
                        <a:fillRef idx="0"/>
                        <a:effectRef idx="0"/>
                        <a:fontRef idx="minor"/>
                      </wps:style>
                      <wps:bodyPr/>
                    </wps:wsp>
                  </a:graphicData>
                </a:graphic>
              </wp:anchor>
            </w:drawing>
          </mc:Choice>
          <mc:Fallback>
            <w:pict>
              <v:line id="shape_0" from="63pt,1.7pt" to="80.95pt,1.7pt" stroked="t" style="position:absolute">
                <v:stroke color="black" weight="9360" dashstyle="shortdot" endarrow="block" endarrowwidth="medium" endarrowlength="medium" joinstyle="miter" endcap="round"/>
                <v:fill o:detectmouseclick="t" on="false"/>
              </v:line>
            </w:pict>
          </mc:Fallback>
        </mc:AlternateContent>
      </w:r>
    </w:p>
    <w:p>
      <w:pPr>
        <w:pStyle w:val="PlainText"/>
        <w:rPr>
          <w:rFonts w:eastAsia="MS Mincho;ＭＳ 明朝"/>
          <w:b/>
          <w:b/>
          <w:bCs/>
        </w:rPr>
      </w:pPr>
      <w:r>
        <w:rPr>
          <w:rFonts w:eastAsia="MS Mincho;ＭＳ 明朝"/>
          <w:b/>
          <w:bCs/>
        </w:rPr>
      </w:r>
    </w:p>
    <w:p>
      <w:pPr>
        <w:pStyle w:val="PlainText"/>
        <w:rPr>
          <w:rFonts w:eastAsia="MS Mincho;ＭＳ 明朝"/>
          <w:b/>
          <w:b/>
          <w:bCs/>
        </w:rPr>
      </w:pPr>
      <w:r>
        <w:rPr>
          <w:rFonts w:eastAsia="MS Mincho;ＭＳ 明朝"/>
          <w:b/>
          <w:bCs/>
        </w:rPr>
      </w:r>
    </w:p>
    <w:p>
      <w:pPr>
        <w:pStyle w:val="PlainText"/>
        <w:rPr>
          <w:rFonts w:eastAsia="MS Mincho;ＭＳ 明朝"/>
          <w:b/>
          <w:b/>
          <w:bCs/>
          <w:lang w:val="ro-RO" w:eastAsia="ro-RO"/>
        </w:rPr>
      </w:pPr>
      <w:r>
        <w:rPr>
          <w:rFonts w:eastAsia="MS Mincho;ＭＳ 明朝"/>
          <w:b/>
          <w:bCs/>
          <w:lang w:val="ro-RO" w:eastAsia="ro-RO"/>
        </w:rPr>
      </w:r>
      <w:r>
        <mc:AlternateContent>
          <mc:Choice Requires="wps">
            <w:drawing>
              <wp:anchor behindDoc="0" distT="0" distB="0" distL="114935" distR="114935" simplePos="0" locked="0" layoutInCell="1" allowOverlap="1" relativeHeight="162">
                <wp:simplePos x="0" y="0"/>
                <wp:positionH relativeFrom="column">
                  <wp:posOffset>571500</wp:posOffset>
                </wp:positionH>
                <wp:positionV relativeFrom="paragraph">
                  <wp:posOffset>46990</wp:posOffset>
                </wp:positionV>
                <wp:extent cx="1257300" cy="1028700"/>
                <wp:effectExtent l="0" t="0" r="0" b="0"/>
                <wp:wrapNone/>
                <wp:docPr id="162" name="Cadru73"/>
                <a:graphic xmlns:a="http://schemas.openxmlformats.org/drawingml/2006/main">
                  <a:graphicData uri="http://schemas.microsoft.com/office/word/2010/wordprocessingShape">
                    <wps:wsp>
                      <wps:cNvSpPr txBox="1"/>
                      <wps:spPr>
                        <a:xfrm>
                          <a:off x="0" y="0"/>
                          <a:ext cx="1257300" cy="1028700"/>
                        </a:xfrm>
                        <a:prstGeom prst="rect"/>
                        <a:solidFill>
                          <a:srgbClr val="FFFFFF"/>
                        </a:solidFill>
                      </wps:spPr>
                      <wps:txbx>
                        <w:txbxContent>
                          <w:p>
                            <w:pPr>
                              <w:pStyle w:val="Normal"/>
                              <w:rPr/>
                            </w:pPr>
                            <w:r>
                              <w:rPr/>
                              <w:t>3 :getInputStream</w:t>
                            </w:r>
                          </w:p>
                          <w:p>
                            <w:pPr>
                              <w:pStyle w:val="Normal"/>
                              <w:rPr/>
                            </w:pPr>
                            <w:r>
                              <w:rPr/>
                              <w:t xml:space="preserve">get outputStream </w:t>
                            </w:r>
                          </w:p>
                          <w:p>
                            <w:pPr>
                              <w:pStyle w:val="Normal"/>
                              <w:rPr/>
                            </w:pPr>
                            <w:r>
                              <w:rPr/>
                            </w:r>
                          </w:p>
                        </w:txbxContent>
                      </wps:txbx>
                      <wps:bodyPr anchor="t" lIns="92075" tIns="46355" rIns="92075" bIns="46355">
                        <a:noAutofit/>
                      </wps:bodyPr>
                    </wps:wsp>
                  </a:graphicData>
                </a:graphic>
              </wp:anchor>
            </w:drawing>
          </mc:Choice>
          <mc:Fallback>
            <w:pict>
              <v:rect fillcolor="#FFFFFF" style="position:absolute;rotation:0;width:99pt;height:81pt;mso-wrap-distance-left:9.05pt;mso-wrap-distance-right:9.05pt;mso-wrap-distance-top:0pt;mso-wrap-distance-bottom:0pt;margin-top:3.7pt;mso-position-vertical-relative:text;margin-left:45pt;mso-position-horizontal-relative:text">
                <v:textbox inset="0.100694444444444in,0.0506944444444444in,0.100694444444444in,0.0506944444444444in">
                  <w:txbxContent>
                    <w:p>
                      <w:pPr>
                        <w:pStyle w:val="Normal"/>
                        <w:rPr/>
                      </w:pPr>
                      <w:r>
                        <w:rPr/>
                        <w:t>3 :getInputStream</w:t>
                      </w:r>
                    </w:p>
                    <w:p>
                      <w:pPr>
                        <w:pStyle w:val="Normal"/>
                        <w:rPr/>
                      </w:pPr>
                      <w:r>
                        <w:rPr/>
                        <w:t xml:space="preserve">get outputStream </w:t>
                      </w:r>
                    </w:p>
                    <w:p>
                      <w:pPr>
                        <w:pStyle w:val="Normal"/>
                        <w:rPr/>
                      </w:pPr>
                      <w:r>
                        <w:rPr/>
                      </w:r>
                    </w:p>
                  </w:txbxContent>
                </v:textbox>
              </v:rect>
            </w:pict>
          </mc:Fallback>
        </mc:AlternateContent>
      </w:r>
    </w:p>
    <w:p>
      <w:pPr>
        <w:pStyle w:val="PlainText"/>
        <w:rPr>
          <w:rFonts w:eastAsia="MS Mincho;ＭＳ 明朝"/>
          <w:b/>
          <w:b/>
          <w:bCs/>
          <w:lang w:val="ro-RO" w:eastAsia="ro-RO"/>
        </w:rPr>
      </w:pPr>
      <w:r>
        <w:rPr>
          <w:rFonts w:eastAsia="MS Mincho;ＭＳ 明朝"/>
          <w:b/>
          <w:bCs/>
          <w:lang w:val="ro-RO" w:eastAsia="ro-RO"/>
        </w:rPr>
      </w:r>
      <w:r>
        <mc:AlternateContent>
          <mc:Choice Requires="wps">
            <w:drawing>
              <wp:anchor behindDoc="0" distT="0" distB="0" distL="114935" distR="114935" simplePos="0" locked="0" layoutInCell="1" allowOverlap="1" relativeHeight="188">
                <wp:simplePos x="0" y="0"/>
                <wp:positionH relativeFrom="column">
                  <wp:posOffset>571500</wp:posOffset>
                </wp:positionH>
                <wp:positionV relativeFrom="paragraph">
                  <wp:posOffset>132080</wp:posOffset>
                </wp:positionV>
                <wp:extent cx="1714500" cy="685800"/>
                <wp:effectExtent l="0" t="0" r="0" b="0"/>
                <wp:wrapNone/>
                <wp:docPr id="163" name="Cadru74"/>
                <a:graphic xmlns:a="http://schemas.openxmlformats.org/drawingml/2006/main">
                  <a:graphicData uri="http://schemas.microsoft.com/office/word/2010/wordprocessingShape">
                    <wps:wsp>
                      <wps:cNvSpPr txBox="1"/>
                      <wps:spPr>
                        <a:xfrm>
                          <a:off x="0" y="0"/>
                          <a:ext cx="1714500" cy="685800"/>
                        </a:xfrm>
                        <a:prstGeom prst="rect"/>
                        <a:solidFill>
                          <a:srgbClr val="FFFFFF"/>
                        </a:solidFill>
                      </wps:spPr>
                      <wps:txbx>
                        <w:txbxContent>
                          <w:p>
                            <w:pPr>
                              <w:pStyle w:val="Normal"/>
                              <w:rPr/>
                            </w:pPr>
                            <w:r>
                              <w:rPr/>
                              <w:t>3:</w:t>
                            </w:r>
                          </w:p>
                          <w:p>
                            <w:pPr>
                              <w:pStyle w:val="Normal"/>
                              <w:rPr/>
                            </w:pPr>
                            <w:r>
                              <w:rPr/>
                              <w:t>getInput Stream()</w:t>
                            </w:r>
                          </w:p>
                          <w:p>
                            <w:pPr>
                              <w:pStyle w:val="Normal"/>
                              <w:rPr/>
                            </w:pPr>
                            <w:r>
                              <w:rPr/>
                              <w:t>getOutputstream()</w:t>
                            </w:r>
                          </w:p>
                        </w:txbxContent>
                      </wps:txbx>
                      <wps:bodyPr anchor="t" lIns="92075" tIns="46355" rIns="92075" bIns="46355">
                        <a:noAutofit/>
                      </wps:bodyPr>
                    </wps:wsp>
                  </a:graphicData>
                </a:graphic>
              </wp:anchor>
            </w:drawing>
          </mc:Choice>
          <mc:Fallback>
            <w:pict>
              <v:rect fillcolor="#FFFFFF" style="position:absolute;rotation:0;width:135pt;height:54pt;mso-wrap-distance-left:9.05pt;mso-wrap-distance-right:9.05pt;mso-wrap-distance-top:0pt;mso-wrap-distance-bottom:0pt;margin-top:10.4pt;mso-position-vertical-relative:text;margin-left:45pt;mso-position-horizontal-relative:text">
                <v:textbox inset="0.100694444444444in,0.0506944444444444in,0.100694444444444in,0.0506944444444444in">
                  <w:txbxContent>
                    <w:p>
                      <w:pPr>
                        <w:pStyle w:val="Normal"/>
                        <w:rPr/>
                      </w:pPr>
                      <w:r>
                        <w:rPr/>
                        <w:t>3:</w:t>
                      </w:r>
                    </w:p>
                    <w:p>
                      <w:pPr>
                        <w:pStyle w:val="Normal"/>
                        <w:rPr/>
                      </w:pPr>
                      <w:r>
                        <w:rPr/>
                        <w:t>getInput Stream()</w:t>
                      </w:r>
                    </w:p>
                    <w:p>
                      <w:pPr>
                        <w:pStyle w:val="Normal"/>
                        <w:rPr/>
                      </w:pPr>
                      <w:r>
                        <w:rPr/>
                        <w:t>getOutputstream()</w:t>
                      </w:r>
                    </w:p>
                  </w:txbxContent>
                </v:textbox>
              </v:rect>
            </w:pict>
          </mc:Fallback>
        </mc:AlternateContent>
      </w:r>
    </w:p>
    <w:p>
      <w:pPr>
        <w:pStyle w:val="PlainText"/>
        <w:rPr>
          <w:rFonts w:eastAsia="MS Mincho;ＭＳ 明朝"/>
          <w:b/>
          <w:b/>
          <w:bCs/>
        </w:rPr>
      </w:pPr>
      <w:r>
        <w:rPr>
          <w:rFonts w:eastAsia="MS Mincho;ＭＳ 明朝"/>
          <w:b/>
          <w:bCs/>
        </w:rPr>
      </w:r>
    </w:p>
    <w:p>
      <w:pPr>
        <w:pStyle w:val="PlainText"/>
        <w:rPr>
          <w:rFonts w:eastAsia="MS Mincho;ＭＳ 明朝"/>
          <w:b/>
          <w:b/>
          <w:bCs/>
        </w:rPr>
      </w:pPr>
      <w:r>
        <w:rPr>
          <w:rFonts w:eastAsia="MS Mincho;ＭＳ 明朝"/>
          <w:b/>
          <w:bCs/>
        </w:rPr>
      </w:r>
    </w:p>
    <w:p>
      <w:pPr>
        <w:pStyle w:val="PlainText"/>
        <w:rPr>
          <w:rFonts w:eastAsia="MS Mincho;ＭＳ 明朝"/>
          <w:b/>
          <w:b/>
          <w:bCs/>
        </w:rPr>
      </w:pPr>
      <w:r>
        <w:rPr>
          <w:rFonts w:eastAsia="MS Mincho;ＭＳ 明朝"/>
          <w:b/>
          <w:bCs/>
        </w:rPr>
      </w:r>
    </w:p>
    <w:p>
      <w:pPr>
        <w:pStyle w:val="PlainText"/>
        <w:rPr>
          <w:rFonts w:eastAsia="MS Mincho;ＭＳ 明朝"/>
          <w:b/>
          <w:b/>
          <w:bCs/>
          <w:lang w:val="ro-RO" w:eastAsia="ro-RO"/>
        </w:rPr>
      </w:pPr>
      <w:r>
        <w:rPr>
          <w:rFonts w:eastAsia="MS Mincho;ＭＳ 明朝"/>
          <w:b/>
          <w:bCs/>
          <w:lang w:val="ro-RO" w:eastAsia="ro-RO"/>
        </w:rPr>
      </w:r>
      <w:r>
        <mc:AlternateContent>
          <mc:Choice Requires="wps">
            <w:drawing>
              <wp:anchor behindDoc="0" distT="0" distB="0" distL="114935" distR="114935" simplePos="0" locked="0" layoutInCell="1" allowOverlap="1" relativeHeight="165">
                <wp:simplePos x="0" y="0"/>
                <wp:positionH relativeFrom="column">
                  <wp:posOffset>2743200</wp:posOffset>
                </wp:positionH>
                <wp:positionV relativeFrom="paragraph">
                  <wp:posOffset>128270</wp:posOffset>
                </wp:positionV>
                <wp:extent cx="1371600" cy="571500"/>
                <wp:effectExtent l="0" t="0" r="0" b="0"/>
                <wp:wrapNone/>
                <wp:docPr id="164" name="Cadru75"/>
                <a:graphic xmlns:a="http://schemas.openxmlformats.org/drawingml/2006/main">
                  <a:graphicData uri="http://schemas.microsoft.com/office/word/2010/wordprocessingShape">
                    <wps:wsp>
                      <wps:cNvSpPr txBox="1"/>
                      <wps:spPr>
                        <a:xfrm>
                          <a:off x="0" y="0"/>
                          <a:ext cx="1371600" cy="571500"/>
                        </a:xfrm>
                        <a:prstGeom prst="rect"/>
                        <a:solidFill>
                          <a:srgbClr val="FFFFFF"/>
                        </a:solidFill>
                      </wps:spPr>
                      <wps:txbx>
                        <w:txbxContent>
                          <w:p>
                            <w:pPr>
                              <w:pStyle w:val="Normal"/>
                              <w:rPr/>
                            </w:pPr>
                            <w:r>
                              <w:rPr/>
                              <w:t>1.1.1,</w:t>
                            </w:r>
                          </w:p>
                          <w:p>
                            <w:pPr>
                              <w:pStyle w:val="Normal"/>
                              <w:rPr/>
                            </w:pPr>
                            <w:r>
                              <w:rPr/>
                              <w:t>2.1.1 :</w:t>
                            </w:r>
                          </w:p>
                          <w:p>
                            <w:pPr>
                              <w:pStyle w:val="Normal"/>
                              <w:rPr/>
                            </w:pPr>
                            <w:r>
                              <w:rPr/>
                              <w:t xml:space="preserve">creates a socket </w:t>
                            </w:r>
                          </w:p>
                        </w:txbxContent>
                      </wps:txbx>
                      <wps:bodyPr anchor="t" lIns="92075" tIns="46355" rIns="92075" bIns="46355">
                        <a:noAutofit/>
                      </wps:bodyPr>
                    </wps:wsp>
                  </a:graphicData>
                </a:graphic>
              </wp:anchor>
            </w:drawing>
          </mc:Choice>
          <mc:Fallback>
            <w:pict>
              <v:rect fillcolor="#FFFFFF" style="position:absolute;rotation:0;width:108pt;height:45pt;mso-wrap-distance-left:9.05pt;mso-wrap-distance-right:9.05pt;mso-wrap-distance-top:0pt;mso-wrap-distance-bottom:0pt;margin-top:10.1pt;mso-position-vertical-relative:text;margin-left:216pt;mso-position-horizontal-relative:text">
                <v:textbox inset="0.100694444444444in,0.0506944444444444in,0.100694444444444in,0.0506944444444444in">
                  <w:txbxContent>
                    <w:p>
                      <w:pPr>
                        <w:pStyle w:val="Normal"/>
                        <w:rPr/>
                      </w:pPr>
                      <w:r>
                        <w:rPr/>
                        <w:t>1.1.1,</w:t>
                      </w:r>
                    </w:p>
                    <w:p>
                      <w:pPr>
                        <w:pStyle w:val="Normal"/>
                        <w:rPr/>
                      </w:pPr>
                      <w:r>
                        <w:rPr/>
                        <w:t>2.1.1 :</w:t>
                      </w:r>
                    </w:p>
                    <w:p>
                      <w:pPr>
                        <w:pStyle w:val="Normal"/>
                        <w:rPr/>
                      </w:pPr>
                      <w:r>
                        <w:rPr/>
                        <w:t xml:space="preserve">creates a socket </w:t>
                      </w:r>
                    </w:p>
                  </w:txbxContent>
                </v:textbox>
              </v:rect>
            </w:pict>
          </mc:Fallback>
        </mc:AlternateContent>
      </w:r>
    </w:p>
    <w:p>
      <w:pPr>
        <w:pStyle w:val="PlainText"/>
        <w:rPr>
          <w:rFonts w:eastAsia="MS Mincho;ＭＳ 明朝"/>
          <w:b/>
          <w:b/>
          <w:bCs/>
          <w:lang w:val="ro-RO" w:eastAsia="ro-RO"/>
        </w:rPr>
      </w:pPr>
      <w:r>
        <w:rPr>
          <w:rFonts w:eastAsia="MS Mincho;ＭＳ 明朝"/>
          <w:b/>
          <w:bCs/>
          <w:lang w:val="ro-RO" w:eastAsia="ro-RO"/>
        </w:rPr>
        <mc:AlternateContent>
          <mc:Choice Requires="wps">
            <w:drawing>
              <wp:anchor behindDoc="0" distT="0" distB="0" distL="114935" distR="114935" simplePos="0" locked="0" layoutInCell="1" allowOverlap="1" relativeHeight="189">
                <wp:simplePos x="0" y="0"/>
                <wp:positionH relativeFrom="column">
                  <wp:posOffset>457200</wp:posOffset>
                </wp:positionH>
                <wp:positionV relativeFrom="paragraph">
                  <wp:posOffset>98425</wp:posOffset>
                </wp:positionV>
                <wp:extent cx="2286635" cy="1029335"/>
                <wp:effectExtent l="0" t="0" r="0" b="0"/>
                <wp:wrapNone/>
                <wp:docPr id="165" name=""/>
                <a:graphic xmlns:a="http://schemas.openxmlformats.org/drawingml/2006/main">
                  <a:graphicData uri="http://schemas.microsoft.com/office/word/2010/wordprocessingShape">
                    <wps:wsp>
                      <wps:cNvSpPr/>
                      <wps:spPr>
                        <a:xfrm>
                          <a:off x="0" y="0"/>
                          <a:ext cx="2286000" cy="102888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36pt,7.75pt" to="215.95pt,88.7pt" stroked="t" style="position:absolute">
                <v:stroke color="black" weight="9360" endarrow="block" endarrowwidth="medium" endarrowlength="medium" joinstyle="miter" endcap="flat"/>
                <v:fill o:detectmouseclick="t" on="false"/>
              </v:line>
            </w:pict>
          </mc:Fallback>
        </mc:AlternateContent>
      </w:r>
    </w:p>
    <w:p>
      <w:pPr>
        <w:pStyle w:val="PlainText"/>
        <w:rPr>
          <w:rFonts w:eastAsia="MS Mincho;ＭＳ 明朝"/>
          <w:b/>
          <w:b/>
          <w:bCs/>
        </w:rPr>
      </w:pPr>
      <w:r>
        <w:rPr>
          <w:rFonts w:eastAsia="MS Mincho;ＭＳ 明朝"/>
          <w:b/>
          <w:bCs/>
        </w:rPr>
      </w:r>
    </w:p>
    <w:p>
      <w:pPr>
        <w:pStyle w:val="PlainText"/>
        <w:rPr>
          <w:rFonts w:eastAsia="MS Mincho;ＭＳ 明朝"/>
          <w:b/>
          <w:b/>
          <w:bCs/>
        </w:rPr>
      </w:pPr>
      <w:r>
        <w:rPr>
          <w:rFonts w:eastAsia="MS Mincho;ＭＳ 明朝"/>
          <w:b/>
          <w:bCs/>
        </w:rPr>
      </w:r>
    </w:p>
    <w:p>
      <w:pPr>
        <w:pStyle w:val="PlainText"/>
        <w:rPr>
          <w:rFonts w:eastAsia="MS Mincho;ＭＳ 明朝"/>
          <w:b/>
          <w:b/>
          <w:bCs/>
        </w:rPr>
      </w:pPr>
      <w:r>
        <w:rPr>
          <w:rFonts w:eastAsia="MS Mincho;ＭＳ 明朝"/>
          <w:b/>
          <w:bCs/>
        </w:rPr>
      </w:r>
    </w:p>
    <w:p>
      <w:pPr>
        <w:pStyle w:val="PlainText"/>
        <w:rPr>
          <w:rFonts w:eastAsia="MS Mincho;ＭＳ 明朝"/>
          <w:b/>
          <w:b/>
          <w:bCs/>
          <w:lang w:val="ro-RO" w:eastAsia="ro-RO"/>
        </w:rPr>
      </w:pPr>
      <w:r>
        <w:rPr>
          <w:rFonts w:eastAsia="MS Mincho;ＭＳ 明朝"/>
          <w:b/>
          <w:bCs/>
          <w:lang w:val="ro-RO" w:eastAsia="ro-RO"/>
        </w:rPr>
        <mc:AlternateContent>
          <mc:Choice Requires="wps">
            <w:drawing>
              <wp:anchor behindDoc="0" distT="0" distB="0" distL="114935" distR="114935" simplePos="0" locked="0" layoutInCell="1" allowOverlap="1" relativeHeight="180">
                <wp:simplePos x="0" y="0"/>
                <wp:positionH relativeFrom="column">
                  <wp:posOffset>2971800</wp:posOffset>
                </wp:positionH>
                <wp:positionV relativeFrom="paragraph">
                  <wp:posOffset>94615</wp:posOffset>
                </wp:positionV>
                <wp:extent cx="635" cy="457835"/>
                <wp:effectExtent l="0" t="0" r="0" b="0"/>
                <wp:wrapNone/>
                <wp:docPr id="166" name=""/>
                <a:graphic xmlns:a="http://schemas.openxmlformats.org/drawingml/2006/main">
                  <a:graphicData uri="http://schemas.microsoft.com/office/word/2010/wordprocessingShape">
                    <wps:wsp>
                      <wps:cNvSpPr/>
                      <wps:spPr>
                        <a:xfrm>
                          <a:off x="0" y="0"/>
                          <a:ext cx="0" cy="457200"/>
                        </a:xfrm>
                        <a:prstGeom prst="line">
                          <a:avLst/>
                        </a:prstGeom>
                        <a:ln cap="rnd" w="9360">
                          <a:solidFill>
                            <a:srgbClr val="000000"/>
                          </a:solidFill>
                          <a:prstDash val="sysDot"/>
                          <a:miter/>
                          <a:tailEnd len="med" type="triangle" w="med"/>
                        </a:ln>
                      </wps:spPr>
                      <wps:style>
                        <a:lnRef idx="0"/>
                        <a:fillRef idx="0"/>
                        <a:effectRef idx="0"/>
                        <a:fontRef idx="minor"/>
                      </wps:style>
                      <wps:bodyPr/>
                    </wps:wsp>
                  </a:graphicData>
                </a:graphic>
              </wp:anchor>
            </w:drawing>
          </mc:Choice>
          <mc:Fallback>
            <w:pict>
              <v:line id="shape_0" from="234pt,7.45pt" to="234pt,43.4pt" stroked="t" style="position:absolute">
                <v:stroke color="black" weight="9360" dashstyle="shortdot" endarrow="block" endarrowwidth="medium" endarrowlength="medium" joinstyle="miter" endcap="round"/>
                <v:fill o:detectmouseclick="t" on="false"/>
              </v:line>
            </w:pict>
          </mc:Fallback>
        </mc:AlternateContent>
      </w:r>
    </w:p>
    <w:p>
      <w:pPr>
        <w:pStyle w:val="PlainText"/>
        <w:rPr>
          <w:rFonts w:eastAsia="MS Mincho;ＭＳ 明朝"/>
          <w:b/>
          <w:b/>
          <w:bCs/>
        </w:rPr>
      </w:pPr>
      <w:r>
        <w:rPr>
          <w:rFonts w:eastAsia="MS Mincho;ＭＳ 明朝"/>
          <w:b/>
          <w:bCs/>
        </w:rPr>
      </w:r>
    </w:p>
    <w:p>
      <w:pPr>
        <w:pStyle w:val="PlainText"/>
        <w:rPr>
          <w:rFonts w:eastAsia="MS Mincho;ＭＳ 明朝"/>
          <w:b/>
          <w:b/>
          <w:bCs/>
        </w:rPr>
      </w:pPr>
      <w:r>
        <w:rPr>
          <w:rFonts w:eastAsia="MS Mincho;ＭＳ 明朝"/>
          <w:b/>
          <w:bCs/>
        </w:rPr>
      </w:r>
    </w:p>
    <w:p>
      <w:pPr>
        <w:pStyle w:val="PlainText"/>
        <w:rPr>
          <w:rFonts w:eastAsia="MS Mincho;ＭＳ 明朝"/>
          <w:b/>
          <w:b/>
          <w:bCs/>
          <w:lang w:val="ro-RO" w:eastAsia="ro-RO"/>
        </w:rPr>
      </w:pPr>
      <w:r>
        <w:rPr>
          <w:rFonts w:eastAsia="MS Mincho;ＭＳ 明朝"/>
          <w:b/>
          <w:bCs/>
          <w:lang w:val="ro-RO" w:eastAsia="ro-RO"/>
        </w:rPr>
      </w:r>
      <w:r>
        <mc:AlternateContent>
          <mc:Choice Requires="wps">
            <w:drawing>
              <wp:anchor behindDoc="0" distT="0" distB="0" distL="114935" distR="114935" simplePos="0" locked="0" layoutInCell="1" allowOverlap="1" relativeHeight="172">
                <wp:simplePos x="0" y="0"/>
                <wp:positionH relativeFrom="column">
                  <wp:posOffset>1357630</wp:posOffset>
                </wp:positionH>
                <wp:positionV relativeFrom="paragraph">
                  <wp:posOffset>106045</wp:posOffset>
                </wp:positionV>
                <wp:extent cx="2771140" cy="485140"/>
                <wp:effectExtent l="0" t="0" r="0" b="0"/>
                <wp:wrapNone/>
                <wp:docPr id="167" name="Cadru76"/>
                <a:graphic xmlns:a="http://schemas.openxmlformats.org/drawingml/2006/main">
                  <a:graphicData uri="http://schemas.microsoft.com/office/word/2010/wordprocessingShape">
                    <wps:wsp>
                      <wps:cNvSpPr txBox="1"/>
                      <wps:spPr>
                        <a:xfrm>
                          <a:off x="0" y="0"/>
                          <a:ext cx="2771140" cy="485140"/>
                        </a:xfrm>
                        <a:prstGeom prst="rect"/>
                        <a:solidFill>
                          <a:srgbClr val="FFFFFF"/>
                        </a:solidFill>
                        <a:ln w="28575">
                          <a:solidFill>
                            <a:srgbClr val="000000"/>
                          </a:solidFill>
                        </a:ln>
                      </wps:spPr>
                      <wps:txbx>
                        <w:txbxContent>
                          <w:p>
                            <w:pPr>
                              <w:pStyle w:val="Titlu2"/>
                              <w:spacing w:before="240" w:after="60"/>
                              <w:rPr/>
                            </w:pPr>
                            <w:r>
                              <w:rPr/>
                              <w:t>serverSocket: Socket</w:t>
                            </w:r>
                          </w:p>
                          <w:p>
                            <w:pPr>
                              <w:pStyle w:val="Normal"/>
                              <w:rPr/>
                            </w:pPr>
                            <w:r>
                              <w:rPr/>
                            </w:r>
                          </w:p>
                          <w:p>
                            <w:pPr>
                              <w:pStyle w:val="Normal"/>
                              <w:rPr/>
                            </w:pPr>
                            <w:r>
                              <w:rPr/>
                            </w:r>
                          </w:p>
                          <w:p>
                            <w:pPr>
                              <w:pStyle w:val="Normal"/>
                              <w:rPr/>
                            </w:pPr>
                            <w:r>
                              <w:rPr/>
                            </w:r>
                          </w:p>
                        </w:txbxContent>
                      </wps:txbx>
                      <wps:bodyPr anchor="t" lIns="91440" tIns="45720" rIns="91440" bIns="45720">
                        <a:noAutofit/>
                      </wps:bodyPr>
                    </wps:wsp>
                  </a:graphicData>
                </a:graphic>
              </wp:anchor>
            </w:drawing>
          </mc:Choice>
          <mc:Fallback>
            <w:pict>
              <v:rect fillcolor="#FFFFFF" strokecolor="#000000" strokeweight="2pt" style="position:absolute;rotation:0;width:218.2pt;height:38.2pt;mso-wrap-distance-left:9.05pt;mso-wrap-distance-right:9.05pt;mso-wrap-distance-top:0pt;mso-wrap-distance-bottom:0pt;margin-top:8.35pt;mso-position-vertical-relative:text;margin-left:106.9pt;mso-position-horizontal-relative:text">
                <v:textbox>
                  <w:txbxContent>
                    <w:p>
                      <w:pPr>
                        <w:pStyle w:val="Titlu2"/>
                        <w:spacing w:before="240" w:after="60"/>
                        <w:rPr/>
                      </w:pPr>
                      <w:r>
                        <w:rPr/>
                        <w:t>serverSocket: Socket</w:t>
                      </w:r>
                    </w:p>
                    <w:p>
                      <w:pPr>
                        <w:pStyle w:val="Normal"/>
                        <w:rPr/>
                      </w:pPr>
                      <w:r>
                        <w:rPr/>
                      </w:r>
                    </w:p>
                    <w:p>
                      <w:pPr>
                        <w:pStyle w:val="Normal"/>
                        <w:rPr/>
                      </w:pPr>
                      <w:r>
                        <w:rPr/>
                      </w:r>
                    </w:p>
                    <w:p>
                      <w:pPr>
                        <w:pStyle w:val="Normal"/>
                        <w:rPr/>
                      </w:pPr>
                      <w:r>
                        <w:rPr/>
                      </w:r>
                    </w:p>
                  </w:txbxContent>
                </v:textbox>
              </v:rect>
            </w:pict>
          </mc:Fallback>
        </mc:AlternateContent>
      </w:r>
    </w:p>
    <w:p>
      <w:pPr>
        <w:pStyle w:val="PlainText"/>
        <w:rPr>
          <w:rFonts w:eastAsia="MS Mincho;ＭＳ 明朝"/>
          <w:b/>
          <w:b/>
          <w:bCs/>
        </w:rPr>
      </w:pPr>
      <w:r>
        <w:rPr>
          <w:rFonts w:eastAsia="MS Mincho;ＭＳ 明朝"/>
          <w:b/>
          <w:bCs/>
        </w:rPr>
      </w:r>
    </w:p>
    <w:p>
      <w:pPr>
        <w:pStyle w:val="PlainText"/>
        <w:numPr>
          <w:ilvl w:val="0"/>
          <w:numId w:val="0"/>
        </w:numPr>
        <w:rPr>
          <w:rFonts w:eastAsia="MS Mincho;ＭＳ 明朝"/>
          <w:b/>
          <w:b/>
          <w:bCs/>
        </w:rPr>
      </w:pPr>
      <w:r>
        <w:rPr>
          <w:rFonts w:eastAsia="MS Mincho;ＭＳ 明朝"/>
          <w:b/>
          <w:bCs/>
        </w:rPr>
        <mc:AlternateContent>
          <mc:Choice Requires="wps">
            <w:drawing>
              <wp:anchor behindDoc="0" distT="0" distB="0" distL="114935" distR="114935" simplePos="0" locked="0" layoutInCell="1" allowOverlap="1" relativeHeight="192">
                <wp:simplePos x="0" y="0"/>
                <wp:positionH relativeFrom="column">
                  <wp:posOffset>2171700</wp:posOffset>
                </wp:positionH>
                <wp:positionV relativeFrom="paragraph">
                  <wp:posOffset>1089660</wp:posOffset>
                </wp:positionV>
                <wp:extent cx="635" cy="572135"/>
                <wp:effectExtent l="0" t="0" r="0" b="0"/>
                <wp:wrapNone/>
                <wp:docPr id="168" name=""/>
                <a:graphic xmlns:a="http://schemas.openxmlformats.org/drawingml/2006/main">
                  <a:graphicData uri="http://schemas.microsoft.com/office/word/2010/wordprocessingShape">
                    <wps:wsp>
                      <wps:cNvSpPr/>
                      <wps:spPr>
                        <a:xfrm>
                          <a:off x="0" y="0"/>
                          <a:ext cx="0" cy="571680"/>
                        </a:xfrm>
                        <a:prstGeom prst="line">
                          <a:avLst/>
                        </a:prstGeom>
                        <a:ln w="28440">
                          <a:solidFill>
                            <a:srgbClr val="000000"/>
                          </a:solidFill>
                          <a:miter/>
                          <a:tailEnd len="med" type="triangle" w="med"/>
                        </a:ln>
                      </wps:spPr>
                      <wps:style>
                        <a:lnRef idx="0"/>
                        <a:fillRef idx="0"/>
                        <a:effectRef idx="0"/>
                        <a:fontRef idx="minor"/>
                      </wps:style>
                      <wps:bodyPr/>
                    </wps:wsp>
                  </a:graphicData>
                </a:graphic>
              </wp:anchor>
            </w:drawing>
          </mc:Choice>
          <mc:Fallback>
            <w:pict>
              <v:line id="shape_0" from="171pt,85.8pt" to="171pt,130.75pt" stroked="t" style="position:absolute">
                <v:stroke color="black" weight="28440" endarrow="block" endarrowwidth="medium" endarrowlength="medium" joinstyle="miter" endcap="flat"/>
                <v:fill o:detectmouseclick="t" on="false"/>
              </v:line>
            </w:pict>
          </mc:Fallback>
        </mc:AlternateContent>
        <mc:AlternateContent>
          <mc:Choice Requires="wps">
            <w:drawing>
              <wp:anchor behindDoc="0" distT="0" distB="0" distL="114935" distR="114935" simplePos="0" locked="0" layoutInCell="1" allowOverlap="1" relativeHeight="204">
                <wp:simplePos x="0" y="0"/>
                <wp:positionH relativeFrom="column">
                  <wp:posOffset>1943100</wp:posOffset>
                </wp:positionH>
                <wp:positionV relativeFrom="paragraph">
                  <wp:posOffset>2575560</wp:posOffset>
                </wp:positionV>
                <wp:extent cx="1270" cy="1270"/>
                <wp:effectExtent l="0" t="0" r="0" b="0"/>
                <wp:wrapNone/>
                <wp:docPr id="169" name=""/>
                <a:graphic xmlns:a="http://schemas.openxmlformats.org/drawingml/2006/main">
                  <a:graphicData uri="http://schemas.microsoft.com/office/word/2010/wordprocessingShape">
                    <wps:wsp>
                      <wps:cNvSpPr/>
                      <wps:spPr>
                        <a:xfrm flipV="1">
                          <a:off x="0" y="0"/>
                          <a:ext cx="0" cy="125748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53pt,202.8pt" to="153pt,301.75pt" stroked="t" style="position:absolute;flip:y">
                <v:stroke color="black" weight="9360" endarrow="block" endarrowwidth="medium" endarrowlength="medium" joinstyle="miter" endcap="flat"/>
                <v:fill o:detectmouseclick="t" on="false"/>
              </v:line>
            </w:pict>
          </mc:Fallback>
        </mc:AlternateContent>
        <mc:AlternateContent>
          <mc:Choice Requires="wps">
            <w:drawing>
              <wp:anchor behindDoc="0" distT="0" distB="0" distL="114935" distR="114935" simplePos="0" locked="0" layoutInCell="1" allowOverlap="1" relativeHeight="200">
                <wp:simplePos x="0" y="0"/>
                <wp:positionH relativeFrom="column">
                  <wp:posOffset>4000500</wp:posOffset>
                </wp:positionH>
                <wp:positionV relativeFrom="paragraph">
                  <wp:posOffset>861060</wp:posOffset>
                </wp:positionV>
                <wp:extent cx="229235" cy="229235"/>
                <wp:effectExtent l="0" t="0" r="0" b="0"/>
                <wp:wrapNone/>
                <wp:docPr id="170" name=""/>
                <a:graphic xmlns:a="http://schemas.openxmlformats.org/drawingml/2006/main">
                  <a:graphicData uri="http://schemas.microsoft.com/office/word/2010/wordprocessingShape">
                    <wps:wsp>
                      <wps:cNvSpPr/>
                      <wps:spPr>
                        <a:xfrm>
                          <a:off x="0" y="0"/>
                          <a:ext cx="228600" cy="228600"/>
                        </a:xfrm>
                        <a:prstGeom prst="ellipse">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oval id="shape_0" fillcolor="white" stroked="t" style="position:absolute;margin-left:315pt;margin-top:67.8pt;width:17.95pt;height:17.95pt">
                <w10:wrap type="none"/>
                <v:fill o:detectmouseclick="t" type="solid" color2="black"/>
                <v:stroke color="black" weight="9360" joinstyle="miter" endcap="flat"/>
              </v:oval>
            </w:pict>
          </mc:Fallback>
        </mc:AlternateContent>
        <mc:AlternateContent>
          <mc:Choice Requires="wps">
            <w:drawing>
              <wp:anchor behindDoc="0" distT="0" distB="0" distL="114935" distR="114935" simplePos="0" locked="0" layoutInCell="1" allowOverlap="1" relativeHeight="199">
                <wp:simplePos x="0" y="0"/>
                <wp:positionH relativeFrom="column">
                  <wp:posOffset>2057400</wp:posOffset>
                </wp:positionH>
                <wp:positionV relativeFrom="paragraph">
                  <wp:posOffset>861060</wp:posOffset>
                </wp:positionV>
                <wp:extent cx="229235" cy="229235"/>
                <wp:effectExtent l="0" t="0" r="0" b="0"/>
                <wp:wrapNone/>
                <wp:docPr id="171" name=""/>
                <a:graphic xmlns:a="http://schemas.openxmlformats.org/drawingml/2006/main">
                  <a:graphicData uri="http://schemas.microsoft.com/office/word/2010/wordprocessingShape">
                    <wps:wsp>
                      <wps:cNvSpPr/>
                      <wps:spPr>
                        <a:xfrm>
                          <a:off x="0" y="0"/>
                          <a:ext cx="228600" cy="228600"/>
                        </a:xfrm>
                        <a:prstGeom prst="ellipse">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oval id="shape_0" fillcolor="white" stroked="t" style="position:absolute;margin-left:162pt;margin-top:67.8pt;width:17.95pt;height:17.95pt">
                <w10:wrap type="none"/>
                <v:fill o:detectmouseclick="t" type="solid" color2="black"/>
                <v:stroke color="black" weight="9360" joinstyle="miter" endcap="flat"/>
              </v:oval>
            </w:pict>
          </mc:Fallback>
        </mc:AlternateContent>
        <mc:AlternateContent>
          <mc:Choice Requires="wps">
            <w:drawing>
              <wp:anchor behindDoc="0" distT="0" distB="0" distL="114935" distR="114935" simplePos="0" locked="0" layoutInCell="1" allowOverlap="1" relativeHeight="193">
                <wp:simplePos x="0" y="0"/>
                <wp:positionH relativeFrom="column">
                  <wp:posOffset>4114800</wp:posOffset>
                </wp:positionH>
                <wp:positionV relativeFrom="paragraph">
                  <wp:posOffset>1089660</wp:posOffset>
                </wp:positionV>
                <wp:extent cx="635" cy="572135"/>
                <wp:effectExtent l="0" t="0" r="0" b="0"/>
                <wp:wrapNone/>
                <wp:docPr id="172" name=""/>
                <a:graphic xmlns:a="http://schemas.openxmlformats.org/drawingml/2006/main">
                  <a:graphicData uri="http://schemas.microsoft.com/office/word/2010/wordprocessingShape">
                    <wps:wsp>
                      <wps:cNvSpPr/>
                      <wps:spPr>
                        <a:xfrm>
                          <a:off x="0" y="0"/>
                          <a:ext cx="0" cy="571680"/>
                        </a:xfrm>
                        <a:prstGeom prst="line">
                          <a:avLst/>
                        </a:prstGeom>
                        <a:ln w="28440">
                          <a:solidFill>
                            <a:srgbClr val="000000"/>
                          </a:solidFill>
                          <a:miter/>
                          <a:tailEnd len="med" type="triangle" w="med"/>
                        </a:ln>
                      </wps:spPr>
                      <wps:style>
                        <a:lnRef idx="0"/>
                        <a:fillRef idx="0"/>
                        <a:effectRef idx="0"/>
                        <a:fontRef idx="minor"/>
                      </wps:style>
                      <wps:bodyPr/>
                    </wps:wsp>
                  </a:graphicData>
                </a:graphic>
              </wp:anchor>
            </w:drawing>
          </mc:Choice>
          <mc:Fallback>
            <w:pict>
              <v:line id="shape_0" from="324pt,85.8pt" to="324pt,130.75pt" stroked="t" style="position:absolute">
                <v:stroke color="black" weight="28440" endarrow="block" endarrowwidth="medium" endarrowlength="medium" joinstyle="miter" endcap="flat"/>
                <v:fill o:detectmouseclick="t" on="false"/>
              </v:line>
            </w:pict>
          </mc:Fallback>
        </mc:AlternateContent>
        <mc:AlternateContent>
          <mc:Choice Requires="wps">
            <w:drawing>
              <wp:anchor behindDoc="0" distT="0" distB="0" distL="114935" distR="114935" simplePos="0" locked="0" layoutInCell="1" allowOverlap="1" relativeHeight="191">
                <wp:simplePos x="0" y="0"/>
                <wp:positionH relativeFrom="column">
                  <wp:posOffset>4114800</wp:posOffset>
                </wp:positionH>
                <wp:positionV relativeFrom="paragraph">
                  <wp:posOffset>289560</wp:posOffset>
                </wp:positionV>
                <wp:extent cx="1270" cy="1270"/>
                <wp:effectExtent l="0" t="0" r="0" b="0"/>
                <wp:wrapNone/>
                <wp:docPr id="173" name=""/>
                <a:graphic xmlns:a="http://schemas.openxmlformats.org/drawingml/2006/main">
                  <a:graphicData uri="http://schemas.microsoft.com/office/word/2010/wordprocessingShape">
                    <wps:wsp>
                      <wps:cNvSpPr/>
                      <wps:spPr>
                        <a:xfrm flipV="1">
                          <a:off x="0" y="0"/>
                          <a:ext cx="0" cy="571680"/>
                        </a:xfrm>
                        <a:prstGeom prst="line">
                          <a:avLst/>
                        </a:prstGeom>
                        <a:ln w="28440">
                          <a:solidFill>
                            <a:srgbClr val="000000"/>
                          </a:solidFill>
                          <a:miter/>
                          <a:tailEnd len="med" type="triangle" w="med"/>
                        </a:ln>
                      </wps:spPr>
                      <wps:style>
                        <a:lnRef idx="0"/>
                        <a:fillRef idx="0"/>
                        <a:effectRef idx="0"/>
                        <a:fontRef idx="minor"/>
                      </wps:style>
                      <wps:bodyPr/>
                    </wps:wsp>
                  </a:graphicData>
                </a:graphic>
              </wp:anchor>
            </w:drawing>
          </mc:Choice>
          <mc:Fallback>
            <w:pict>
              <v:line id="shape_0" from="324pt,22.8pt" to="324pt,67.75pt" stroked="t" style="position:absolute;flip:y">
                <v:stroke color="black" weight="28440" endarrow="block" endarrowwidth="medium" endarrowlength="medium" joinstyle="miter" endcap="flat"/>
                <v:fill o:detectmouseclick="t" on="false"/>
              </v:line>
            </w:pict>
          </mc:Fallback>
        </mc:AlternateContent>
        <mc:AlternateContent>
          <mc:Choice Requires="wps">
            <w:drawing>
              <wp:anchor behindDoc="0" distT="0" distB="0" distL="114935" distR="114935" simplePos="0" locked="0" layoutInCell="1" allowOverlap="1" relativeHeight="190">
                <wp:simplePos x="0" y="0"/>
                <wp:positionH relativeFrom="column">
                  <wp:posOffset>2171700</wp:posOffset>
                </wp:positionH>
                <wp:positionV relativeFrom="paragraph">
                  <wp:posOffset>289560</wp:posOffset>
                </wp:positionV>
                <wp:extent cx="635" cy="572135"/>
                <wp:effectExtent l="0" t="0" r="0" b="0"/>
                <wp:wrapNone/>
                <wp:docPr id="174" name=""/>
                <a:graphic xmlns:a="http://schemas.openxmlformats.org/drawingml/2006/main">
                  <a:graphicData uri="http://schemas.microsoft.com/office/word/2010/wordprocessingShape">
                    <wps:wsp>
                      <wps:cNvSpPr/>
                      <wps:spPr>
                        <a:xfrm>
                          <a:off x="0" y="0"/>
                          <a:ext cx="0" cy="571680"/>
                        </a:xfrm>
                        <a:prstGeom prst="line">
                          <a:avLst/>
                        </a:prstGeom>
                        <a:ln w="28440">
                          <a:solidFill>
                            <a:srgbClr val="000000"/>
                          </a:solidFill>
                          <a:miter/>
                          <a:tailEnd len="med" type="triangle" w="med"/>
                        </a:ln>
                      </wps:spPr>
                      <wps:style>
                        <a:lnRef idx="0"/>
                        <a:fillRef idx="0"/>
                        <a:effectRef idx="0"/>
                        <a:fontRef idx="minor"/>
                      </wps:style>
                      <wps:bodyPr/>
                    </wps:wsp>
                  </a:graphicData>
                </a:graphic>
              </wp:anchor>
            </w:drawing>
          </mc:Choice>
          <mc:Fallback>
            <w:pict>
              <v:line id="shape_0" from="171pt,22.8pt" to="171pt,67.75pt" stroked="t" style="position:absolute">
                <v:stroke color="black" weight="28440" endarrow="block" endarrowwidth="medium" endarrowlength="medium" joinstyle="miter" endcap="flat"/>
                <v:fill o:detectmouseclick="t" on="false"/>
              </v:line>
            </w:pict>
          </mc:Fallback>
        </mc:AlternateContent>
        <mc:AlternateContent>
          <mc:Choice Requires="wps">
            <w:drawing>
              <wp:anchor behindDoc="0" distT="0" distB="0" distL="114935" distR="114935" simplePos="0" locked="0" layoutInCell="1" allowOverlap="1" relativeHeight="183">
                <wp:simplePos x="0" y="0"/>
                <wp:positionH relativeFrom="column">
                  <wp:posOffset>2628900</wp:posOffset>
                </wp:positionH>
                <wp:positionV relativeFrom="paragraph">
                  <wp:posOffset>2575560</wp:posOffset>
                </wp:positionV>
                <wp:extent cx="1270" cy="1270"/>
                <wp:effectExtent l="0" t="0" r="0" b="0"/>
                <wp:wrapNone/>
                <wp:docPr id="175" name=""/>
                <a:graphic xmlns:a="http://schemas.openxmlformats.org/drawingml/2006/main">
                  <a:graphicData uri="http://schemas.microsoft.com/office/word/2010/wordprocessingShape">
                    <wps:wsp>
                      <wps:cNvSpPr/>
                      <wps:spPr>
                        <a:xfrm flipV="1">
                          <a:off x="0" y="0"/>
                          <a:ext cx="0" cy="1257480"/>
                        </a:xfrm>
                        <a:prstGeom prst="line">
                          <a:avLst/>
                        </a:prstGeom>
                        <a:ln cap="rnd" w="9360">
                          <a:solidFill>
                            <a:srgbClr val="000000"/>
                          </a:solidFill>
                          <a:prstDash val="sysDot"/>
                          <a:miter/>
                          <a:tailEnd len="med" type="triangle" w="med"/>
                        </a:ln>
                      </wps:spPr>
                      <wps:style>
                        <a:lnRef idx="0"/>
                        <a:fillRef idx="0"/>
                        <a:effectRef idx="0"/>
                        <a:fontRef idx="minor"/>
                      </wps:style>
                      <wps:bodyPr/>
                    </wps:wsp>
                  </a:graphicData>
                </a:graphic>
              </wp:anchor>
            </w:drawing>
          </mc:Choice>
          <mc:Fallback>
            <w:pict>
              <v:line id="shape_0" from="207pt,202.8pt" to="207pt,301.75pt" stroked="t" style="position:absolute;flip:y">
                <v:stroke color="black" weight="9360" dashstyle="shortdot" endarrow="block" endarrowwidth="medium" endarrowlength="medium" joinstyle="miter" endcap="round"/>
                <v:fill o:detectmouseclick="t" on="false"/>
              </v:line>
            </w:pict>
          </mc:Fallback>
        </mc:AlternateContent>
        <mc:AlternateContent>
          <mc:Choice Requires="wps">
            <w:drawing>
              <wp:anchor behindDoc="0" distT="0" distB="0" distL="114935" distR="114935" simplePos="0" locked="0" layoutInCell="1" allowOverlap="1" relativeHeight="175">
                <wp:simplePos x="0" y="0"/>
                <wp:positionH relativeFrom="column">
                  <wp:posOffset>4229100</wp:posOffset>
                </wp:positionH>
                <wp:positionV relativeFrom="paragraph">
                  <wp:posOffset>1889760</wp:posOffset>
                </wp:positionV>
                <wp:extent cx="1029335" cy="635"/>
                <wp:effectExtent l="0" t="0" r="0" b="0"/>
                <wp:wrapNone/>
                <wp:docPr id="176" name=""/>
                <a:graphic xmlns:a="http://schemas.openxmlformats.org/drawingml/2006/main">
                  <a:graphicData uri="http://schemas.microsoft.com/office/word/2010/wordprocessingShape">
                    <wps:wsp>
                      <wps:cNvSpPr/>
                      <wps:spPr>
                        <a:xfrm>
                          <a:off x="0" y="0"/>
                          <a:ext cx="10288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333pt,148.8pt" to="413.95pt,148.8pt" stroked="t" style="position:absolute">
                <v:stroke color="black" weight="9360" joinstyle="miter" endcap="flat"/>
                <v:fill o:detectmouseclick="t" on="false"/>
              </v:line>
            </w:pict>
          </mc:Fallback>
        </mc:AlternateContent>
      </w:r>
      <w:r>
        <w:br w:type="page"/>
      </w:r>
      <w:r>
        <mc:AlternateContent>
          <mc:Choice Requires="wps">
            <w:drawing>
              <wp:anchor behindDoc="0" distT="0" distB="0" distL="114935" distR="114935" simplePos="0" locked="0" layoutInCell="1" allowOverlap="1" relativeHeight="198">
                <wp:simplePos x="0" y="0"/>
                <wp:positionH relativeFrom="column">
                  <wp:posOffset>800100</wp:posOffset>
                </wp:positionH>
                <wp:positionV relativeFrom="paragraph">
                  <wp:posOffset>975360</wp:posOffset>
                </wp:positionV>
                <wp:extent cx="1143000" cy="571500"/>
                <wp:effectExtent l="0" t="0" r="0" b="0"/>
                <wp:wrapNone/>
                <wp:docPr id="177" name="Cadru82"/>
                <a:graphic xmlns:a="http://schemas.openxmlformats.org/drawingml/2006/main">
                  <a:graphicData uri="http://schemas.microsoft.com/office/word/2010/wordprocessingShape">
                    <wps:wsp>
                      <wps:cNvSpPr txBox="1"/>
                      <wps:spPr>
                        <a:xfrm>
                          <a:off x="0" y="0"/>
                          <a:ext cx="1143000" cy="571500"/>
                        </a:xfrm>
                        <a:prstGeom prst="rect"/>
                        <a:solidFill>
                          <a:srgbClr val="FFFFFF"/>
                        </a:solidFill>
                      </wps:spPr>
                      <wps:txbx>
                        <w:txbxContent>
                          <w:p>
                            <w:pPr>
                              <w:pStyle w:val="Normal"/>
                              <w:rPr/>
                            </w:pPr>
                            <w:r>
                              <w:rPr/>
                              <w:t>3.1 Client</w:t>
                            </w:r>
                          </w:p>
                          <w:p>
                            <w:pPr>
                              <w:pStyle w:val="Normal"/>
                              <w:rPr/>
                            </w:pPr>
                            <w:r>
                              <w:rPr/>
                              <w:t>InputStream</w:t>
                            </w:r>
                          </w:p>
                        </w:txbxContent>
                      </wps:txbx>
                      <wps:bodyPr anchor="t" lIns="92075" tIns="46355" rIns="92075" bIns="46355">
                        <a:noAutofit/>
                      </wps:bodyPr>
                    </wps:wsp>
                  </a:graphicData>
                </a:graphic>
              </wp:anchor>
            </w:drawing>
          </mc:Choice>
          <mc:Fallback>
            <w:pict>
              <v:rect fillcolor="#FFFFFF" style="position:absolute;rotation:0;width:90pt;height:45pt;mso-wrap-distance-left:9.05pt;mso-wrap-distance-right:9.05pt;mso-wrap-distance-top:0pt;mso-wrap-distance-bottom:0pt;margin-top:76.8pt;mso-position-vertical-relative:text;margin-left:63pt;mso-position-horizontal-relative:text">
                <v:textbox inset="0.100694444444444in,0.0506944444444444in,0.100694444444444in,0.0506944444444444in">
                  <w:txbxContent>
                    <w:p>
                      <w:pPr>
                        <w:pStyle w:val="Normal"/>
                        <w:rPr/>
                      </w:pPr>
                      <w:r>
                        <w:rPr/>
                        <w:t>3.1 Client</w:t>
                      </w:r>
                    </w:p>
                    <w:p>
                      <w:pPr>
                        <w:pStyle w:val="Normal"/>
                        <w:rPr/>
                      </w:pPr>
                      <w:r>
                        <w:rPr/>
                        <w:t>InputStream</w:t>
                      </w:r>
                    </w:p>
                  </w:txbxContent>
                </v:textbox>
              </v:rect>
            </w:pict>
          </mc:Fallback>
        </mc:AlternateContent>
      </w:r>
      <w:r>
        <mc:AlternateContent>
          <mc:Choice Requires="wps">
            <w:drawing>
              <wp:anchor behindDoc="0" distT="0" distB="0" distL="114935" distR="114935" simplePos="0" locked="0" layoutInCell="1" allowOverlap="1" relativeHeight="197">
                <wp:simplePos x="0" y="0"/>
                <wp:positionH relativeFrom="column">
                  <wp:posOffset>2743200</wp:posOffset>
                </wp:positionH>
                <wp:positionV relativeFrom="paragraph">
                  <wp:posOffset>975360</wp:posOffset>
                </wp:positionV>
                <wp:extent cx="1257300" cy="457200"/>
                <wp:effectExtent l="0" t="0" r="0" b="0"/>
                <wp:wrapNone/>
                <wp:docPr id="178" name="Cadru81"/>
                <a:graphic xmlns:a="http://schemas.openxmlformats.org/drawingml/2006/main">
                  <a:graphicData uri="http://schemas.microsoft.com/office/word/2010/wordprocessingShape">
                    <wps:wsp>
                      <wps:cNvSpPr txBox="1"/>
                      <wps:spPr>
                        <a:xfrm>
                          <a:off x="0" y="0"/>
                          <a:ext cx="1257300" cy="457200"/>
                        </a:xfrm>
                        <a:prstGeom prst="rect"/>
                        <a:solidFill>
                          <a:srgbClr val="FFFFFF"/>
                        </a:solidFill>
                      </wps:spPr>
                      <wps:txbx>
                        <w:txbxContent>
                          <w:p>
                            <w:pPr>
                              <w:pStyle w:val="Normal"/>
                              <w:rPr/>
                            </w:pPr>
                            <w:r>
                              <w:rPr/>
                              <w:t>3.1 Client</w:t>
                            </w:r>
                          </w:p>
                          <w:p>
                            <w:pPr>
                              <w:pStyle w:val="Normal"/>
                              <w:rPr/>
                            </w:pPr>
                            <w:r>
                              <w:rPr/>
                              <w:t>OutputStream</w:t>
                            </w:r>
                          </w:p>
                        </w:txbxContent>
                      </wps:txbx>
                      <wps:bodyPr anchor="t" lIns="92075" tIns="46355" rIns="92075" bIns="46355">
                        <a:noAutofit/>
                      </wps:bodyPr>
                    </wps:wsp>
                  </a:graphicData>
                </a:graphic>
              </wp:anchor>
            </w:drawing>
          </mc:Choice>
          <mc:Fallback>
            <w:pict>
              <v:rect fillcolor="#FFFFFF" style="position:absolute;rotation:0;width:99pt;height:36pt;mso-wrap-distance-left:9.05pt;mso-wrap-distance-right:9.05pt;mso-wrap-distance-top:0pt;mso-wrap-distance-bottom:0pt;margin-top:76.8pt;mso-position-vertical-relative:text;margin-left:216pt;mso-position-horizontal-relative:text">
                <v:textbox inset="0.100694444444444in,0.0506944444444444in,0.100694444444444in,0.0506944444444444in">
                  <w:txbxContent>
                    <w:p>
                      <w:pPr>
                        <w:pStyle w:val="Normal"/>
                        <w:rPr/>
                      </w:pPr>
                      <w:r>
                        <w:rPr/>
                        <w:t>3.1 Client</w:t>
                      </w:r>
                    </w:p>
                    <w:p>
                      <w:pPr>
                        <w:pStyle w:val="Normal"/>
                        <w:rPr/>
                      </w:pPr>
                      <w:r>
                        <w:rPr/>
                        <w:t>OutputStream</w:t>
                      </w:r>
                    </w:p>
                  </w:txbxContent>
                </v:textbox>
              </v:rect>
            </w:pict>
          </mc:Fallback>
        </mc:AlternateContent>
      </w:r>
      <w:r>
        <mc:AlternateContent>
          <mc:Choice Requires="wps">
            <w:drawing>
              <wp:anchor behindDoc="0" distT="0" distB="0" distL="114935" distR="114935" simplePos="0" locked="0" layoutInCell="1" allowOverlap="1" relativeHeight="196">
                <wp:simplePos x="0" y="0"/>
                <wp:positionH relativeFrom="column">
                  <wp:posOffset>457200</wp:posOffset>
                </wp:positionH>
                <wp:positionV relativeFrom="paragraph">
                  <wp:posOffset>2918460</wp:posOffset>
                </wp:positionV>
                <wp:extent cx="1600200" cy="685800"/>
                <wp:effectExtent l="0" t="0" r="0" b="0"/>
                <wp:wrapNone/>
                <wp:docPr id="179" name="Cadru78"/>
                <a:graphic xmlns:a="http://schemas.openxmlformats.org/drawingml/2006/main">
                  <a:graphicData uri="http://schemas.microsoft.com/office/word/2010/wordprocessingShape">
                    <wps:wsp>
                      <wps:cNvSpPr txBox="1"/>
                      <wps:spPr>
                        <a:xfrm>
                          <a:off x="0" y="0"/>
                          <a:ext cx="1600200" cy="685800"/>
                        </a:xfrm>
                        <a:prstGeom prst="rect"/>
                        <a:solidFill>
                          <a:srgbClr val="FFFFFF"/>
                        </a:solidFill>
                      </wps:spPr>
                      <wps:txbx>
                        <w:txbxContent>
                          <w:p>
                            <w:pPr>
                              <w:pStyle w:val="Normal"/>
                              <w:rPr/>
                            </w:pPr>
                            <w:r>
                              <w:rPr/>
                              <w:t>3:</w:t>
                            </w:r>
                          </w:p>
                          <w:p>
                            <w:pPr>
                              <w:pStyle w:val="Normal"/>
                              <w:rPr/>
                            </w:pPr>
                            <w:r>
                              <w:rPr/>
                              <w:t>getInput Stream()</w:t>
                            </w:r>
                          </w:p>
                          <w:p>
                            <w:pPr>
                              <w:pStyle w:val="Normal"/>
                              <w:rPr/>
                            </w:pPr>
                            <w:r>
                              <w:rPr/>
                              <w:t>getOutputstream()</w:t>
                            </w:r>
                          </w:p>
                        </w:txbxContent>
                      </wps:txbx>
                      <wps:bodyPr anchor="t" lIns="92075" tIns="46355" rIns="92075" bIns="46355">
                        <a:noAutofit/>
                      </wps:bodyPr>
                    </wps:wsp>
                  </a:graphicData>
                </a:graphic>
              </wp:anchor>
            </w:drawing>
          </mc:Choice>
          <mc:Fallback>
            <w:pict>
              <v:rect fillcolor="#FFFFFF" style="position:absolute;rotation:0;width:126pt;height:54pt;mso-wrap-distance-left:9.05pt;mso-wrap-distance-right:9.05pt;mso-wrap-distance-top:0pt;mso-wrap-distance-bottom:0pt;margin-top:229.8pt;mso-position-vertical-relative:text;margin-left:36pt;mso-position-horizontal-relative:text">
                <v:textbox inset="0.100694444444444in,0.0506944444444444in,0.100694444444444in,0.0506944444444444in">
                  <w:txbxContent>
                    <w:p>
                      <w:pPr>
                        <w:pStyle w:val="Normal"/>
                        <w:rPr/>
                      </w:pPr>
                      <w:r>
                        <w:rPr/>
                        <w:t>3:</w:t>
                      </w:r>
                    </w:p>
                    <w:p>
                      <w:pPr>
                        <w:pStyle w:val="Normal"/>
                        <w:rPr/>
                      </w:pPr>
                      <w:r>
                        <w:rPr/>
                        <w:t>getInput Stream()</w:t>
                      </w:r>
                    </w:p>
                    <w:p>
                      <w:pPr>
                        <w:pStyle w:val="Normal"/>
                        <w:rPr/>
                      </w:pPr>
                      <w:r>
                        <w:rPr/>
                        <w:t>getOutputstream()</w:t>
                      </w:r>
                    </w:p>
                  </w:txbxContent>
                </v:textbox>
              </v:rect>
            </w:pict>
          </mc:Fallback>
        </mc:AlternateContent>
      </w:r>
      <w:r>
        <mc:AlternateContent>
          <mc:Choice Requires="wps">
            <w:drawing>
              <wp:anchor behindDoc="0" distT="0" distB="0" distL="114935" distR="114935" simplePos="0" locked="0" layoutInCell="1" allowOverlap="1" relativeHeight="195">
                <wp:simplePos x="0" y="0"/>
                <wp:positionH relativeFrom="column">
                  <wp:posOffset>2743200</wp:posOffset>
                </wp:positionH>
                <wp:positionV relativeFrom="paragraph">
                  <wp:posOffset>403860</wp:posOffset>
                </wp:positionV>
                <wp:extent cx="1143000" cy="571500"/>
                <wp:effectExtent l="0" t="0" r="0" b="0"/>
                <wp:wrapNone/>
                <wp:docPr id="180" name="Cadru84"/>
                <a:graphic xmlns:a="http://schemas.openxmlformats.org/drawingml/2006/main">
                  <a:graphicData uri="http://schemas.microsoft.com/office/word/2010/wordprocessingShape">
                    <wps:wsp>
                      <wps:cNvSpPr txBox="1"/>
                      <wps:spPr>
                        <a:xfrm>
                          <a:off x="0" y="0"/>
                          <a:ext cx="1143000" cy="571500"/>
                        </a:xfrm>
                        <a:prstGeom prst="rect"/>
                        <a:solidFill>
                          <a:srgbClr val="FFFFFF"/>
                        </a:solidFill>
                      </wps:spPr>
                      <wps:txbx>
                        <w:txbxContent>
                          <w:p>
                            <w:pPr>
                              <w:pStyle w:val="Normal"/>
                              <w:rPr/>
                            </w:pPr>
                            <w:r>
                              <w:rPr/>
                              <w:t>3.1 Server</w:t>
                            </w:r>
                          </w:p>
                          <w:p>
                            <w:pPr>
                              <w:pStyle w:val="Normal"/>
                              <w:rPr/>
                            </w:pPr>
                            <w:r>
                              <w:rPr/>
                              <w:t>InputStream</w:t>
                            </w:r>
                          </w:p>
                        </w:txbxContent>
                      </wps:txbx>
                      <wps:bodyPr anchor="t" lIns="92075" tIns="46355" rIns="92075" bIns="46355">
                        <a:noAutofit/>
                      </wps:bodyPr>
                    </wps:wsp>
                  </a:graphicData>
                </a:graphic>
              </wp:anchor>
            </w:drawing>
          </mc:Choice>
          <mc:Fallback>
            <w:pict>
              <v:rect fillcolor="#FFFFFF" style="position:absolute;rotation:0;width:90pt;height:45pt;mso-wrap-distance-left:9.05pt;mso-wrap-distance-right:9.05pt;mso-wrap-distance-top:0pt;mso-wrap-distance-bottom:0pt;margin-top:31.8pt;mso-position-vertical-relative:text;margin-left:216pt;mso-position-horizontal-relative:text">
                <v:textbox inset="0.100694444444444in,0.0506944444444444in,0.100694444444444in,0.0506944444444444in">
                  <w:txbxContent>
                    <w:p>
                      <w:pPr>
                        <w:pStyle w:val="Normal"/>
                        <w:rPr/>
                      </w:pPr>
                      <w:r>
                        <w:rPr/>
                        <w:t>3.1 Server</w:t>
                      </w:r>
                    </w:p>
                    <w:p>
                      <w:pPr>
                        <w:pStyle w:val="Normal"/>
                        <w:rPr/>
                      </w:pPr>
                      <w:r>
                        <w:rPr/>
                        <w:t>InputStream</w:t>
                      </w:r>
                    </w:p>
                  </w:txbxContent>
                </v:textbox>
              </v:rect>
            </w:pict>
          </mc:Fallback>
        </mc:AlternateContent>
      </w:r>
      <w:r>
        <mc:AlternateContent>
          <mc:Choice Requires="wps">
            <w:drawing>
              <wp:anchor behindDoc="0" distT="0" distB="0" distL="114935" distR="114935" simplePos="0" locked="0" layoutInCell="1" allowOverlap="1" relativeHeight="194">
                <wp:simplePos x="0" y="0"/>
                <wp:positionH relativeFrom="column">
                  <wp:posOffset>800100</wp:posOffset>
                </wp:positionH>
                <wp:positionV relativeFrom="paragraph">
                  <wp:posOffset>403860</wp:posOffset>
                </wp:positionV>
                <wp:extent cx="1257300" cy="457200"/>
                <wp:effectExtent l="0" t="0" r="0" b="0"/>
                <wp:wrapNone/>
                <wp:docPr id="181" name="Cadru83"/>
                <a:graphic xmlns:a="http://schemas.openxmlformats.org/drawingml/2006/main">
                  <a:graphicData uri="http://schemas.microsoft.com/office/word/2010/wordprocessingShape">
                    <wps:wsp>
                      <wps:cNvSpPr txBox="1"/>
                      <wps:spPr>
                        <a:xfrm>
                          <a:off x="0" y="0"/>
                          <a:ext cx="1257300" cy="457200"/>
                        </a:xfrm>
                        <a:prstGeom prst="rect"/>
                        <a:solidFill>
                          <a:srgbClr val="FFFFFF"/>
                        </a:solidFill>
                      </wps:spPr>
                      <wps:txbx>
                        <w:txbxContent>
                          <w:p>
                            <w:pPr>
                              <w:pStyle w:val="Normal"/>
                              <w:rPr/>
                            </w:pPr>
                            <w:r>
                              <w:rPr/>
                              <w:t>3.1 Server</w:t>
                            </w:r>
                          </w:p>
                          <w:p>
                            <w:pPr>
                              <w:pStyle w:val="Normal"/>
                              <w:rPr/>
                            </w:pPr>
                            <w:r>
                              <w:rPr/>
                              <w:t>OutputStream</w:t>
                            </w:r>
                          </w:p>
                        </w:txbxContent>
                      </wps:txbx>
                      <wps:bodyPr anchor="t" lIns="92075" tIns="46355" rIns="92075" bIns="46355">
                        <a:noAutofit/>
                      </wps:bodyPr>
                    </wps:wsp>
                  </a:graphicData>
                </a:graphic>
              </wp:anchor>
            </w:drawing>
          </mc:Choice>
          <mc:Fallback>
            <w:pict>
              <v:rect fillcolor="#FFFFFF" style="position:absolute;rotation:0;width:99pt;height:36pt;mso-wrap-distance-left:9.05pt;mso-wrap-distance-right:9.05pt;mso-wrap-distance-top:0pt;mso-wrap-distance-bottom:0pt;margin-top:31.8pt;mso-position-vertical-relative:text;margin-left:63pt;mso-position-horizontal-relative:text">
                <v:textbox inset="0.100694444444444in,0.0506944444444444in,0.100694444444444in,0.0506944444444444in">
                  <w:txbxContent>
                    <w:p>
                      <w:pPr>
                        <w:pStyle w:val="Normal"/>
                        <w:rPr/>
                      </w:pPr>
                      <w:r>
                        <w:rPr/>
                        <w:t>3.1 Server</w:t>
                      </w:r>
                    </w:p>
                    <w:p>
                      <w:pPr>
                        <w:pStyle w:val="Normal"/>
                        <w:rPr/>
                      </w:pPr>
                      <w:r>
                        <w:rPr/>
                        <w:t>OutputStream</w:t>
                      </w:r>
                    </w:p>
                  </w:txbxContent>
                </v:textbox>
              </v:rect>
            </w:pict>
          </mc:Fallback>
        </mc:AlternateContent>
      </w:r>
      <w:r>
        <mc:AlternateContent>
          <mc:Choice Requires="wps">
            <w:drawing>
              <wp:anchor behindDoc="0" distT="0" distB="0" distL="114935" distR="114935" simplePos="0" locked="0" layoutInCell="1" allowOverlap="1" relativeHeight="163">
                <wp:simplePos x="0" y="0"/>
                <wp:positionH relativeFrom="column">
                  <wp:posOffset>328930</wp:posOffset>
                </wp:positionH>
                <wp:positionV relativeFrom="paragraph">
                  <wp:posOffset>2561590</wp:posOffset>
                </wp:positionV>
                <wp:extent cx="4028440" cy="1971040"/>
                <wp:effectExtent l="0" t="0" r="0" b="0"/>
                <wp:wrapNone/>
                <wp:docPr id="182" name="Cadru80"/>
                <a:graphic xmlns:a="http://schemas.openxmlformats.org/drawingml/2006/main">
                  <a:graphicData uri="http://schemas.microsoft.com/office/word/2010/wordprocessingShape">
                    <wps:wsp>
                      <wps:cNvSpPr txBox="1"/>
                      <wps:spPr>
                        <a:xfrm>
                          <a:off x="0" y="0"/>
                          <a:ext cx="4028440" cy="1971040"/>
                        </a:xfrm>
                        <a:prstGeom prst="rect"/>
                        <a:solidFill>
                          <a:srgbClr val="FFFFFF"/>
                        </a:solidFill>
                        <a:ln w="28575">
                          <a:solidFill>
                            <a:srgbClr val="000000"/>
                          </a:solidFill>
                        </a:ln>
                      </wps:spPr>
                      <wps:txbx>
                        <w:txbxConten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u1"/>
                              <w:rPr/>
                            </w:pPr>
                            <w:r>
                              <w:rPr/>
                            </w:r>
                          </w:p>
                          <w:p>
                            <w:pPr>
                              <w:pStyle w:val="Titlu1"/>
                              <w:rPr/>
                            </w:pPr>
                            <w:r>
                              <w:rPr/>
                            </w:r>
                          </w:p>
                          <w:p>
                            <w:pPr>
                              <w:pStyle w:val="Titlu1"/>
                              <w:spacing w:before="240" w:after="60"/>
                              <w:rPr/>
                            </w:pPr>
                            <w:r>
                              <w:rPr/>
                              <w:t>A client Computer</w:t>
                            </w:r>
                          </w:p>
                        </w:txbxContent>
                      </wps:txbx>
                      <wps:bodyPr anchor="t" lIns="91440" tIns="45720" rIns="91440" bIns="45720">
                        <a:noAutofit/>
                      </wps:bodyPr>
                    </wps:wsp>
                  </a:graphicData>
                </a:graphic>
              </wp:anchor>
            </w:drawing>
          </mc:Choice>
          <mc:Fallback>
            <w:pict>
              <v:rect fillcolor="#FFFFFF" strokecolor="#000000" strokeweight="2pt" style="position:absolute;rotation:0;width:317.2pt;height:155.2pt;mso-wrap-distance-left:9.05pt;mso-wrap-distance-right:9.05pt;mso-wrap-distance-top:0pt;mso-wrap-distance-bottom:0pt;margin-top:201.7pt;mso-position-vertical-relative:text;margin-left:25.9pt;mso-position-horizontal-relative:text">
                <v:textbox>
                  <w:txbxConten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u1"/>
                        <w:rPr/>
                      </w:pPr>
                      <w:r>
                        <w:rPr/>
                      </w:r>
                    </w:p>
                    <w:p>
                      <w:pPr>
                        <w:pStyle w:val="Titlu1"/>
                        <w:rPr/>
                      </w:pPr>
                      <w:r>
                        <w:rPr/>
                      </w:r>
                    </w:p>
                    <w:p>
                      <w:pPr>
                        <w:pStyle w:val="Titlu1"/>
                        <w:spacing w:before="240" w:after="60"/>
                        <w:rPr/>
                      </w:pPr>
                      <w:r>
                        <w:rPr/>
                        <w:t>A client Computer</w:t>
                      </w:r>
                    </w:p>
                  </w:txbxContent>
                </v:textbox>
              </v:rect>
            </w:pict>
          </mc:Fallback>
        </mc:AlternateContent>
      </w:r>
      <w:r>
        <mc:AlternateContent>
          <mc:Choice Requires="wps">
            <w:drawing>
              <wp:anchor behindDoc="0" distT="0" distB="0" distL="114935" distR="114935" simplePos="0" locked="0" layoutInCell="1" allowOverlap="1" relativeHeight="184">
                <wp:simplePos x="0" y="0"/>
                <wp:positionH relativeFrom="column">
                  <wp:posOffset>2628900</wp:posOffset>
                </wp:positionH>
                <wp:positionV relativeFrom="paragraph">
                  <wp:posOffset>2804160</wp:posOffset>
                </wp:positionV>
                <wp:extent cx="1600200" cy="342900"/>
                <wp:effectExtent l="0" t="0" r="0" b="0"/>
                <wp:wrapNone/>
                <wp:docPr id="183" name="Cadru77"/>
                <a:graphic xmlns:a="http://schemas.openxmlformats.org/drawingml/2006/main">
                  <a:graphicData uri="http://schemas.microsoft.com/office/word/2010/wordprocessingShape">
                    <wps:wsp>
                      <wps:cNvSpPr txBox="1"/>
                      <wps:spPr>
                        <a:xfrm>
                          <a:off x="0" y="0"/>
                          <a:ext cx="1600200" cy="342900"/>
                        </a:xfrm>
                        <a:prstGeom prst="rect"/>
                        <a:solidFill>
                          <a:srgbClr val="FFFFFF"/>
                        </a:solidFill>
                      </wps:spPr>
                      <wps:txbx>
                        <w:txbxContent>
                          <w:p>
                            <w:pPr>
                              <w:pStyle w:val="Normal"/>
                              <w:rPr/>
                            </w:pPr>
                            <w:r>
                              <w:rPr/>
                              <w:t xml:space="preserve">2 :creates a socket </w:t>
                            </w:r>
                          </w:p>
                        </w:txbxContent>
                      </wps:txbx>
                      <wps:bodyPr anchor="t" lIns="92075" tIns="46355" rIns="92075" bIns="46355">
                        <a:noAutofit/>
                      </wps:bodyPr>
                    </wps:wsp>
                  </a:graphicData>
                </a:graphic>
              </wp:anchor>
            </w:drawing>
          </mc:Choice>
          <mc:Fallback>
            <w:pict>
              <v:rect fillcolor="#FFFFFF" style="position:absolute;rotation:0;width:126pt;height:27pt;mso-wrap-distance-left:9.05pt;mso-wrap-distance-right:9.05pt;mso-wrap-distance-top:0pt;mso-wrap-distance-bottom:0pt;margin-top:220.8pt;mso-position-vertical-relative:text;margin-left:207pt;mso-position-horizontal-relative:text">
                <v:textbox inset="0.100694444444444in,0.0506944444444444in,0.100694444444444in,0.0506944444444444in">
                  <w:txbxContent>
                    <w:p>
                      <w:pPr>
                        <w:pStyle w:val="Normal"/>
                        <w:rPr/>
                      </w:pPr>
                      <w:r>
                        <w:rPr/>
                        <w:t xml:space="preserve">2 :creates a socket </w:t>
                      </w:r>
                    </w:p>
                  </w:txbxContent>
                </v:textbox>
              </v:rect>
            </w:pict>
          </mc:Fallback>
        </mc:AlternateContent>
      </w:r>
      <w:r>
        <mc:AlternateContent>
          <mc:Choice Requires="wps">
            <w:drawing>
              <wp:anchor behindDoc="0" distT="0" distB="0" distL="114935" distR="114935" simplePos="0" locked="0" layoutInCell="1" allowOverlap="1" relativeHeight="182">
                <wp:simplePos x="0" y="0"/>
                <wp:positionH relativeFrom="column">
                  <wp:posOffset>1252855</wp:posOffset>
                </wp:positionH>
                <wp:positionV relativeFrom="paragraph">
                  <wp:posOffset>3828415</wp:posOffset>
                </wp:positionV>
                <wp:extent cx="1494790" cy="351790"/>
                <wp:effectExtent l="0" t="0" r="0" b="0"/>
                <wp:wrapNone/>
                <wp:docPr id="184" name="Cadru79"/>
                <a:graphic xmlns:a="http://schemas.openxmlformats.org/drawingml/2006/main">
                  <a:graphicData uri="http://schemas.microsoft.com/office/word/2010/wordprocessingShape">
                    <wps:wsp>
                      <wps:cNvSpPr txBox="1"/>
                      <wps:spPr>
                        <a:xfrm>
                          <a:off x="0" y="0"/>
                          <a:ext cx="1494790" cy="351790"/>
                        </a:xfrm>
                        <a:prstGeom prst="rect"/>
                        <a:solidFill>
                          <a:srgbClr val="FFFFFF"/>
                        </a:solidFill>
                        <a:ln w="9525">
                          <a:solidFill>
                            <a:srgbClr val="000000"/>
                          </a:solidFill>
                        </a:ln>
                      </wps:spPr>
                      <wps:txbx>
                        <w:txbxContent>
                          <w:p>
                            <w:pPr>
                              <w:pStyle w:val="Normal"/>
                              <w:rPr/>
                            </w:pPr>
                            <w:r>
                              <w:rPr/>
                              <w:t>Client Program</w:t>
                            </w:r>
                          </w:p>
                        </w:txbxContent>
                      </wps:txbx>
                      <wps:bodyPr anchor="t" lIns="91440" tIns="45720" rIns="91440" bIns="45720">
                        <a:noAutofit/>
                      </wps:bodyPr>
                    </wps:wsp>
                  </a:graphicData>
                </a:graphic>
              </wp:anchor>
            </w:drawing>
          </mc:Choice>
          <mc:Fallback>
            <w:pict>
              <v:rect fillcolor="#FFFFFF" strokecolor="#000000" strokeweight="0pt" style="position:absolute;rotation:0;width:117.7pt;height:27.7pt;mso-wrap-distance-left:9.05pt;mso-wrap-distance-right:9.05pt;mso-wrap-distance-top:0pt;mso-wrap-distance-bottom:0pt;margin-top:301.45pt;mso-position-vertical-relative:text;margin-left:98.65pt;mso-position-horizontal-relative:text">
                <v:textbox>
                  <w:txbxContent>
                    <w:p>
                      <w:pPr>
                        <w:pStyle w:val="Normal"/>
                        <w:rPr/>
                      </w:pPr>
                      <w:r>
                        <w:rPr/>
                        <w:t>Client Program</w:t>
                      </w:r>
                    </w:p>
                  </w:txbxContent>
                </v:textbox>
              </v:rect>
            </w:pict>
          </mc:Fallback>
        </mc:AlternateContent>
      </w:r>
      <w:r>
        <mc:AlternateContent>
          <mc:Choice Requires="wps">
            <w:drawing>
              <wp:anchor behindDoc="0" distT="0" distB="0" distL="114935" distR="114935" simplePos="0" locked="0" layoutInCell="1" allowOverlap="1" relativeHeight="171">
                <wp:simplePos x="0" y="0"/>
                <wp:positionH relativeFrom="column">
                  <wp:posOffset>1357630</wp:posOffset>
                </wp:positionH>
                <wp:positionV relativeFrom="paragraph">
                  <wp:posOffset>1647190</wp:posOffset>
                </wp:positionV>
                <wp:extent cx="2885440" cy="942340"/>
                <wp:effectExtent l="0" t="0" r="0" b="0"/>
                <wp:wrapNone/>
                <wp:docPr id="185" name="Cadru86"/>
                <a:graphic xmlns:a="http://schemas.openxmlformats.org/drawingml/2006/main">
                  <a:graphicData uri="http://schemas.microsoft.com/office/word/2010/wordprocessingShape">
                    <wps:wsp>
                      <wps:cNvSpPr txBox="1"/>
                      <wps:spPr>
                        <a:xfrm>
                          <a:off x="0" y="0"/>
                          <a:ext cx="2885440" cy="942340"/>
                        </a:xfrm>
                        <a:prstGeom prst="rect"/>
                        <a:solidFill>
                          <a:srgbClr val="FFFFFF"/>
                        </a:solidFill>
                        <a:ln w="28575">
                          <a:solidFill>
                            <a:srgbClr val="000000"/>
                          </a:solidFill>
                        </a:ln>
                      </wps:spPr>
                      <wps:txbx>
                        <w:txbxContent>
                          <w:p>
                            <w:pPr>
                              <w:pStyle w:val="Titlu2"/>
                              <w:spacing w:before="240" w:after="60"/>
                              <w:rPr/>
                            </w:pPr>
                            <w:r>
                              <w:rPr/>
                              <w:t>clientSocket: Socket</w:t>
                            </w:r>
                          </w:p>
                          <w:p>
                            <w:pPr>
                              <w:pStyle w:val="Normal"/>
                              <w:rPr/>
                            </w:pPr>
                            <w:r>
                              <w:rPr/>
                            </w:r>
                          </w:p>
                          <w:p>
                            <w:pPr>
                              <w:pStyle w:val="Normal"/>
                              <w:rPr/>
                            </w:pPr>
                            <w:r>
                              <w:rPr/>
                              <w:t>addr</w:t>
                            </w:r>
                          </w:p>
                          <w:p>
                            <w:pPr>
                              <w:pStyle w:val="Normal"/>
                              <w:rPr/>
                            </w:pPr>
                            <w:r>
                              <w:rPr/>
                              <w:t>port=PORT</w:t>
                            </w:r>
                          </w:p>
                          <w:p>
                            <w:pPr>
                              <w:pStyle w:val="Normal"/>
                              <w:rPr/>
                            </w:pPr>
                            <w:r>
                              <w:rPr/>
                            </w:r>
                          </w:p>
                        </w:txbxContent>
                      </wps:txbx>
                      <wps:bodyPr anchor="t" lIns="91440" tIns="45720" rIns="91440" bIns="45720">
                        <a:noAutofit/>
                      </wps:bodyPr>
                    </wps:wsp>
                  </a:graphicData>
                </a:graphic>
              </wp:anchor>
            </w:drawing>
          </mc:Choice>
          <mc:Fallback>
            <w:pict>
              <v:rect fillcolor="#FFFFFF" strokecolor="#000000" strokeweight="2pt" style="position:absolute;rotation:0;width:227.2pt;height:74.2pt;mso-wrap-distance-left:9.05pt;mso-wrap-distance-right:9.05pt;mso-wrap-distance-top:0pt;mso-wrap-distance-bottom:0pt;margin-top:129.7pt;mso-position-vertical-relative:text;margin-left:106.9pt;mso-position-horizontal-relative:text">
                <v:textbox>
                  <w:txbxContent>
                    <w:p>
                      <w:pPr>
                        <w:pStyle w:val="Titlu2"/>
                        <w:spacing w:before="240" w:after="60"/>
                        <w:rPr/>
                      </w:pPr>
                      <w:r>
                        <w:rPr/>
                        <w:t>clientSocket: Socket</w:t>
                      </w:r>
                    </w:p>
                    <w:p>
                      <w:pPr>
                        <w:pStyle w:val="Normal"/>
                        <w:rPr/>
                      </w:pPr>
                      <w:r>
                        <w:rPr/>
                      </w:r>
                    </w:p>
                    <w:p>
                      <w:pPr>
                        <w:pStyle w:val="Normal"/>
                        <w:rPr/>
                      </w:pPr>
                      <w:r>
                        <w:rPr/>
                        <w:t>addr</w:t>
                      </w:r>
                    </w:p>
                    <w:p>
                      <w:pPr>
                        <w:pStyle w:val="Normal"/>
                        <w:rPr/>
                      </w:pPr>
                      <w:r>
                        <w:rPr/>
                        <w:t>port=PORT</w:t>
                      </w:r>
                    </w:p>
                    <w:p>
                      <w:pPr>
                        <w:pStyle w:val="Normal"/>
                        <w:rPr/>
                      </w:pPr>
                      <w:r>
                        <w:rPr/>
                      </w:r>
                    </w:p>
                  </w:txbxContent>
                </v:textbox>
              </v:rect>
            </w:pict>
          </mc:Fallback>
        </mc:AlternateContent>
      </w:r>
      <w:r>
        <mc:AlternateContent>
          <mc:Choice Requires="wps">
            <w:drawing>
              <wp:anchor behindDoc="0" distT="0" distB="0" distL="114935" distR="114935" simplePos="0" locked="0" layoutInCell="1" allowOverlap="1" relativeHeight="166">
                <wp:simplePos x="0" y="0"/>
                <wp:positionH relativeFrom="column">
                  <wp:posOffset>4229100</wp:posOffset>
                </wp:positionH>
                <wp:positionV relativeFrom="paragraph">
                  <wp:posOffset>1889760</wp:posOffset>
                </wp:positionV>
                <wp:extent cx="1143000" cy="685800"/>
                <wp:effectExtent l="0" t="0" r="0" b="0"/>
                <wp:wrapNone/>
                <wp:docPr id="186" name="Cadru85"/>
                <a:graphic xmlns:a="http://schemas.openxmlformats.org/drawingml/2006/main">
                  <a:graphicData uri="http://schemas.microsoft.com/office/word/2010/wordprocessingShape">
                    <wps:wsp>
                      <wps:cNvSpPr txBox="1"/>
                      <wps:spPr>
                        <a:xfrm>
                          <a:off x="0" y="0"/>
                          <a:ext cx="1143000" cy="685800"/>
                        </a:xfrm>
                        <a:prstGeom prst="rect"/>
                        <a:solidFill>
                          <a:srgbClr val="FFFFFF"/>
                        </a:solidFill>
                      </wps:spPr>
                      <wps:txbx>
                        <w:txbxContent>
                          <w:p>
                            <w:pPr>
                              <w:pStyle w:val="Normal"/>
                              <w:rPr/>
                            </w:pPr>
                            <w:r>
                              <w:rPr/>
                              <w:t xml:space="preserve">2.1 :ask for </w:t>
                            </w:r>
                          </w:p>
                          <w:p>
                            <w:pPr>
                              <w:pStyle w:val="Normal"/>
                              <w:rPr/>
                            </w:pPr>
                            <w:r>
                              <w:rPr/>
                              <w:t>a connection</w:t>
                            </w:r>
                          </w:p>
                          <w:p>
                            <w:pPr>
                              <w:pStyle w:val="Normal"/>
                              <w:rPr/>
                            </w:pPr>
                            <w:r>
                              <w:rPr/>
                              <w:t xml:space="preserve">as created </w:t>
                            </w:r>
                          </w:p>
                        </w:txbxContent>
                      </wps:txbx>
                      <wps:bodyPr anchor="t" lIns="92075" tIns="46355" rIns="92075" bIns="46355">
                        <a:noAutofit/>
                      </wps:bodyPr>
                    </wps:wsp>
                  </a:graphicData>
                </a:graphic>
              </wp:anchor>
            </w:drawing>
          </mc:Choice>
          <mc:Fallback>
            <w:pict>
              <v:rect fillcolor="#FFFFFF" style="position:absolute;rotation:0;width:90pt;height:54pt;mso-wrap-distance-left:9.05pt;mso-wrap-distance-right:9.05pt;mso-wrap-distance-top:0pt;mso-wrap-distance-bottom:0pt;margin-top:148.8pt;mso-position-vertical-relative:text;margin-left:333pt;mso-position-horizontal-relative:text">
                <v:textbox inset="0.100694444444444in,0.0506944444444444in,0.100694444444444in,0.0506944444444444in">
                  <w:txbxContent>
                    <w:p>
                      <w:pPr>
                        <w:pStyle w:val="Normal"/>
                        <w:rPr/>
                      </w:pPr>
                      <w:r>
                        <w:rPr/>
                        <w:t xml:space="preserve">2.1 :ask for </w:t>
                      </w:r>
                    </w:p>
                    <w:p>
                      <w:pPr>
                        <w:pStyle w:val="Normal"/>
                        <w:rPr/>
                      </w:pPr>
                      <w:r>
                        <w:rPr/>
                        <w:t>a connection</w:t>
                      </w:r>
                    </w:p>
                    <w:p>
                      <w:pPr>
                        <w:pStyle w:val="Normal"/>
                        <w:rPr/>
                      </w:pPr>
                      <w:r>
                        <w:rPr/>
                        <w:t xml:space="preserve">as created </w:t>
                      </w:r>
                    </w:p>
                  </w:txbxContent>
                </v:textbox>
              </v:rect>
            </w:pict>
          </mc:Fallback>
        </mc:AlternateContent>
      </w:r>
    </w:p>
    <w:p>
      <w:pPr>
        <w:pStyle w:val="PlainText"/>
        <w:rPr>
          <w:rFonts w:eastAsia="MS Mincho;ＭＳ 明朝"/>
          <w:b/>
          <w:b/>
          <w:bCs/>
        </w:rPr>
      </w:pPr>
      <w:r>
        <w:rPr>
          <w:rFonts w:eastAsia="MS Mincho;ＭＳ 明朝"/>
          <w:b/>
          <w:bCs/>
        </w:rPr>
        <w:t>Socket Connector and Server Socket</w:t>
      </w:r>
    </w:p>
    <w:p>
      <w:pPr>
        <w:pStyle w:val="PlainText"/>
        <w:rPr>
          <w:rFonts w:eastAsia="MS Mincho;ＭＳ 明朝"/>
          <w:b/>
          <w:b/>
          <w:bCs/>
        </w:rPr>
      </w:pPr>
      <w:r>
        <w:rPr>
          <w:rFonts w:eastAsia="MS Mincho;ＭＳ 明朝"/>
          <w:b/>
          <w:bCs/>
        </w:rPr>
      </w:r>
    </w:p>
    <w:p>
      <w:pPr>
        <w:pStyle w:val="PlainText"/>
        <w:rPr/>
      </w:pPr>
      <w:r>
        <w:rPr/>
        <w:t>import java.io.*;</w:t>
      </w:r>
    </w:p>
    <w:p>
      <w:pPr>
        <w:pStyle w:val="PlainText"/>
        <w:rPr/>
      </w:pPr>
      <w:r>
        <w:rPr/>
        <w:t>import java.net.*;</w:t>
      </w:r>
    </w:p>
    <w:p>
      <w:pPr>
        <w:pStyle w:val="PlainText"/>
        <w:rPr/>
      </w:pPr>
      <w:r>
        <w:rPr/>
        <w:t>class ServeOneClient extends Thread{</w:t>
      </w:r>
    </w:p>
    <w:p>
      <w:pPr>
        <w:pStyle w:val="PlainText"/>
        <w:rPr/>
      </w:pPr>
      <w:r>
        <w:rPr/>
        <w:tab/>
        <w:t>private Socket serverSocket;</w:t>
      </w:r>
    </w:p>
    <w:p>
      <w:pPr>
        <w:pStyle w:val="PlainText"/>
        <w:rPr/>
      </w:pPr>
      <w:r>
        <w:rPr/>
        <w:tab/>
        <w:t>private BufferedReader in;</w:t>
      </w:r>
    </w:p>
    <w:p>
      <w:pPr>
        <w:pStyle w:val="PlainText"/>
        <w:rPr/>
      </w:pPr>
      <w:r>
        <w:rPr/>
        <w:tab/>
        <w:t>private BufferedWriter bw;</w:t>
      </w:r>
    </w:p>
    <w:p>
      <w:pPr>
        <w:pStyle w:val="PlainText"/>
        <w:rPr/>
      </w:pPr>
      <w:r>
        <w:rPr/>
        <w:tab/>
        <w:t>private PrintWriter out;</w:t>
      </w:r>
    </w:p>
    <w:p>
      <w:pPr>
        <w:pStyle w:val="PlainText"/>
        <w:rPr/>
      </w:pPr>
      <w:r>
        <w:rPr/>
        <w:tab/>
        <w:t>public ServeOneClient(Socket serverSocket) throws IOException{</w:t>
      </w:r>
    </w:p>
    <w:p>
      <w:pPr>
        <w:pStyle w:val="PlainText"/>
        <w:rPr/>
      </w:pPr>
      <w:r>
        <w:rPr/>
        <w:tab/>
        <w:t xml:space="preserve">   this.serverSocket=serverSocket;</w:t>
      </w:r>
    </w:p>
    <w:p>
      <w:pPr>
        <w:pStyle w:val="PlainText"/>
        <w:rPr/>
      </w:pPr>
      <w:r>
        <w:rPr/>
        <w:tab/>
        <w:t xml:space="preserve">   in=new BufferedReader(new InputStreamReader(serverSocket.getInputStream()));</w:t>
      </w:r>
    </w:p>
    <w:p>
      <w:pPr>
        <w:pStyle w:val="PlainText"/>
        <w:rPr/>
      </w:pPr>
      <w:r>
        <w:rPr/>
        <w:tab/>
        <w:t xml:space="preserve">   bw=new BufferedWriter(new OutputStreamWriter(serverSocket.getOutputStream()));</w:t>
      </w:r>
    </w:p>
    <w:p>
      <w:pPr>
        <w:pStyle w:val="PlainText"/>
        <w:rPr/>
      </w:pPr>
      <w:r>
        <w:rPr/>
        <w:tab/>
        <w:t xml:space="preserve">   out=new PrintWriter(bw,true);</w:t>
      </w:r>
    </w:p>
    <w:p>
      <w:pPr>
        <w:pStyle w:val="PlainText"/>
        <w:rPr/>
      </w:pPr>
      <w:r>
        <w:rPr/>
        <w:tab/>
        <w:t xml:space="preserve">   start();</w:t>
      </w:r>
    </w:p>
    <w:p>
      <w:pPr>
        <w:pStyle w:val="PlainText"/>
        <w:rPr/>
      </w:pPr>
      <w:r>
        <w:rPr/>
        <w:tab/>
        <w:t>}</w:t>
      </w:r>
    </w:p>
    <w:p>
      <w:pPr>
        <w:pStyle w:val="PlainText"/>
        <w:rPr/>
      </w:pPr>
      <w:r>
        <w:rPr/>
        <w:tab/>
        <w:t>public void run(){</w:t>
      </w:r>
    </w:p>
    <w:p>
      <w:pPr>
        <w:pStyle w:val="PlainText"/>
        <w:rPr/>
      </w:pPr>
      <w:r>
        <w:rPr/>
        <w:tab/>
        <w:t xml:space="preserve">   try{</w:t>
      </w:r>
    </w:p>
    <w:p>
      <w:pPr>
        <w:pStyle w:val="PlainText"/>
        <w:rPr/>
      </w:pPr>
      <w:r>
        <w:rPr/>
        <w:tab/>
        <w:tab/>
        <w:t>while(true){</w:t>
      </w:r>
    </w:p>
    <w:p>
      <w:pPr>
        <w:pStyle w:val="PlainText"/>
        <w:rPr/>
      </w:pPr>
      <w:r>
        <w:rPr/>
        <w:tab/>
        <w:tab/>
        <w:t xml:space="preserve">   String str=in.readLine();</w:t>
      </w:r>
    </w:p>
    <w:p>
      <w:pPr>
        <w:pStyle w:val="PlainText"/>
        <w:rPr/>
      </w:pPr>
      <w:r>
        <w:rPr/>
        <w:tab/>
        <w:tab/>
        <w:t xml:space="preserve">   if(str.equals("END")) break;</w:t>
      </w:r>
    </w:p>
    <w:p>
      <w:pPr>
        <w:pStyle w:val="PlainText"/>
        <w:rPr/>
      </w:pPr>
      <w:r>
        <w:rPr/>
        <w:tab/>
        <w:tab/>
        <w:t xml:space="preserve">   System.out.println("Echoing: " + str);</w:t>
      </w:r>
    </w:p>
    <w:p>
      <w:pPr>
        <w:pStyle w:val="PlainText"/>
        <w:rPr/>
      </w:pPr>
      <w:r>
        <w:rPr/>
        <w:tab/>
        <w:tab/>
        <w:t xml:space="preserve">   out.println("Echoing: " + str);</w:t>
      </w:r>
    </w:p>
    <w:p>
      <w:pPr>
        <w:pStyle w:val="PlainText"/>
        <w:rPr/>
      </w:pPr>
      <w:r>
        <w:rPr/>
        <w:tab/>
        <w:tab/>
        <w:t>}</w:t>
      </w:r>
    </w:p>
    <w:p>
      <w:pPr>
        <w:pStyle w:val="PlainText"/>
        <w:rPr/>
      </w:pPr>
      <w:r>
        <w:rPr/>
        <w:tab/>
        <w:tab/>
        <w:t>System.out.println("Closing ...");</w:t>
      </w:r>
    </w:p>
    <w:p>
      <w:pPr>
        <w:pStyle w:val="PlainText"/>
        <w:rPr/>
      </w:pPr>
      <w:r>
        <w:rPr/>
        <w:tab/>
        <w:t xml:space="preserve">   }</w:t>
      </w:r>
    </w:p>
    <w:p>
      <w:pPr>
        <w:pStyle w:val="PlainText"/>
        <w:rPr/>
      </w:pPr>
      <w:r>
        <w:rPr/>
        <w:tab/>
        <w:t xml:space="preserve">   catch (IOException e){}</w:t>
      </w:r>
    </w:p>
    <w:p>
      <w:pPr>
        <w:pStyle w:val="PlainText"/>
        <w:rPr/>
      </w:pPr>
      <w:r>
        <w:rPr/>
        <w:tab/>
        <w:t xml:space="preserve">   finally{</w:t>
      </w:r>
    </w:p>
    <w:p>
      <w:pPr>
        <w:pStyle w:val="PlainText"/>
        <w:rPr/>
      </w:pPr>
      <w:r>
        <w:rPr/>
        <w:tab/>
        <w:tab/>
        <w:t>try{</w:t>
      </w:r>
    </w:p>
    <w:p>
      <w:pPr>
        <w:pStyle w:val="PlainText"/>
        <w:rPr/>
      </w:pPr>
      <w:r>
        <w:rPr/>
        <w:tab/>
        <w:tab/>
        <w:t xml:space="preserve">   serverSocket.close();</w:t>
      </w:r>
    </w:p>
    <w:p>
      <w:pPr>
        <w:pStyle w:val="PlainText"/>
        <w:rPr/>
      </w:pPr>
      <w:r>
        <w:rPr/>
        <w:tab/>
        <w:tab/>
        <w:t>}</w:t>
      </w:r>
    </w:p>
    <w:p>
      <w:pPr>
        <w:pStyle w:val="PlainText"/>
        <w:rPr/>
      </w:pPr>
      <w:r>
        <w:rPr/>
        <w:tab/>
        <w:tab/>
        <w:t>catch(IOException e){}</w:t>
      </w:r>
    </w:p>
    <w:p>
      <w:pPr>
        <w:pStyle w:val="PlainText"/>
        <w:rPr/>
      </w:pPr>
      <w:r>
        <w:rPr/>
        <w:tab/>
        <w:t xml:space="preserve">   }</w:t>
      </w:r>
    </w:p>
    <w:p>
      <w:pPr>
        <w:pStyle w:val="PlainText"/>
        <w:rPr/>
      </w:pPr>
      <w:r>
        <w:rPr/>
        <w:tab/>
        <w:t>}</w:t>
      </w:r>
    </w:p>
    <w:p>
      <w:pPr>
        <w:pStyle w:val="PlainText"/>
        <w:rPr/>
      </w:pPr>
      <w:r>
        <w:rPr/>
      </w:r>
    </w:p>
    <w:p>
      <w:pPr>
        <w:pStyle w:val="PlainText"/>
        <w:rPr/>
      </w:pPr>
      <w:r>
        <w:rPr/>
        <w:t>}</w:t>
      </w:r>
    </w:p>
    <w:p>
      <w:pPr>
        <w:pStyle w:val="PlainText"/>
        <w:rPr/>
      </w:pPr>
      <w:r>
        <w:rPr/>
        <w:t>public class MultiClientServer{</w:t>
      </w:r>
    </w:p>
    <w:p>
      <w:pPr>
        <w:pStyle w:val="PlainText"/>
        <w:rPr/>
      </w:pPr>
      <w:r>
        <w:rPr/>
        <w:tab/>
        <w:t>static final int PORT=8080;</w:t>
      </w:r>
    </w:p>
    <w:p>
      <w:pPr>
        <w:pStyle w:val="PlainText"/>
        <w:rPr/>
      </w:pPr>
      <w:r>
        <w:rPr/>
        <w:tab/>
        <w:t>public static void main(String[] args) throws IOException{</w:t>
      </w:r>
    </w:p>
    <w:p>
      <w:pPr>
        <w:pStyle w:val="PlainText"/>
        <w:rPr/>
      </w:pPr>
      <w:r>
        <w:rPr/>
        <w:tab/>
        <w:tab/>
        <w:t>ServerSocket socketConnector=new ServerSocket(PORT);</w:t>
      </w:r>
    </w:p>
    <w:p>
      <w:pPr>
        <w:pStyle w:val="PlainText"/>
        <w:rPr/>
      </w:pPr>
      <w:r>
        <w:rPr/>
        <w:tab/>
        <w:tab/>
        <w:t>System.out.println("socketConnector Server Started");</w:t>
        <w:tab/>
      </w:r>
    </w:p>
    <w:p>
      <w:pPr>
        <w:pStyle w:val="PlainText"/>
        <w:rPr/>
      </w:pPr>
      <w:r>
        <w:rPr/>
        <w:tab/>
        <w:tab/>
        <w:t>try{</w:t>
      </w:r>
    </w:p>
    <w:p>
      <w:pPr>
        <w:pStyle w:val="PlainText"/>
        <w:rPr/>
      </w:pPr>
      <w:r>
        <w:rPr/>
        <w:tab/>
        <w:tab/>
        <w:t xml:space="preserve">   while (true){</w:t>
      </w:r>
    </w:p>
    <w:p>
      <w:pPr>
        <w:pStyle w:val="PlainText"/>
        <w:rPr/>
      </w:pPr>
      <w:r>
        <w:rPr/>
        <w:tab/>
        <w:tab/>
        <w:t xml:space="preserve">   </w:t>
        <w:tab/>
        <w:t>Socket serverSocket=socketConnector.accept();</w:t>
      </w:r>
    </w:p>
    <w:p>
      <w:pPr>
        <w:pStyle w:val="PlainText"/>
        <w:rPr/>
      </w:pPr>
      <w:r>
        <w:rPr/>
        <w:tab/>
        <w:tab/>
        <w:tab/>
        <w:t>try{</w:t>
      </w:r>
    </w:p>
    <w:p>
      <w:pPr>
        <w:pStyle w:val="PlainText"/>
        <w:rPr/>
      </w:pPr>
      <w:r>
        <w:rPr/>
        <w:tab/>
        <w:tab/>
        <w:tab/>
        <w:t xml:space="preserve">   new ServeOneClient(serverSocket);</w:t>
      </w:r>
    </w:p>
    <w:p>
      <w:pPr>
        <w:pStyle w:val="PlainText"/>
        <w:rPr/>
      </w:pPr>
      <w:r>
        <w:rPr/>
        <w:tab/>
        <w:tab/>
        <w:tab/>
        <w:t>}</w:t>
      </w:r>
    </w:p>
    <w:p>
      <w:pPr>
        <w:pStyle w:val="PlainText"/>
        <w:rPr/>
      </w:pPr>
      <w:r>
        <w:rPr/>
        <w:tab/>
        <w:tab/>
        <w:tab/>
        <w:t>catch(IOException e){}</w:t>
      </w:r>
    </w:p>
    <w:p>
      <w:pPr>
        <w:pStyle w:val="PlainText"/>
        <w:rPr/>
      </w:pPr>
      <w:r>
        <w:rPr/>
        <w:tab/>
        <w:tab/>
        <w:t xml:space="preserve">   }</w:t>
      </w:r>
    </w:p>
    <w:p>
      <w:pPr>
        <w:pStyle w:val="PlainText"/>
        <w:rPr/>
      </w:pPr>
      <w:r>
        <w:rPr/>
        <w:tab/>
        <w:tab/>
        <w:t>}</w:t>
      </w:r>
    </w:p>
    <w:p>
      <w:pPr>
        <w:pStyle w:val="PlainText"/>
        <w:rPr/>
      </w:pPr>
      <w:r>
        <w:rPr/>
        <w:tab/>
        <w:tab/>
        <w:t>finally{socketConnector.close();}</w:t>
        <w:tab/>
      </w:r>
    </w:p>
    <w:p>
      <w:pPr>
        <w:pStyle w:val="PlainText"/>
        <w:rPr/>
      </w:pPr>
      <w:r>
        <w:rPr/>
        <w:tab/>
        <w:t>}</w:t>
      </w:r>
    </w:p>
    <w:p>
      <w:pPr>
        <w:pStyle w:val="PlainText"/>
        <w:rPr/>
      </w:pPr>
      <w:r>
        <w:rPr/>
        <w:t>}</w:t>
      </w:r>
    </w:p>
    <w:p>
      <w:pPr>
        <w:pStyle w:val="Normal"/>
        <w:rPr/>
      </w:pPr>
      <w:r>
        <w:rPr/>
      </w:r>
    </w:p>
    <w:p>
      <w:pPr>
        <w:pStyle w:val="Titlu1"/>
        <w:rPr/>
      </w:pPr>
      <w:r>
        <w:rPr/>
        <w:t>Client Socket</w:t>
      </w:r>
    </w:p>
    <w:p>
      <w:pPr>
        <w:pStyle w:val="PlainText"/>
        <w:rPr/>
      </w:pPr>
      <w:r>
        <w:rPr/>
        <w:t>import java.net.*;</w:t>
      </w:r>
    </w:p>
    <w:p>
      <w:pPr>
        <w:pStyle w:val="PlainText"/>
        <w:rPr/>
      </w:pPr>
      <w:r>
        <w:rPr/>
        <w:t>import java.io.*;</w:t>
      </w:r>
    </w:p>
    <w:p>
      <w:pPr>
        <w:pStyle w:val="PlainText"/>
        <w:rPr/>
      </w:pPr>
      <w:r>
        <w:rPr/>
        <w:t>public class OneClient{</w:t>
      </w:r>
    </w:p>
    <w:p>
      <w:pPr>
        <w:pStyle w:val="PlainText"/>
        <w:rPr/>
      </w:pPr>
      <w:r>
        <w:rPr/>
        <w:tab/>
        <w:t>static final int MAX_THREADS=10;</w:t>
      </w:r>
    </w:p>
    <w:p>
      <w:pPr>
        <w:pStyle w:val="PlainText"/>
        <w:rPr/>
      </w:pPr>
      <w:r>
        <w:rPr/>
        <w:tab/>
        <w:t>public static void main(String[] args)throws IOException, InterruptedException{</w:t>
      </w:r>
    </w:p>
    <w:p>
      <w:pPr>
        <w:pStyle w:val="PlainText"/>
        <w:rPr/>
      </w:pPr>
      <w:r>
        <w:rPr/>
        <w:tab/>
        <w:tab/>
        <w:t>InetAddress addr= InetAddress.getByName(null);</w:t>
      </w:r>
    </w:p>
    <w:p>
      <w:pPr>
        <w:pStyle w:val="PlainText"/>
        <w:rPr/>
      </w:pPr>
      <w:r>
        <w:rPr/>
        <w:tab/>
        <w:tab/>
        <w:t xml:space="preserve"> new ClientThread(addr);</w:t>
      </w:r>
    </w:p>
    <w:p>
      <w:pPr>
        <w:pStyle w:val="PlainText"/>
        <w:rPr/>
      </w:pPr>
      <w:r>
        <w:rPr/>
        <w:tab/>
        <w:tab/>
        <w:t>Thread.currentThread().sleep(100);</w:t>
      </w:r>
    </w:p>
    <w:p>
      <w:pPr>
        <w:pStyle w:val="PlainText"/>
        <w:rPr/>
      </w:pPr>
      <w:r>
        <w:rPr/>
        <w:tab/>
        <w:t>}</w:t>
      </w:r>
    </w:p>
    <w:p>
      <w:pPr>
        <w:pStyle w:val="PlainText"/>
        <w:rPr/>
      </w:pPr>
      <w:r>
        <w:rPr/>
        <w:t>}</w:t>
      </w:r>
    </w:p>
    <w:p>
      <w:pPr>
        <w:pStyle w:val="PlainText"/>
        <w:rPr/>
      </w:pPr>
      <w:r>
        <w:rPr/>
        <w:t>class ClientThread extends Thread{</w:t>
      </w:r>
    </w:p>
    <w:p>
      <w:pPr>
        <w:pStyle w:val="PlainText"/>
        <w:rPr/>
      </w:pPr>
      <w:r>
        <w:rPr/>
        <w:tab/>
        <w:t>private Socket clientSocket;</w:t>
      </w:r>
    </w:p>
    <w:p>
      <w:pPr>
        <w:pStyle w:val="PlainText"/>
        <w:rPr/>
      </w:pPr>
      <w:r>
        <w:rPr/>
        <w:tab/>
        <w:t>private BufferedReader in;</w:t>
      </w:r>
    </w:p>
    <w:p>
      <w:pPr>
        <w:pStyle w:val="PlainText"/>
        <w:rPr/>
      </w:pPr>
      <w:r>
        <w:rPr/>
        <w:tab/>
        <w:t>private BufferedWriter bw;</w:t>
      </w:r>
    </w:p>
    <w:p>
      <w:pPr>
        <w:pStyle w:val="PlainText"/>
        <w:rPr/>
      </w:pPr>
      <w:r>
        <w:rPr/>
        <w:tab/>
        <w:t>private PrintWriter out;</w:t>
      </w:r>
    </w:p>
    <w:p>
      <w:pPr>
        <w:pStyle w:val="PlainText"/>
        <w:rPr/>
      </w:pPr>
      <w:r>
        <w:rPr/>
        <w:tab/>
        <w:t>public ClientThread(InetAddress addr){</w:t>
        <w:tab/>
        <w:t xml:space="preserve">   </w:t>
      </w:r>
    </w:p>
    <w:p>
      <w:pPr>
        <w:pStyle w:val="PlainText"/>
        <w:rPr/>
      </w:pPr>
      <w:r>
        <w:rPr/>
        <w:tab/>
        <w:t xml:space="preserve">   System.out.println("Making client ");</w:t>
      </w:r>
    </w:p>
    <w:p>
      <w:pPr>
        <w:pStyle w:val="PlainText"/>
        <w:rPr/>
      </w:pPr>
      <w:r>
        <w:rPr/>
        <w:tab/>
        <w:t xml:space="preserve">   try{clientSocket=new Socket(addr, MultiClientServer.PORT);</w:t>
        <w:tab/>
        <w:t>}</w:t>
      </w:r>
    </w:p>
    <w:p>
      <w:pPr>
        <w:pStyle w:val="PlainText"/>
        <w:rPr/>
      </w:pPr>
      <w:r>
        <w:rPr/>
        <w:tab/>
        <w:t xml:space="preserve">   catch(IOException e){}</w:t>
      </w:r>
    </w:p>
    <w:p>
      <w:pPr>
        <w:pStyle w:val="PlainText"/>
        <w:rPr/>
      </w:pPr>
      <w:r>
        <w:rPr/>
        <w:tab/>
        <w:t xml:space="preserve">   try{</w:t>
      </w:r>
    </w:p>
    <w:p>
      <w:pPr>
        <w:pStyle w:val="PlainText"/>
        <w:rPr/>
      </w:pPr>
      <w:r>
        <w:rPr/>
        <w:tab/>
        <w:tab/>
        <w:t>in=new BufferedReader(new InputStreamReader(clientSocket.getInputStream()));</w:t>
      </w:r>
    </w:p>
    <w:p>
      <w:pPr>
        <w:pStyle w:val="PlainText"/>
        <w:rPr/>
      </w:pPr>
      <w:r>
        <w:rPr/>
        <w:tab/>
        <w:tab/>
        <w:t>bw=new BufferedWriter(new OutputStreamWriter(clientSocket.getOutputStream()));</w:t>
      </w:r>
    </w:p>
    <w:p>
      <w:pPr>
        <w:pStyle w:val="PlainText"/>
        <w:rPr/>
      </w:pPr>
      <w:r>
        <w:rPr/>
        <w:tab/>
        <w:tab/>
        <w:t>out=new PrintWriter(bw,true);</w:t>
      </w:r>
    </w:p>
    <w:p>
      <w:pPr>
        <w:pStyle w:val="PlainText"/>
        <w:rPr/>
      </w:pPr>
      <w:r>
        <w:rPr/>
        <w:tab/>
        <w:tab/>
        <w:t>start();</w:t>
      </w:r>
    </w:p>
    <w:p>
      <w:pPr>
        <w:pStyle w:val="PlainText"/>
        <w:rPr/>
      </w:pPr>
      <w:r>
        <w:rPr/>
        <w:tab/>
        <w:t xml:space="preserve">   }</w:t>
      </w:r>
    </w:p>
    <w:p>
      <w:pPr>
        <w:pStyle w:val="PlainText"/>
        <w:rPr/>
      </w:pPr>
      <w:r>
        <w:rPr/>
        <w:tab/>
        <w:t xml:space="preserve">   catch(IOException e){</w:t>
      </w:r>
    </w:p>
    <w:p>
      <w:pPr>
        <w:pStyle w:val="PlainText"/>
        <w:rPr/>
      </w:pPr>
      <w:r>
        <w:rPr/>
        <w:tab/>
        <w:tab/>
        <w:t>try{clientSocket.close();}</w:t>
      </w:r>
    </w:p>
    <w:p>
      <w:pPr>
        <w:pStyle w:val="PlainText"/>
        <w:rPr/>
      </w:pPr>
      <w:r>
        <w:rPr/>
        <w:tab/>
        <w:tab/>
        <w:t>catch(IOException e2){}</w:t>
      </w:r>
    </w:p>
    <w:p>
      <w:pPr>
        <w:pStyle w:val="PlainText"/>
        <w:rPr/>
      </w:pPr>
      <w:r>
        <w:rPr/>
        <w:tab/>
        <w:t xml:space="preserve">   }</w:t>
      </w:r>
    </w:p>
    <w:p>
      <w:pPr>
        <w:pStyle w:val="PlainText"/>
        <w:rPr/>
      </w:pPr>
      <w:r>
        <w:rPr/>
        <w:tab/>
        <w:t>}</w:t>
      </w:r>
    </w:p>
    <w:p>
      <w:pPr>
        <w:pStyle w:val="PlainText"/>
        <w:rPr/>
      </w:pPr>
      <w:r>
        <w:rPr/>
        <w:tab/>
        <w:t>public void run(){</w:t>
      </w:r>
    </w:p>
    <w:p>
      <w:pPr>
        <w:pStyle w:val="PlainText"/>
        <w:rPr/>
      </w:pPr>
      <w:r>
        <w:rPr/>
        <w:tab/>
        <w:tab/>
        <w:t>try{</w:t>
      </w:r>
    </w:p>
    <w:p>
      <w:pPr>
        <w:pStyle w:val="PlainText"/>
        <w:rPr/>
      </w:pPr>
      <w:r>
        <w:rPr/>
        <w:tab/>
        <w:tab/>
        <w:tab/>
        <w:t>for(int i=0; i&lt;25; i++){</w:t>
      </w:r>
    </w:p>
    <w:p>
      <w:pPr>
        <w:pStyle w:val="PlainText"/>
        <w:rPr/>
      </w:pPr>
      <w:r>
        <w:rPr/>
        <w:tab/>
        <w:tab/>
        <w:tab/>
        <w:tab/>
        <w:t>out.println(" "+ i);</w:t>
      </w:r>
    </w:p>
    <w:p>
      <w:pPr>
        <w:pStyle w:val="PlainText"/>
        <w:rPr/>
      </w:pPr>
      <w:r>
        <w:rPr/>
        <w:tab/>
        <w:tab/>
        <w:tab/>
        <w:tab/>
        <w:t>String str=in.readLine();</w:t>
      </w:r>
    </w:p>
    <w:p>
      <w:pPr>
        <w:pStyle w:val="PlainText"/>
        <w:rPr/>
      </w:pPr>
      <w:r>
        <w:rPr/>
        <w:tab/>
        <w:tab/>
        <w:tab/>
        <w:tab/>
        <w:t>System.out.println(str);</w:t>
      </w:r>
    </w:p>
    <w:p>
      <w:pPr>
        <w:pStyle w:val="PlainText"/>
        <w:rPr/>
      </w:pPr>
      <w:r>
        <w:rPr/>
        <w:tab/>
        <w:tab/>
        <w:tab/>
        <w:tab/>
        <w:t>try{</w:t>
      </w:r>
    </w:p>
    <w:p>
      <w:pPr>
        <w:pStyle w:val="PlainText"/>
        <w:rPr/>
      </w:pPr>
      <w:r>
        <w:rPr/>
        <w:tab/>
        <w:tab/>
        <w:tab/>
        <w:tab/>
        <w:tab/>
        <w:t>sleep(1000);</w:t>
      </w:r>
    </w:p>
    <w:p>
      <w:pPr>
        <w:pStyle w:val="PlainText"/>
        <w:rPr/>
      </w:pPr>
      <w:r>
        <w:rPr/>
        <w:tab/>
        <w:tab/>
        <w:tab/>
        <w:tab/>
        <w:t>}catch(InterruptedException ie){}</w:t>
      </w:r>
    </w:p>
    <w:p>
      <w:pPr>
        <w:pStyle w:val="PlainText"/>
        <w:rPr/>
      </w:pPr>
      <w:r>
        <w:rPr/>
        <w:tab/>
        <w:tab/>
        <w:tab/>
        <w:t>}</w:t>
      </w:r>
    </w:p>
    <w:p>
      <w:pPr>
        <w:pStyle w:val="PlainText"/>
        <w:rPr/>
      </w:pPr>
      <w:r>
        <w:rPr/>
        <w:tab/>
        <w:tab/>
        <w:tab/>
        <w:t>out.println("END");</w:t>
      </w:r>
    </w:p>
    <w:p>
      <w:pPr>
        <w:pStyle w:val="PlainText"/>
        <w:rPr/>
      </w:pPr>
      <w:r>
        <w:rPr/>
        <w:tab/>
        <w:tab/>
        <w:t>}</w:t>
      </w:r>
    </w:p>
    <w:p>
      <w:pPr>
        <w:pStyle w:val="PlainText"/>
        <w:rPr/>
      </w:pPr>
      <w:r>
        <w:rPr/>
        <w:tab/>
        <w:tab/>
        <w:t>catch(IOException e){</w:t>
      </w:r>
    </w:p>
    <w:p>
      <w:pPr>
        <w:pStyle w:val="PlainText"/>
        <w:rPr/>
      </w:pPr>
      <w:r>
        <w:rPr/>
        <w:tab/>
        <w:tab/>
        <w:t>}</w:t>
      </w:r>
    </w:p>
    <w:p>
      <w:pPr>
        <w:pStyle w:val="PlainText"/>
        <w:rPr/>
      </w:pPr>
      <w:r>
        <w:rPr/>
        <w:tab/>
        <w:tab/>
        <w:t>finally{</w:t>
      </w:r>
    </w:p>
    <w:p>
      <w:pPr>
        <w:pStyle w:val="PlainText"/>
        <w:rPr/>
      </w:pPr>
      <w:r>
        <w:rPr/>
        <w:tab/>
        <w:tab/>
        <w:tab/>
        <w:t>try{ clientSocket.close();</w:t>
      </w:r>
    </w:p>
    <w:p>
      <w:pPr>
        <w:pStyle w:val="PlainText"/>
        <w:rPr/>
      </w:pPr>
      <w:r>
        <w:rPr/>
        <w:tab/>
        <w:tab/>
        <w:tab/>
        <w:t>}catch(IOException e){}</w:t>
      </w:r>
    </w:p>
    <w:p>
      <w:pPr>
        <w:pStyle w:val="PlainText"/>
        <w:rPr/>
      </w:pPr>
      <w:r>
        <w:rPr/>
        <w:tab/>
        <w:tab/>
        <w:tab/>
        <w:t>//threadcount--;</w:t>
      </w:r>
    </w:p>
    <w:p>
      <w:pPr>
        <w:pStyle w:val="PlainText"/>
        <w:rPr/>
      </w:pPr>
      <w:r>
        <w:rPr/>
        <w:tab/>
        <w:tab/>
        <w:t>}</w:t>
      </w:r>
    </w:p>
    <w:p>
      <w:pPr>
        <w:pStyle w:val="PlainText"/>
        <w:rPr/>
      </w:pPr>
      <w:r>
        <w:rPr/>
        <w:tab/>
        <w:t>}</w:t>
      </w:r>
    </w:p>
    <w:p>
      <w:pPr>
        <w:pStyle w:val="PlainText"/>
        <w:rPr/>
      </w:pPr>
      <w:r>
        <w:rPr/>
        <w:t>}</w:t>
      </w:r>
    </w:p>
    <w:p>
      <w:pPr>
        <w:pStyle w:val="PlainText"/>
        <w:rPr/>
      </w:pPr>
      <w:r>
        <w:rPr/>
      </w:r>
    </w:p>
    <w:p>
      <w:pPr>
        <w:pStyle w:val="Normal"/>
        <w:rPr>
          <w:b/>
          <w:b/>
          <w:bCs/>
        </w:rPr>
      </w:pPr>
      <w:r>
        <w:rPr>
          <w:b/>
          <w:bCs/>
        </w:rPr>
      </w:r>
    </w:p>
    <w:p>
      <w:pPr>
        <w:pStyle w:val="Titlu1"/>
        <w:rPr/>
      </w:pPr>
      <w:r>
        <w:rPr/>
        <w:t>Tehnici evoluate de programare în Java. Diagrame de stare</w:t>
      </w:r>
    </w:p>
    <w:p>
      <w:pPr>
        <w:pStyle w:val="Normal"/>
        <w:rPr/>
      </w:pPr>
      <w:r>
        <w:rPr/>
      </w:r>
    </w:p>
    <w:p>
      <w:pPr>
        <w:pStyle w:val="Corptext"/>
        <w:rPr/>
      </w:pPr>
      <w:r>
        <w:rPr/>
        <w:t xml:space="preserve">În acest capitol  sunt prezentate elementele definitorii ale diagramelor de stare, definindu-se tranziţiile, evenimentele speciale, superstările, pseudo-stările iniţiale şi finale, modul de utilizare (folosind tabelele de stare), precum şi tehnici de implementare a acestora: prin instrucţiuni </w:t>
      </w:r>
      <w:r>
        <w:rPr>
          <w:i/>
          <w:iCs/>
        </w:rPr>
        <w:t>switch-case</w:t>
      </w:r>
      <w:r>
        <w:rPr/>
        <w:t xml:space="preserve"> seriale sau prin şablonul </w:t>
      </w:r>
      <w:r>
        <w:rPr>
          <w:i/>
          <w:iCs/>
        </w:rPr>
        <w:t>State</w:t>
      </w:r>
      <w:r>
        <w:rPr/>
        <w:t>.</w:t>
      </w:r>
    </w:p>
    <w:p>
      <w:pPr>
        <w:pStyle w:val="Titlu3"/>
        <w:rPr/>
      </w:pPr>
      <w:r>
        <w:rPr>
          <w:rFonts w:eastAsia="Arial"/>
        </w:rPr>
        <w:t xml:space="preserve"> </w:t>
      </w:r>
      <w:r>
        <w:rPr/>
        <w:t>Noţiuni fundamentale</w:t>
      </w:r>
    </w:p>
    <w:p>
      <w:pPr>
        <w:pStyle w:val="Normal"/>
        <w:ind w:firstLine="720"/>
        <w:jc w:val="both"/>
        <w:rPr>
          <w:sz w:val="22"/>
          <w:lang w:val="ro-RO"/>
        </w:rPr>
      </w:pPr>
      <w:r>
        <w:rPr>
          <w:sz w:val="22"/>
          <w:szCs w:val="20"/>
        </w:rPr>
        <w:t>UML posed</w:t>
      </w:r>
      <w:r>
        <w:rPr>
          <w:sz w:val="22"/>
          <w:szCs w:val="20"/>
          <w:lang w:val="ro-RO"/>
        </w:rPr>
        <w:t>ă o mulţime destul de bogată de notaţii folosite pentru a descrie maşinile cu stări finite (FSMs), în continuare prezentându-se cele mai importante dintre acestea. Maşinile cu stări finite reprezintă unelte extrem de folositoare în dezvoltarea diverselor aplicaţii software. De obicei, sunt folosite în crearea interfeţelor grafice (GUIs),  a protocoalelor de comunicaţie, cât şi a oricărui sistem bazat pe evenimente.</w:t>
      </w:r>
    </w:p>
    <w:p>
      <w:pPr>
        <w:pStyle w:val="Normal"/>
        <w:ind w:firstLine="720"/>
        <w:jc w:val="both"/>
        <w:rPr/>
      </w:pPr>
      <w:r>
        <w:rPr>
          <w:sz w:val="22"/>
          <w:lang w:val="ro-RO"/>
        </w:rPr>
        <w:t xml:space="preserve">În figura 1.1 este prezentată o diagramă de stare (STDs – </w:t>
      </w:r>
      <w:r>
        <w:rPr>
          <w:i/>
          <w:iCs/>
          <w:sz w:val="22"/>
          <w:lang w:val="ro-RO"/>
        </w:rPr>
        <w:t>State Transition Diagram</w:t>
      </w:r>
      <w:r>
        <w:rPr>
          <w:sz w:val="22"/>
          <w:lang w:val="ro-RO"/>
        </w:rPr>
        <w:t xml:space="preserve">) care descrie o maşină cu stări finite ce controlează modul în care un utilizator se conectează la un sistem. Dreptunghiurile cu colţurile rotunjite reprezintă </w:t>
      </w:r>
      <w:r>
        <w:rPr>
          <w:i/>
          <w:iCs/>
          <w:sz w:val="22"/>
          <w:lang w:val="ro-RO"/>
        </w:rPr>
        <w:t>stări</w:t>
      </w:r>
      <w:r>
        <w:rPr>
          <w:sz w:val="22"/>
          <w:lang w:val="ro-RO"/>
        </w:rPr>
        <w:t xml:space="preserve">. Numele fiecărei stări se află în compartimentul său superior. În partea de jos a dreptunghiului se află </w:t>
      </w:r>
      <w:r>
        <w:rPr>
          <w:i/>
          <w:iCs/>
          <w:sz w:val="22"/>
          <w:lang w:val="ro-RO"/>
        </w:rPr>
        <w:t>acţiunile speciale</w:t>
      </w:r>
      <w:r>
        <w:rPr>
          <w:sz w:val="22"/>
          <w:lang w:val="ro-RO"/>
        </w:rPr>
        <w:t xml:space="preserve">, care indică ceea ce trebuie făcut atunci când se intră sau se iese din starea respectivă. De exemplu, atunci când se intră în starea </w:t>
      </w:r>
      <w:r>
        <w:rPr>
          <w:rFonts w:cs="Garamond" w:ascii="Garamond" w:hAnsi="Garamond"/>
          <w:sz w:val="22"/>
          <w:lang w:val="ro-RO"/>
        </w:rPr>
        <w:t>Prompting for Login</w:t>
      </w:r>
      <w:r>
        <w:rPr>
          <w:sz w:val="22"/>
          <w:lang w:val="ro-RO"/>
        </w:rPr>
        <w:t xml:space="preserve">, se invocă acţiunea </w:t>
      </w:r>
      <w:r>
        <w:rPr>
          <w:rFonts w:cs="Garamond" w:ascii="Garamond" w:hAnsi="Garamond"/>
          <w:sz w:val="22"/>
          <w:lang w:val="ro-RO"/>
        </w:rPr>
        <w:t>showLoginScreen</w:t>
      </w:r>
      <w:r>
        <w:rPr>
          <w:sz w:val="22"/>
          <w:lang w:val="ro-RO"/>
        </w:rPr>
        <w:t xml:space="preserve">. Când se iese din această stare se invocă acţiunea </w:t>
      </w:r>
      <w:r>
        <w:rPr>
          <w:rFonts w:cs="Garamond" w:ascii="Garamond" w:hAnsi="Garamond"/>
          <w:sz w:val="22"/>
          <w:lang w:val="ro-RO"/>
        </w:rPr>
        <w:t>hideLoginScreen</w:t>
      </w:r>
      <w:r>
        <w:rPr>
          <w:sz w:val="22"/>
          <w:lang w:val="ro-RO"/>
        </w:rPr>
        <w:t xml:space="preserve">. </w:t>
      </w:r>
    </w:p>
    <w:p>
      <w:pPr>
        <w:pStyle w:val="Normal"/>
        <w:jc w:val="both"/>
        <w:rPr>
          <w:sz w:val="22"/>
          <w:lang w:val="ro-RO"/>
        </w:rPr>
      </w:pPr>
      <w:r>
        <w:rPr>
          <w:sz w:val="22"/>
          <w:lang w:val="ro-RO"/>
        </w:rPr>
      </w:r>
    </w:p>
    <w:p>
      <w:pPr>
        <w:pStyle w:val="Normal"/>
        <w:keepNext w:val="true"/>
        <w:jc w:val="center"/>
        <w:rPr>
          <w:sz w:val="22"/>
          <w:lang w:val="ro-RO"/>
        </w:rPr>
      </w:pPr>
      <w:r>
        <w:rPr>
          <w:sz w:val="22"/>
          <w:lang w:val="ro-RO"/>
        </w:rPr>
        <w:drawing>
          <wp:inline distT="0" distB="0" distL="0" distR="0">
            <wp:extent cx="3933190" cy="3545205"/>
            <wp:effectExtent l="0" t="0" r="0" b="0"/>
            <wp:docPr id="187" name="Imagin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Imagine7" descr="" title=""/>
                    <pic:cNvPicPr>
                      <a:picLocks noChangeAspect="1" noChangeArrowheads="1"/>
                    </pic:cNvPicPr>
                  </pic:nvPicPr>
                  <pic:blipFill>
                    <a:blip r:embed="rId14"/>
                    <a:srcRect l="-9" t="-10" r="-9" b="-10"/>
                    <a:stretch>
                      <a:fillRect/>
                    </a:stretch>
                  </pic:blipFill>
                  <pic:spPr bwMode="auto">
                    <a:xfrm>
                      <a:off x="0" y="0"/>
                      <a:ext cx="3933190" cy="3545205"/>
                    </a:xfrm>
                    <a:prstGeom prst="rect">
                      <a:avLst/>
                    </a:prstGeom>
                  </pic:spPr>
                </pic:pic>
              </a:graphicData>
            </a:graphic>
          </wp:inline>
        </w:drawing>
      </w:r>
    </w:p>
    <w:p>
      <w:pPr>
        <w:pStyle w:val="Caption"/>
        <w:jc w:val="center"/>
        <w:rPr>
          <w:b w:val="false"/>
          <w:b w:val="false"/>
          <w:bCs w:val="false"/>
          <w:sz w:val="22"/>
          <w:lang w:val="ro-RO"/>
        </w:rPr>
      </w:pPr>
      <w:r>
        <w:rPr/>
        <w:t xml:space="preserve">Figura </w:t>
      </w:r>
      <w:r>
        <w:rPr/>
        <w:fldChar w:fldCharType="begin"/>
      </w:r>
      <w:r>
        <w:rPr/>
        <w:instrText> SEQ Figure \* ARABIC </w:instrText>
      </w:r>
      <w:r>
        <w:rPr/>
        <w:fldChar w:fldCharType="separate"/>
      </w:r>
      <w:r>
        <w:rPr/>
        <w:t>1</w:t>
      </w:r>
      <w:r>
        <w:rPr/>
        <w:fldChar w:fldCharType="end"/>
      </w:r>
      <w:r>
        <w:rPr/>
        <w:t xml:space="preserve">.1 </w:t>
      </w:r>
      <w:r>
        <w:rPr>
          <w:b w:val="false"/>
          <w:bCs w:val="false"/>
        </w:rPr>
        <w:t>Diagrama de stare a unei FSM ce controlează modul de conectare la un sistem</w:t>
      </w:r>
    </w:p>
    <w:p>
      <w:pPr>
        <w:pStyle w:val="Normal"/>
        <w:jc w:val="both"/>
        <w:rPr>
          <w:sz w:val="22"/>
          <w:szCs w:val="20"/>
          <w:lang w:val="ro-RO"/>
        </w:rPr>
      </w:pPr>
      <w:r>
        <w:rPr>
          <w:sz w:val="22"/>
          <w:lang w:val="ro-RO"/>
        </w:rPr>
        <w:tab/>
        <w:t xml:space="preserve">Săgeţile dintre stări sunt numite </w:t>
      </w:r>
      <w:r>
        <w:rPr>
          <w:i/>
          <w:iCs/>
          <w:sz w:val="22"/>
          <w:lang w:val="ro-RO"/>
        </w:rPr>
        <w:t>tranziţii</w:t>
      </w:r>
      <w:r>
        <w:rPr>
          <w:sz w:val="22"/>
          <w:lang w:val="ro-RO"/>
        </w:rPr>
        <w:t xml:space="preserve">. Fiecare este etichetată cu numele evenimentului care declanşează tranziţia. Această etichetă poate conţine şi acţiunea care trebuie executată atunci când are loc tranziţia. De exemplu, dacă sistemul se află în starea  </w:t>
      </w:r>
      <w:r>
        <w:rPr>
          <w:rFonts w:cs="Garamond" w:ascii="Garamond" w:hAnsi="Garamond"/>
          <w:sz w:val="22"/>
          <w:lang w:val="ro-RO"/>
        </w:rPr>
        <w:t>Prompting for Login</w:t>
      </w:r>
      <w:r>
        <w:rPr>
          <w:sz w:val="22"/>
          <w:lang w:val="ro-RO"/>
        </w:rPr>
        <w:t xml:space="preserve"> şi are loc un eveniment login, se va trece în starea </w:t>
      </w:r>
      <w:r>
        <w:rPr>
          <w:rFonts w:cs="Garamond" w:ascii="Garamond" w:hAnsi="Garamond"/>
          <w:sz w:val="22"/>
          <w:lang w:val="ro-RO"/>
        </w:rPr>
        <w:t>Validating User</w:t>
      </w:r>
      <w:r>
        <w:rPr>
          <w:sz w:val="22"/>
          <w:lang w:val="ro-RO"/>
        </w:rPr>
        <w:t xml:space="preserve"> şi se va invoca metoda </w:t>
      </w:r>
      <w:r>
        <w:rPr>
          <w:rFonts w:cs="Garamond" w:ascii="Garamond" w:hAnsi="Garamond"/>
          <w:sz w:val="22"/>
          <w:lang w:val="ro-RO"/>
        </w:rPr>
        <w:t>validateUser</w:t>
      </w:r>
      <w:r>
        <w:rPr>
          <w:sz w:val="22"/>
          <w:lang w:val="ro-RO"/>
        </w:rPr>
        <w:t xml:space="preserve">. </w:t>
      </w:r>
    </w:p>
    <w:p>
      <w:pPr>
        <w:pStyle w:val="Normal"/>
        <w:jc w:val="both"/>
        <w:rPr>
          <w:sz w:val="22"/>
          <w:szCs w:val="20"/>
          <w:lang w:val="ro-RO"/>
        </w:rPr>
      </w:pPr>
      <w:r>
        <w:rPr>
          <w:sz w:val="22"/>
          <w:lang w:val="ro-RO"/>
        </w:rPr>
        <w:tab/>
        <w:t xml:space="preserve">Cercul negru din colţul stânga-sus al diagramei este numit </w:t>
      </w:r>
      <w:r>
        <w:rPr>
          <w:i/>
          <w:iCs/>
          <w:sz w:val="22"/>
          <w:lang w:val="ro-RO"/>
        </w:rPr>
        <w:t>pseudo stare iniţială</w:t>
      </w:r>
      <w:r>
        <w:rPr>
          <w:sz w:val="22"/>
          <w:lang w:val="ro-RO"/>
        </w:rPr>
        <w:t xml:space="preserve">. O maşină cu stări finite îşi începe activitatea printr-o tranziţie din această stare iniţială. Deci, în exemplul nostru, FSM-ul porneşte printr-o tranziţie în starea </w:t>
      </w:r>
      <w:r>
        <w:rPr>
          <w:rFonts w:cs="Garamond" w:ascii="Garamond" w:hAnsi="Garamond"/>
          <w:sz w:val="22"/>
          <w:lang w:val="ro-RO"/>
        </w:rPr>
        <w:t>Prompting for Login</w:t>
      </w:r>
      <w:r>
        <w:rPr>
          <w:sz w:val="22"/>
          <w:lang w:val="ro-RO"/>
        </w:rPr>
        <w:t xml:space="preserve">. </w:t>
      </w:r>
    </w:p>
    <w:p>
      <w:pPr>
        <w:pStyle w:val="Normal"/>
        <w:jc w:val="both"/>
        <w:rPr/>
      </w:pPr>
      <w:r>
        <w:rPr>
          <w:sz w:val="22"/>
          <w:lang w:val="ro-RO"/>
        </w:rPr>
        <w:tab/>
        <w:t xml:space="preserve">Stările </w:t>
      </w:r>
      <w:r>
        <w:rPr>
          <w:rFonts w:cs="Garamond" w:ascii="Garamond" w:hAnsi="Garamond"/>
          <w:sz w:val="22"/>
          <w:lang w:val="ro-RO"/>
        </w:rPr>
        <w:t>Sending Password Failed</w:t>
      </w:r>
      <w:r>
        <w:rPr>
          <w:sz w:val="22"/>
          <w:lang w:val="ro-RO"/>
        </w:rPr>
        <w:t xml:space="preserve"> şi </w:t>
      </w:r>
      <w:r>
        <w:rPr>
          <w:rFonts w:cs="Garamond" w:ascii="Garamond" w:hAnsi="Garamond"/>
          <w:sz w:val="22"/>
          <w:lang w:val="ro-RO"/>
        </w:rPr>
        <w:t>Sending Password Succeeded</w:t>
      </w:r>
      <w:r>
        <w:rPr>
          <w:sz w:val="22"/>
          <w:lang w:val="ro-RO"/>
        </w:rPr>
        <w:t xml:space="preserve"> sunt incluse într-o </w:t>
      </w:r>
      <w:r>
        <w:rPr>
          <w:i/>
          <w:iCs/>
          <w:sz w:val="22"/>
          <w:lang w:val="ro-RO"/>
        </w:rPr>
        <w:t>super stare</w:t>
      </w:r>
      <w:r>
        <w:rPr>
          <w:sz w:val="22"/>
          <w:lang w:val="ro-RO"/>
        </w:rPr>
        <w:t xml:space="preserve">, deoarece ambele reacţionează la evenimentul </w:t>
      </w:r>
      <w:r>
        <w:rPr>
          <w:rFonts w:cs="Garamond" w:ascii="Garamond" w:hAnsi="Garamond"/>
          <w:sz w:val="22"/>
          <w:lang w:val="ro-RO"/>
        </w:rPr>
        <w:t>OK</w:t>
      </w:r>
      <w:r>
        <w:rPr>
          <w:sz w:val="22"/>
          <w:lang w:val="ro-RO"/>
        </w:rPr>
        <w:t xml:space="preserve"> printr-o tranziţie în starea  </w:t>
      </w:r>
      <w:r>
        <w:rPr>
          <w:rFonts w:cs="Garamond" w:ascii="Garamond" w:hAnsi="Garamond"/>
          <w:sz w:val="22"/>
          <w:lang w:val="ro-RO"/>
        </w:rPr>
        <w:t>Prompting for Login</w:t>
      </w:r>
      <w:r>
        <w:rPr>
          <w:sz w:val="22"/>
          <w:lang w:val="ro-RO"/>
        </w:rPr>
        <w:t>. Întrucât nu s-a dorit utilizarea a două săgeţi identice, s-a introdus convenţia de a folosi o superstare.</w:t>
      </w:r>
    </w:p>
    <w:p>
      <w:pPr>
        <w:pStyle w:val="Titlu3"/>
        <w:rPr>
          <w:sz w:val="22"/>
        </w:rPr>
      </w:pPr>
      <w:r>
        <w:rPr/>
        <w:t>Evenimente speciale</w:t>
      </w:r>
    </w:p>
    <w:p>
      <w:pPr>
        <w:pStyle w:val="Normal"/>
        <w:jc w:val="both"/>
        <w:rPr/>
      </w:pPr>
      <w:r>
        <w:rPr>
          <w:sz w:val="22"/>
          <w:lang w:val="ro-RO"/>
        </w:rPr>
        <w:t>Compartimentul inferior al unei stări conţine perechi eveniment</w:t>
      </w:r>
      <w:r>
        <w:rPr>
          <w:sz w:val="22"/>
        </w:rPr>
        <w:t>/</w:t>
      </w:r>
      <w:r>
        <w:rPr>
          <w:sz w:val="22"/>
          <w:lang w:val="ro-RO"/>
        </w:rPr>
        <w:t xml:space="preserve">acţiune. Evenimentele </w:t>
      </w:r>
      <w:r>
        <w:rPr>
          <w:rFonts w:cs="Garamond" w:ascii="Garamond" w:hAnsi="Garamond"/>
          <w:sz w:val="22"/>
          <w:lang w:val="ro-RO"/>
        </w:rPr>
        <w:t>entry</w:t>
      </w:r>
      <w:r>
        <w:rPr>
          <w:sz w:val="22"/>
          <w:lang w:val="ro-RO"/>
        </w:rPr>
        <w:t xml:space="preserve"> şi </w:t>
      </w:r>
      <w:r>
        <w:rPr>
          <w:rFonts w:cs="Garamond" w:ascii="Garamond" w:hAnsi="Garamond"/>
          <w:sz w:val="22"/>
          <w:lang w:val="ro-RO"/>
        </w:rPr>
        <w:t>exit</w:t>
      </w:r>
      <w:r>
        <w:rPr>
          <w:sz w:val="22"/>
          <w:lang w:val="ro-RO"/>
        </w:rPr>
        <w:t xml:space="preserve"> sunt standard dar, aşa cum se poate vedea din figura 1.2, se pot folosi şi alte evenimente, în funcţie de necesităţi. Dacă unul din aceste evenimente speciale apare în timp ce maşina cu stări finite se află în acea stare, atunci este invocată acţiunea corespunzătoare.</w:t>
      </w:r>
    </w:p>
    <w:p>
      <w:pPr>
        <w:pStyle w:val="Normal"/>
        <w:keepNext w:val="true"/>
        <w:spacing w:before="120" w:after="0"/>
        <w:jc w:val="center"/>
        <w:rPr>
          <w:sz w:val="22"/>
          <w:lang w:val="ro-RO"/>
        </w:rPr>
      </w:pPr>
      <w:r>
        <w:rPr>
          <w:sz w:val="22"/>
          <w:lang w:val="ro-RO"/>
        </w:rPr>
        <w:drawing>
          <wp:inline distT="0" distB="0" distL="0" distR="0">
            <wp:extent cx="1209675" cy="860425"/>
            <wp:effectExtent l="0" t="0" r="0" b="0"/>
            <wp:docPr id="188" name="Imagin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ine8" descr="" title=""/>
                    <pic:cNvPicPr>
                      <a:picLocks noChangeAspect="1" noChangeArrowheads="1"/>
                    </pic:cNvPicPr>
                  </pic:nvPicPr>
                  <pic:blipFill>
                    <a:blip r:embed="rId15"/>
                    <a:srcRect l="-30" t="-41" r="-30" b="-41"/>
                    <a:stretch>
                      <a:fillRect/>
                    </a:stretch>
                  </pic:blipFill>
                  <pic:spPr bwMode="auto">
                    <a:xfrm>
                      <a:off x="0" y="0"/>
                      <a:ext cx="1209675" cy="860425"/>
                    </a:xfrm>
                    <a:prstGeom prst="rect">
                      <a:avLst/>
                    </a:prstGeom>
                  </pic:spPr>
                </pic:pic>
              </a:graphicData>
            </a:graphic>
          </wp:inline>
        </w:drawing>
      </w:r>
    </w:p>
    <w:p>
      <w:pPr>
        <w:pStyle w:val="Caption"/>
        <w:jc w:val="center"/>
        <w:rPr>
          <w:sz w:val="22"/>
          <w:lang w:val="ro-RO"/>
        </w:rPr>
      </w:pPr>
      <w:r>
        <w:rPr>
          <w:lang w:val="pt-BR"/>
        </w:rPr>
        <w:t>Figura 1.</w:t>
      </w:r>
      <w:r>
        <w:rPr/>
        <w:fldChar w:fldCharType="begin"/>
      </w:r>
      <w:r>
        <w:rPr/>
        <w:instrText> SEQ Figure \* ARABIC </w:instrText>
      </w:r>
      <w:r>
        <w:rPr/>
        <w:fldChar w:fldCharType="separate"/>
      </w:r>
      <w:r>
        <w:rPr/>
        <w:t>2</w:t>
      </w:r>
      <w:r>
        <w:rPr/>
        <w:fldChar w:fldCharType="end"/>
      </w:r>
      <w:r>
        <w:rPr>
          <w:lang w:val="pt-BR"/>
        </w:rPr>
        <w:t xml:space="preserve"> </w:t>
      </w:r>
      <w:r>
        <w:rPr>
          <w:b w:val="false"/>
          <w:bCs w:val="false"/>
          <w:lang w:val="pt-BR"/>
        </w:rPr>
        <w:t>Diagramă de stare cu evenimente speciale</w:t>
      </w:r>
    </w:p>
    <w:p>
      <w:pPr>
        <w:pStyle w:val="Normal"/>
        <w:jc w:val="both"/>
        <w:rPr/>
      </w:pPr>
      <w:r>
        <w:rPr>
          <w:sz w:val="22"/>
          <w:lang w:val="ro-RO"/>
        </w:rPr>
        <w:tab/>
        <w:t xml:space="preserve">Înainte de apariţia UML, pentru a reprezenta un eveniment special se folosea o săgeată care forma un ciclu pe starea respectivă, aşa cum se poate vedea în figura 1.3. Însă, în UML, acest lucru are un alt înţeles. Atunci când se iese dintr-o stare, orice tranziţie invocă acţiunea corespunzătoare evenimetului </w:t>
      </w:r>
      <w:r>
        <w:rPr>
          <w:rFonts w:cs="Garamond" w:ascii="Garamond" w:hAnsi="Garamond"/>
          <w:sz w:val="22"/>
          <w:lang w:val="ro-RO"/>
        </w:rPr>
        <w:t>exit</w:t>
      </w:r>
      <w:r>
        <w:rPr>
          <w:sz w:val="22"/>
          <w:lang w:val="ro-RO"/>
        </w:rPr>
        <w:t xml:space="preserve"> (dacă există). Similar, când se intră într-o nouă stare, se invocă acţiunea ce corespunde evenimentului </w:t>
      </w:r>
      <w:r>
        <w:rPr>
          <w:rFonts w:cs="Garamond" w:ascii="Garamond" w:hAnsi="Garamond"/>
          <w:sz w:val="22"/>
          <w:lang w:val="ro-RO"/>
        </w:rPr>
        <w:t>entry</w:t>
      </w:r>
      <w:r>
        <w:rPr>
          <w:sz w:val="22"/>
          <w:lang w:val="ro-RO"/>
        </w:rPr>
        <w:t xml:space="preserve"> (dacă există). Deci, în UML, o tranziţie reflexivă precum cea din figura 3, invocă nu numai acţiunea </w:t>
      </w:r>
      <w:r>
        <w:rPr>
          <w:rFonts w:cs="Garamond" w:ascii="Garamond" w:hAnsi="Garamond"/>
          <w:sz w:val="22"/>
          <w:lang w:val="ro-RO"/>
        </w:rPr>
        <w:t>myAction</w:t>
      </w:r>
      <w:r>
        <w:rPr>
          <w:sz w:val="22"/>
          <w:lang w:val="ro-RO"/>
        </w:rPr>
        <w:t xml:space="preserve">, ci şi acţiunile corespunzătoare evenimentelor </w:t>
      </w:r>
      <w:r>
        <w:rPr>
          <w:rFonts w:cs="Garamond" w:ascii="Garamond" w:hAnsi="Garamond"/>
          <w:sz w:val="22"/>
          <w:lang w:val="ro-RO"/>
        </w:rPr>
        <w:t>exit</w:t>
      </w:r>
      <w:r>
        <w:rPr>
          <w:sz w:val="22"/>
          <w:lang w:val="ro-RO"/>
        </w:rPr>
        <w:t xml:space="preserve"> şi </w:t>
      </w:r>
      <w:r>
        <w:rPr>
          <w:rFonts w:cs="Garamond" w:ascii="Garamond" w:hAnsi="Garamond"/>
          <w:sz w:val="22"/>
          <w:lang w:val="ro-RO"/>
        </w:rPr>
        <w:t>entry</w:t>
      </w:r>
      <w:r>
        <w:rPr>
          <w:sz w:val="22"/>
          <w:lang w:val="ro-RO"/>
        </w:rPr>
        <w:t>.</w:t>
      </w:r>
    </w:p>
    <w:p>
      <w:pPr>
        <w:pStyle w:val="Normal"/>
        <w:keepNext w:val="true"/>
        <w:jc w:val="center"/>
        <w:rPr>
          <w:sz w:val="22"/>
          <w:lang w:val="ro-RO"/>
        </w:rPr>
      </w:pPr>
      <w:r>
        <w:rPr>
          <w:sz w:val="22"/>
          <w:lang w:val="ro-RO"/>
        </w:rPr>
        <w:drawing>
          <wp:inline distT="0" distB="0" distL="0" distR="0">
            <wp:extent cx="1714500" cy="584200"/>
            <wp:effectExtent l="0" t="0" r="0" b="0"/>
            <wp:docPr id="189" name="Imagin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Imagine9" descr="" title=""/>
                    <pic:cNvPicPr>
                      <a:picLocks noChangeAspect="1" noChangeArrowheads="1"/>
                    </pic:cNvPicPr>
                  </pic:nvPicPr>
                  <pic:blipFill>
                    <a:blip r:embed="rId16"/>
                    <a:srcRect l="-21" t="-59" r="-21" b="-59"/>
                    <a:stretch>
                      <a:fillRect/>
                    </a:stretch>
                  </pic:blipFill>
                  <pic:spPr bwMode="auto">
                    <a:xfrm>
                      <a:off x="0" y="0"/>
                      <a:ext cx="1714500" cy="584200"/>
                    </a:xfrm>
                    <a:prstGeom prst="rect">
                      <a:avLst/>
                    </a:prstGeom>
                  </pic:spPr>
                </pic:pic>
              </a:graphicData>
            </a:graphic>
          </wp:inline>
        </w:drawing>
      </w:r>
    </w:p>
    <w:p>
      <w:pPr>
        <w:pStyle w:val="Caption"/>
        <w:jc w:val="center"/>
        <w:rPr>
          <w:sz w:val="22"/>
          <w:lang w:val="ro-RO"/>
        </w:rPr>
      </w:pPr>
      <w:r>
        <w:rPr/>
        <w:t>Figura 1.</w:t>
      </w:r>
      <w:r>
        <w:rPr/>
        <w:fldChar w:fldCharType="begin"/>
      </w:r>
      <w:r>
        <w:rPr/>
        <w:instrText> SEQ Figure \* ARABIC </w:instrText>
      </w:r>
      <w:r>
        <w:rPr/>
        <w:fldChar w:fldCharType="separate"/>
      </w:r>
      <w:r>
        <w:rPr/>
        <w:t>3</w:t>
      </w:r>
      <w:r>
        <w:rPr/>
        <w:fldChar w:fldCharType="end"/>
      </w:r>
      <w:r>
        <w:rPr/>
        <w:t xml:space="preserve"> </w:t>
      </w:r>
      <w:r>
        <w:rPr>
          <w:b w:val="false"/>
          <w:bCs w:val="false"/>
        </w:rPr>
        <w:t>Tranziţie reflexivă</w:t>
      </w:r>
    </w:p>
    <w:p>
      <w:pPr>
        <w:pStyle w:val="Titlu3"/>
        <w:rPr>
          <w:sz w:val="22"/>
        </w:rPr>
      </w:pPr>
      <w:r>
        <w:rPr/>
        <w:t>Super stări</w:t>
      </w:r>
    </w:p>
    <w:p>
      <w:pPr>
        <w:pStyle w:val="Corptext"/>
        <w:rPr>
          <w:lang w:val="ro-RO"/>
        </w:rPr>
      </w:pPr>
      <w:r>
        <w:rPr>
          <w:lang w:val="ro-RO"/>
        </w:rPr>
        <w:t xml:space="preserve">Aşa cum se poate vedea în figura 1.1, super stările sunt folositoare atunci când mai multe stări, la apariţia aceluiaşi eveniment, răspund în acelaşi mod. Se poate trasa o super stare în jurul stărilor care se comportă </w:t>
      </w:r>
    </w:p>
    <w:p>
      <w:pPr>
        <w:pStyle w:val="Normal"/>
        <w:keepNext w:val="true"/>
        <w:autoSpaceDE w:val="false"/>
        <w:spacing w:before="120" w:after="0"/>
        <w:jc w:val="center"/>
        <w:rPr>
          <w:sz w:val="20"/>
          <w:szCs w:val="20"/>
        </w:rPr>
      </w:pPr>
      <w:r>
        <w:rPr>
          <w:sz w:val="20"/>
          <w:szCs w:val="20"/>
        </w:rPr>
        <w:drawing>
          <wp:inline distT="0" distB="0" distL="0" distR="0">
            <wp:extent cx="4514215" cy="1613535"/>
            <wp:effectExtent l="0" t="0" r="0" b="0"/>
            <wp:docPr id="190" name="Imagin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ine10" descr="" title=""/>
                    <pic:cNvPicPr>
                      <a:picLocks noChangeAspect="1" noChangeArrowheads="1"/>
                    </pic:cNvPicPr>
                  </pic:nvPicPr>
                  <pic:blipFill>
                    <a:blip r:embed="rId17"/>
                    <a:srcRect l="-8" t="-19" r="-8" b="-19"/>
                    <a:stretch>
                      <a:fillRect/>
                    </a:stretch>
                  </pic:blipFill>
                  <pic:spPr bwMode="auto">
                    <a:xfrm>
                      <a:off x="0" y="0"/>
                      <a:ext cx="4514215" cy="1613535"/>
                    </a:xfrm>
                    <a:prstGeom prst="rect">
                      <a:avLst/>
                    </a:prstGeom>
                  </pic:spPr>
                </pic:pic>
              </a:graphicData>
            </a:graphic>
          </wp:inline>
        </w:drawing>
      </w:r>
    </w:p>
    <w:p>
      <w:pPr>
        <w:pStyle w:val="Caption"/>
        <w:jc w:val="center"/>
        <w:rPr/>
      </w:pPr>
      <w:r>
        <w:rPr/>
        <w:t>Figura 1.</w:t>
      </w:r>
      <w:r>
        <w:rPr/>
        <w:fldChar w:fldCharType="begin"/>
      </w:r>
      <w:r>
        <w:rPr/>
        <w:instrText> SEQ Figure \* ARABIC </w:instrText>
      </w:r>
      <w:r>
        <w:rPr/>
        <w:fldChar w:fldCharType="separate"/>
      </w:r>
      <w:r>
        <w:rPr/>
        <w:t>4</w:t>
      </w:r>
      <w:r>
        <w:rPr/>
        <w:fldChar w:fldCharType="end"/>
      </w:r>
      <w:r>
        <w:rPr/>
        <w:t xml:space="preserve"> </w:t>
      </w:r>
    </w:p>
    <w:p>
      <w:pPr>
        <w:pStyle w:val="Normal"/>
        <w:jc w:val="both"/>
        <w:rPr>
          <w:sz w:val="22"/>
          <w:lang w:val="ro-RO"/>
        </w:rPr>
      </w:pPr>
      <w:r>
        <w:rPr>
          <w:sz w:val="22"/>
          <w:lang w:val="ro-RO"/>
        </w:rPr>
        <w:t>identic la apariţia unui anumit eveniment, putându-se înlocui astfel tranziţiile care pornesc de la fiecare stare cu o singură tranziţie care porneşte de la super stare. Aşadar, cele două diagrame din figura 1.4 sunt echivalente.</w:t>
      </w:r>
    </w:p>
    <w:p>
      <w:pPr>
        <w:pStyle w:val="Normal"/>
        <w:jc w:val="both"/>
        <w:rPr/>
      </w:pPr>
      <w:r>
        <w:rPr>
          <w:sz w:val="22"/>
          <w:lang w:val="ro-RO"/>
        </w:rPr>
        <w:tab/>
        <w:t xml:space="preserve">Tranziţiile de la super stări pot fi suprascrise prin trasarea tranziţiilor explicite de la substări. Astfel, în figura 1.5, tranziţia </w:t>
      </w:r>
      <w:r>
        <w:rPr>
          <w:rFonts w:cs="Garamond" w:ascii="Garamond" w:hAnsi="Garamond"/>
          <w:sz w:val="22"/>
          <w:lang w:val="ro-RO"/>
        </w:rPr>
        <w:t>pause</w:t>
      </w:r>
      <w:r>
        <w:rPr>
          <w:sz w:val="22"/>
          <w:lang w:val="ro-RO"/>
        </w:rPr>
        <w:t xml:space="preserve"> de la S3 suprascrie tranziţia implicită </w:t>
      </w:r>
      <w:r>
        <w:rPr>
          <w:rFonts w:cs="Garamond" w:ascii="Garamond" w:hAnsi="Garamond"/>
          <w:sz w:val="22"/>
          <w:lang w:val="ro-RO"/>
        </w:rPr>
        <w:t>pause</w:t>
      </w:r>
      <w:r>
        <w:rPr>
          <w:sz w:val="22"/>
          <w:lang w:val="ro-RO"/>
        </w:rPr>
        <w:t xml:space="preserve"> corespunzătoare super stării </w:t>
      </w:r>
      <w:r>
        <w:rPr>
          <w:rFonts w:cs="Garamond" w:ascii="Garamond" w:hAnsi="Garamond"/>
          <w:sz w:val="22"/>
          <w:lang w:val="ro-RO"/>
        </w:rPr>
        <w:t>Cancelable</w:t>
      </w:r>
      <w:r>
        <w:rPr>
          <w:sz w:val="22"/>
          <w:lang w:val="ro-RO"/>
        </w:rPr>
        <w:t>. În acest sens, o super stare poate fi comparată cu o clasă de bază. Substările suprascriu (override) tranziţiile super stării în acelaşi mod în care clasele derivate pot suprascrie metodele clasei de bază corespunzătoare. Totuşi, relaţia dintre super stări şi substări nu este echivalentă cu moştenirea.</w:t>
      </w:r>
    </w:p>
    <w:p>
      <w:pPr>
        <w:pStyle w:val="Normal"/>
        <w:jc w:val="both"/>
        <w:rPr>
          <w:sz w:val="22"/>
          <w:lang w:val="ro-RO"/>
        </w:rPr>
      </w:pPr>
      <w:r>
        <w:rPr>
          <w:sz w:val="22"/>
          <w:lang w:val="ro-RO"/>
        </w:rPr>
      </w:r>
    </w:p>
    <w:p>
      <w:pPr>
        <w:pStyle w:val="Normal"/>
        <w:keepNext w:val="true"/>
        <w:jc w:val="center"/>
        <w:rPr>
          <w:sz w:val="22"/>
          <w:lang w:val="ro-RO"/>
        </w:rPr>
      </w:pPr>
      <w:r>
        <w:rPr>
          <w:sz w:val="22"/>
          <w:lang w:val="ro-RO"/>
        </w:rPr>
        <w:drawing>
          <wp:inline distT="0" distB="0" distL="0" distR="0">
            <wp:extent cx="2628265" cy="1956435"/>
            <wp:effectExtent l="0" t="0" r="0" b="0"/>
            <wp:docPr id="191" name="Imagin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ine11" descr="" title=""/>
                    <pic:cNvPicPr>
                      <a:picLocks noChangeAspect="1" noChangeArrowheads="1"/>
                    </pic:cNvPicPr>
                  </pic:nvPicPr>
                  <pic:blipFill>
                    <a:blip r:embed="rId18"/>
                    <a:srcRect l="-14" t="-18" r="-14" b="-18"/>
                    <a:stretch>
                      <a:fillRect/>
                    </a:stretch>
                  </pic:blipFill>
                  <pic:spPr bwMode="auto">
                    <a:xfrm>
                      <a:off x="0" y="0"/>
                      <a:ext cx="2628265" cy="1956435"/>
                    </a:xfrm>
                    <a:prstGeom prst="rect">
                      <a:avLst/>
                    </a:prstGeom>
                  </pic:spPr>
                </pic:pic>
              </a:graphicData>
            </a:graphic>
          </wp:inline>
        </w:drawing>
      </w:r>
    </w:p>
    <w:p>
      <w:pPr>
        <w:pStyle w:val="Caption"/>
        <w:jc w:val="center"/>
        <w:rPr>
          <w:sz w:val="22"/>
          <w:lang w:val="ro-RO"/>
        </w:rPr>
      </w:pPr>
      <w:r>
        <w:rPr/>
        <w:t>Figura 1.</w:t>
      </w:r>
      <w:r>
        <w:rPr/>
        <w:fldChar w:fldCharType="begin"/>
      </w:r>
      <w:r>
        <w:rPr/>
        <w:instrText> SEQ Figure \* ARABIC </w:instrText>
      </w:r>
      <w:r>
        <w:rPr/>
        <w:fldChar w:fldCharType="separate"/>
      </w:r>
      <w:r>
        <w:rPr/>
        <w:t>5</w:t>
      </w:r>
      <w:r>
        <w:rPr/>
        <w:fldChar w:fldCharType="end"/>
      </w:r>
      <w:r>
        <w:rPr/>
        <w:t xml:space="preserve"> </w:t>
      </w:r>
      <w:r>
        <w:rPr>
          <w:b w:val="false"/>
          <w:bCs w:val="false"/>
        </w:rPr>
        <w:t>Suprascrierea tranziţiilor super stărilor</w:t>
      </w:r>
    </w:p>
    <w:p>
      <w:pPr>
        <w:pStyle w:val="Normal"/>
        <w:jc w:val="both"/>
        <w:rPr/>
      </w:pPr>
      <w:r>
        <w:rPr>
          <w:sz w:val="22"/>
          <w:lang w:val="ro-RO"/>
        </w:rPr>
        <w:tab/>
        <w:t xml:space="preserve">La fel cum stările obişnuite pot avea evenimente speciale, şi super stările pot deţine astfel de evenimente. În figura 1.6 este prezentată o maşină cu stări finite în care există evenimente </w:t>
      </w:r>
      <w:r>
        <w:rPr>
          <w:rFonts w:cs="Garamond" w:ascii="Garamond" w:hAnsi="Garamond"/>
          <w:sz w:val="22"/>
          <w:lang w:val="ro-RO"/>
        </w:rPr>
        <w:t>exit</w:t>
      </w:r>
      <w:r>
        <w:rPr>
          <w:sz w:val="22"/>
          <w:lang w:val="ro-RO"/>
        </w:rPr>
        <w:t xml:space="preserve"> şi </w:t>
      </w:r>
      <w:r>
        <w:rPr>
          <w:rFonts w:cs="Garamond" w:ascii="Garamond" w:hAnsi="Garamond"/>
          <w:sz w:val="22"/>
          <w:lang w:val="ro-RO"/>
        </w:rPr>
        <w:t>entry</w:t>
      </w:r>
      <w:r>
        <w:rPr>
          <w:sz w:val="22"/>
          <w:lang w:val="ro-RO"/>
        </w:rPr>
        <w:t xml:space="preserve"> atât în super stări cât şi în substări. Atunci când FSM-ul trece din starea </w:t>
      </w:r>
      <w:r>
        <w:rPr>
          <w:rFonts w:cs="Garamond" w:ascii="Garamond" w:hAnsi="Garamond"/>
          <w:sz w:val="22"/>
          <w:lang w:val="ro-RO"/>
        </w:rPr>
        <w:t>Some State</w:t>
      </w:r>
      <w:r>
        <w:rPr>
          <w:sz w:val="22"/>
          <w:lang w:val="ro-RO"/>
        </w:rPr>
        <w:t xml:space="preserve"> în starea </w:t>
      </w:r>
      <w:r>
        <w:rPr>
          <w:rFonts w:cs="Garamond" w:ascii="Garamond" w:hAnsi="Garamond"/>
          <w:sz w:val="22"/>
          <w:lang w:val="ro-RO"/>
        </w:rPr>
        <w:t>Sub</w:t>
      </w:r>
      <w:r>
        <w:rPr>
          <w:sz w:val="22"/>
          <w:lang w:val="ro-RO"/>
        </w:rPr>
        <w:t xml:space="preserve">, mai întâi este invocată acţiunea </w:t>
      </w:r>
      <w:r>
        <w:rPr>
          <w:rFonts w:cs="Garamond" w:ascii="Garamond" w:hAnsi="Garamond"/>
          <w:sz w:val="22"/>
          <w:lang w:val="ro-RO"/>
        </w:rPr>
        <w:t>enterSuper</w:t>
      </w:r>
      <w:r>
        <w:rPr>
          <w:sz w:val="22"/>
          <w:lang w:val="ro-RO"/>
        </w:rPr>
        <w:t xml:space="preserve">, urmată de acţiunea </w:t>
      </w:r>
      <w:r>
        <w:rPr>
          <w:rFonts w:cs="Garamond" w:ascii="Garamond" w:hAnsi="Garamond"/>
          <w:sz w:val="22"/>
          <w:lang w:val="ro-RO"/>
        </w:rPr>
        <w:t>enterSub</w:t>
      </w:r>
      <w:r>
        <w:rPr>
          <w:sz w:val="22"/>
          <w:lang w:val="ro-RO"/>
        </w:rPr>
        <w:t xml:space="preserve">. În acelaşi mod, dacă are loc tranziţia din starea </w:t>
      </w:r>
      <w:r>
        <w:rPr>
          <w:rFonts w:cs="Garamond" w:ascii="Garamond" w:hAnsi="Garamond"/>
          <w:sz w:val="22"/>
          <w:lang w:val="ro-RO"/>
        </w:rPr>
        <w:t>Sub2</w:t>
      </w:r>
      <w:r>
        <w:rPr>
          <w:sz w:val="22"/>
          <w:lang w:val="ro-RO"/>
        </w:rPr>
        <w:t xml:space="preserve"> în starea </w:t>
      </w:r>
      <w:r>
        <w:rPr>
          <w:rFonts w:cs="Garamond" w:ascii="Garamond" w:hAnsi="Garamond"/>
          <w:sz w:val="22"/>
          <w:lang w:val="ro-RO"/>
        </w:rPr>
        <w:t>Some State</w:t>
      </w:r>
      <w:r>
        <w:rPr>
          <w:sz w:val="22"/>
          <w:lang w:val="ro-RO"/>
        </w:rPr>
        <w:t xml:space="preserve">, prima dată este invocată </w:t>
      </w:r>
      <w:r>
        <w:rPr>
          <w:rFonts w:cs="Garamond" w:ascii="Garamond" w:hAnsi="Garamond"/>
          <w:sz w:val="22"/>
          <w:lang w:val="ro-RO"/>
        </w:rPr>
        <w:t>exitSub2</w:t>
      </w:r>
      <w:r>
        <w:rPr>
          <w:sz w:val="22"/>
          <w:lang w:val="ro-RO"/>
        </w:rPr>
        <w:t xml:space="preserve"> şi apoi </w:t>
      </w:r>
      <w:r>
        <w:rPr>
          <w:rFonts w:cs="Garamond" w:ascii="Garamond" w:hAnsi="Garamond"/>
          <w:sz w:val="22"/>
          <w:lang w:val="ro-RO"/>
        </w:rPr>
        <w:t>exitSuper</w:t>
      </w:r>
      <w:r>
        <w:rPr>
          <w:sz w:val="22"/>
          <w:lang w:val="ro-RO"/>
        </w:rPr>
        <w:t xml:space="preserve">. Oricum, întrucât tranziţia </w:t>
      </w:r>
      <w:r>
        <w:rPr>
          <w:rFonts w:cs="Garamond" w:ascii="Garamond" w:hAnsi="Garamond"/>
          <w:sz w:val="22"/>
          <w:lang w:val="ro-RO"/>
        </w:rPr>
        <w:t>e2</w:t>
      </w:r>
      <w:r>
        <w:rPr>
          <w:sz w:val="22"/>
          <w:lang w:val="ro-RO"/>
        </w:rPr>
        <w:t xml:space="preserve"> din starea </w:t>
      </w:r>
      <w:r>
        <w:rPr>
          <w:rFonts w:cs="Garamond" w:ascii="Garamond" w:hAnsi="Garamond"/>
          <w:sz w:val="22"/>
          <w:lang w:val="ro-RO"/>
        </w:rPr>
        <w:t>Sub</w:t>
      </w:r>
      <w:r>
        <w:rPr>
          <w:sz w:val="22"/>
          <w:lang w:val="ro-RO"/>
        </w:rPr>
        <w:t xml:space="preserve"> în starea </w:t>
      </w:r>
      <w:r>
        <w:rPr>
          <w:rFonts w:cs="Garamond" w:ascii="Garamond" w:hAnsi="Garamond"/>
          <w:sz w:val="22"/>
          <w:lang w:val="ro-RO"/>
        </w:rPr>
        <w:t>Sub2</w:t>
      </w:r>
      <w:r>
        <w:rPr>
          <w:sz w:val="22"/>
          <w:lang w:val="ro-RO"/>
        </w:rPr>
        <w:t xml:space="preserve"> nu iese din super stare, se invocă doar acţiunile </w:t>
      </w:r>
      <w:r>
        <w:rPr>
          <w:rFonts w:cs="Garamond" w:ascii="Garamond" w:hAnsi="Garamond"/>
          <w:sz w:val="22"/>
          <w:lang w:val="ro-RO"/>
        </w:rPr>
        <w:t>exitSub</w:t>
      </w:r>
      <w:r>
        <w:rPr>
          <w:sz w:val="22"/>
          <w:lang w:val="ro-RO"/>
        </w:rPr>
        <w:t xml:space="preserve"> şi </w:t>
      </w:r>
      <w:r>
        <w:rPr>
          <w:rFonts w:cs="Garamond" w:ascii="Garamond" w:hAnsi="Garamond"/>
          <w:sz w:val="22"/>
          <w:lang w:val="ro-RO"/>
        </w:rPr>
        <w:t>enterSub2</w:t>
      </w:r>
      <w:r>
        <w:rPr>
          <w:sz w:val="22"/>
          <w:lang w:val="ro-RO"/>
        </w:rPr>
        <w:t>.</w:t>
      </w:r>
    </w:p>
    <w:p>
      <w:pPr>
        <w:pStyle w:val="Normal"/>
        <w:jc w:val="both"/>
        <w:rPr>
          <w:sz w:val="22"/>
          <w:lang w:val="ro-RO"/>
        </w:rPr>
      </w:pPr>
      <w:r>
        <w:rPr>
          <w:sz w:val="22"/>
          <w:lang w:val="ro-RO"/>
        </w:rPr>
      </w:r>
    </w:p>
    <w:p>
      <w:pPr>
        <w:pStyle w:val="Normal"/>
        <w:keepNext w:val="true"/>
        <w:jc w:val="center"/>
        <w:rPr>
          <w:sz w:val="22"/>
          <w:lang w:val="ro-RO"/>
        </w:rPr>
      </w:pPr>
      <w:r>
        <w:rPr>
          <w:sz w:val="22"/>
          <w:lang w:val="ro-RO"/>
        </w:rPr>
        <w:drawing>
          <wp:inline distT="0" distB="0" distL="0" distR="0">
            <wp:extent cx="3895090" cy="1695450"/>
            <wp:effectExtent l="0" t="0" r="0" b="0"/>
            <wp:docPr id="192" name="Imagin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ine12" descr="" title=""/>
                    <pic:cNvPicPr>
                      <a:picLocks noChangeAspect="1" noChangeArrowheads="1"/>
                    </pic:cNvPicPr>
                  </pic:nvPicPr>
                  <pic:blipFill>
                    <a:blip r:embed="rId19"/>
                    <a:srcRect l="-9" t="-21" r="-9" b="-21"/>
                    <a:stretch>
                      <a:fillRect/>
                    </a:stretch>
                  </pic:blipFill>
                  <pic:spPr bwMode="auto">
                    <a:xfrm>
                      <a:off x="0" y="0"/>
                      <a:ext cx="3895090" cy="1695450"/>
                    </a:xfrm>
                    <a:prstGeom prst="rect">
                      <a:avLst/>
                    </a:prstGeom>
                  </pic:spPr>
                </pic:pic>
              </a:graphicData>
            </a:graphic>
          </wp:inline>
        </w:drawing>
      </w:r>
    </w:p>
    <w:p>
      <w:pPr>
        <w:pStyle w:val="Caption"/>
        <w:jc w:val="center"/>
        <w:rPr/>
      </w:pPr>
      <w:r>
        <w:rPr>
          <w:lang w:val="pt-BR"/>
        </w:rPr>
        <w:t>Figura 1.</w:t>
      </w:r>
      <w:r>
        <w:rPr/>
        <w:fldChar w:fldCharType="begin"/>
      </w:r>
      <w:r>
        <w:rPr/>
        <w:instrText> SEQ Figure \* ARABIC </w:instrText>
      </w:r>
      <w:r>
        <w:rPr/>
        <w:fldChar w:fldCharType="separate"/>
      </w:r>
      <w:r>
        <w:rPr/>
        <w:t>6</w:t>
      </w:r>
      <w:r>
        <w:rPr/>
        <w:fldChar w:fldCharType="end"/>
      </w:r>
      <w:r>
        <w:rPr>
          <w:lang w:val="pt-BR"/>
        </w:rPr>
        <w:t xml:space="preserve"> </w:t>
      </w:r>
      <w:r>
        <w:rPr>
          <w:b w:val="false"/>
          <w:bCs w:val="false"/>
          <w:lang w:val="pt-BR"/>
        </w:rPr>
        <w:t>Invocarea ierarhică a acţiunilor corespunzătoare evenimentelor entry şi exit</w:t>
      </w:r>
    </w:p>
    <w:p>
      <w:pPr>
        <w:pStyle w:val="Normal"/>
        <w:rPr>
          <w:b/>
          <w:b/>
          <w:bCs/>
          <w:lang w:val="pt-BR"/>
        </w:rPr>
      </w:pPr>
      <w:r>
        <w:rPr>
          <w:b/>
          <w:bCs/>
          <w:lang w:val="pt-BR"/>
        </w:rPr>
      </w:r>
    </w:p>
    <w:p>
      <w:pPr>
        <w:pStyle w:val="Titlu3"/>
        <w:rPr/>
      </w:pPr>
      <w:r>
        <w:rPr/>
        <w:t>Pseudo stări iniţiale şi finale</w:t>
      </w:r>
    </w:p>
    <w:p>
      <w:pPr>
        <w:pStyle w:val="Normal"/>
        <w:rPr>
          <w:sz w:val="22"/>
        </w:rPr>
      </w:pPr>
      <w:r>
        <w:rPr>
          <w:sz w:val="22"/>
        </w:rPr>
      </w:r>
    </w:p>
    <w:p>
      <w:pPr>
        <w:pStyle w:val="Corptext"/>
        <w:rPr/>
      </w:pPr>
      <w:r>
        <w:rPr/>
        <w:t xml:space="preserve">În figura 1.7 sunt prezentate două pseudo stări care sunt utilizate frecvent în UML. O maşină cu stări finite </w:t>
      </w:r>
    </w:p>
    <w:p>
      <w:pPr>
        <w:pStyle w:val="Corptext"/>
        <w:keepNext w:val="true"/>
        <w:jc w:val="center"/>
        <w:rPr/>
      </w:pPr>
      <w:r>
        <w:rPr/>
        <w:drawing>
          <wp:inline distT="0" distB="0" distL="0" distR="0">
            <wp:extent cx="2324100" cy="819150"/>
            <wp:effectExtent l="0" t="0" r="0" b="0"/>
            <wp:docPr id="193" name="Imagin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ine13" descr="" title=""/>
                    <pic:cNvPicPr>
                      <a:picLocks noChangeAspect="1" noChangeArrowheads="1"/>
                    </pic:cNvPicPr>
                  </pic:nvPicPr>
                  <pic:blipFill>
                    <a:blip r:embed="rId20"/>
                    <a:srcRect l="-15" t="-44" r="-15" b="-44"/>
                    <a:stretch>
                      <a:fillRect/>
                    </a:stretch>
                  </pic:blipFill>
                  <pic:spPr bwMode="auto">
                    <a:xfrm>
                      <a:off x="0" y="0"/>
                      <a:ext cx="2324100" cy="819150"/>
                    </a:xfrm>
                    <a:prstGeom prst="rect">
                      <a:avLst/>
                    </a:prstGeom>
                  </pic:spPr>
                </pic:pic>
              </a:graphicData>
            </a:graphic>
          </wp:inline>
        </w:drawing>
      </w:r>
    </w:p>
    <w:p>
      <w:pPr>
        <w:pStyle w:val="Caption"/>
        <w:jc w:val="center"/>
        <w:rPr>
          <w:lang w:val="pt-BR"/>
        </w:rPr>
      </w:pPr>
      <w:r>
        <w:rPr>
          <w:lang w:val="pt-BR"/>
        </w:rPr>
        <w:t>Figura 1.</w:t>
      </w:r>
      <w:r>
        <w:rPr/>
        <w:fldChar w:fldCharType="begin"/>
      </w:r>
      <w:r>
        <w:rPr/>
        <w:instrText> SEQ Figure \* ARABIC </w:instrText>
      </w:r>
      <w:r>
        <w:rPr/>
        <w:fldChar w:fldCharType="separate"/>
      </w:r>
      <w:r>
        <w:rPr/>
        <w:t>7</w:t>
      </w:r>
      <w:r>
        <w:rPr/>
        <w:fldChar w:fldCharType="end"/>
      </w:r>
      <w:r>
        <w:rPr>
          <w:lang w:val="pt-BR"/>
        </w:rPr>
        <w:t xml:space="preserve"> </w:t>
      </w:r>
      <w:r>
        <w:rPr>
          <w:b w:val="false"/>
          <w:bCs w:val="false"/>
          <w:lang w:val="pt-BR"/>
        </w:rPr>
        <w:t>Pseudo stări: iniţială şi finală</w:t>
      </w:r>
    </w:p>
    <w:p>
      <w:pPr>
        <w:pStyle w:val="Corptext"/>
        <w:rPr/>
      </w:pPr>
      <w:r>
        <w:rPr/>
        <w:t xml:space="preserve">îşi începe existenţa în </w:t>
      </w:r>
      <w:r>
        <w:rPr>
          <w:i/>
          <w:iCs/>
        </w:rPr>
        <w:t>procesul de tranziţie</w:t>
      </w:r>
      <w:r>
        <w:rPr/>
        <w:t xml:space="preserve"> din pseudo starea iniţială. Tranziţia care porneşte din pseudo starea iniţială nu poate avea un eveniment, întrucât evenimentul este crearea maşinii cu stări finite. În schimb, ea poate avea o acţiune. Aceasta va fi prima acţiune invocată după crearea FSM-ului.</w:t>
      </w:r>
    </w:p>
    <w:p>
      <w:pPr>
        <w:pStyle w:val="Normal"/>
        <w:jc w:val="both"/>
        <w:rPr/>
      </w:pPr>
      <w:r>
        <w:rPr>
          <w:sz w:val="22"/>
        </w:rPr>
        <w:tab/>
        <w:t xml:space="preserve">Similar, existenţa unei maşini cu stări finite se încheie în </w:t>
      </w:r>
      <w:r>
        <w:rPr>
          <w:i/>
          <w:iCs/>
          <w:sz w:val="22"/>
        </w:rPr>
        <w:t>procesul de tranziţie</w:t>
      </w:r>
      <w:r>
        <w:rPr>
          <w:sz w:val="22"/>
        </w:rPr>
        <w:t xml:space="preserve"> în pseudo starea finală. De fapt, în această psudo stare finală nu se ajunge niciodată. Dacă trebuie realizată o acţiune în timpul tranziţiei către starea finală, atunci aceasta va fi ultima acţiune invocată de FSM.</w:t>
      </w:r>
    </w:p>
    <w:p>
      <w:pPr>
        <w:pStyle w:val="Titlu3"/>
        <w:rPr>
          <w:sz w:val="22"/>
        </w:rPr>
      </w:pPr>
      <w:r>
        <w:rPr/>
        <w:t>Utilizarea diagramelor de stare</w:t>
      </w:r>
    </w:p>
    <w:p>
      <w:pPr>
        <w:pStyle w:val="Normal"/>
        <w:rPr>
          <w:sz w:val="22"/>
        </w:rPr>
      </w:pPr>
      <w:r>
        <w:rPr>
          <w:sz w:val="22"/>
        </w:rPr>
      </w:r>
    </w:p>
    <w:p>
      <w:pPr>
        <w:pStyle w:val="Corptext"/>
        <w:autoSpaceDE w:val="false"/>
        <w:rPr/>
      </w:pPr>
      <w:r>
        <w:rPr>
          <w:szCs w:val="20"/>
        </w:rPr>
        <w:t>Diagramele de stare sunt extrem de folositoare pentru determinarea stărilor subsistemelor al căror comportament este destul de bine cunoscut. Pe de altă parte, majoritatea sistemelor care pot fi reprezentate prin diagrame de stare nu au comportamente ce pot fi cunoscute în avans. În plus, conduita celor mai multe sisteme se schimbă, evoluează în timp. Diagramele nu reprezintă o metodă favorabilă pentru sistemele care trebuie să se schimbe în mod frecvent. Problemele legate de aşezare şi spaţiu se manifestă chiar şi în cazul conţinutului diagramelor. Acest lucru îi împiedică uneori pe designeri să facă modificările necesare pentru un anumit proiect. Spectrul refacerii diagramei îi determină să nu mai adauge anunite stări necesare, obligându-i să folosească o soluţie particulară care să nu modifice “layout- ul”</w:t>
      </w:r>
      <w:r>
        <w:rPr>
          <w:szCs w:val="20"/>
          <w:lang w:val="ro-RO"/>
        </w:rPr>
        <w:t xml:space="preserve"> diagramei.</w:t>
      </w:r>
    </w:p>
    <w:p>
      <w:pPr>
        <w:pStyle w:val="Normal"/>
        <w:autoSpaceDE w:val="false"/>
        <w:jc w:val="both"/>
        <w:rPr/>
      </w:pPr>
      <w:r>
        <w:rPr>
          <w:sz w:val="20"/>
          <w:szCs w:val="20"/>
        </w:rPr>
        <w:t xml:space="preserve"> </w:t>
      </w:r>
      <w:r>
        <w:rPr>
          <w:sz w:val="20"/>
          <w:szCs w:val="20"/>
        </w:rPr>
        <w:tab/>
      </w:r>
      <w:r>
        <w:rPr>
          <w:sz w:val="22"/>
          <w:szCs w:val="20"/>
        </w:rPr>
        <w:t>Pe de altă parte, textul reprezintă un mediu în care se pot face foarte uşor modificări. Problemele legate de aşezare aproape că nu există, existând întotdeauna spaţiu pentru adăugarea de noi linii. De aceea, pentru sistemele care evoluează în timp, se folosesc tabelele de stare (STTs –</w:t>
      </w:r>
      <w:r>
        <w:rPr>
          <w:sz w:val="22"/>
          <w:szCs w:val="20"/>
          <w:lang w:val="ro-RO"/>
        </w:rPr>
        <w:t xml:space="preserve"> </w:t>
      </w:r>
      <w:r>
        <w:rPr>
          <w:i/>
          <w:iCs/>
          <w:sz w:val="22"/>
          <w:szCs w:val="20"/>
          <w:lang w:val="ro-RO"/>
        </w:rPr>
        <w:t>State Transition Tables</w:t>
      </w:r>
      <w:r>
        <w:rPr>
          <w:sz w:val="22"/>
          <w:szCs w:val="20"/>
          <w:lang w:val="ro-RO"/>
        </w:rPr>
        <w:t xml:space="preserve">). În figura 2.1 este prezentată diagrama de stare (STD) corespunzătoare unei uşi de metrou, care poate fi uşor reprezentată sub forma unui tabel de stare (STT), aşa cum se poate vedea în figura 2.2. </w:t>
      </w:r>
    </w:p>
    <w:p>
      <w:pPr>
        <w:pStyle w:val="Normal"/>
        <w:autoSpaceDE w:val="false"/>
        <w:jc w:val="both"/>
        <w:rPr>
          <w:sz w:val="22"/>
          <w:szCs w:val="20"/>
          <w:lang w:val="ro-RO"/>
        </w:rPr>
      </w:pPr>
      <w:r>
        <w:rPr>
          <w:sz w:val="22"/>
          <w:szCs w:val="20"/>
          <w:lang w:val="ro-RO"/>
        </w:rPr>
      </w:r>
    </w:p>
    <w:p>
      <w:pPr>
        <w:pStyle w:val="Normal"/>
        <w:keepNext w:val="true"/>
        <w:autoSpaceDE w:val="false"/>
        <w:jc w:val="center"/>
        <w:rPr>
          <w:sz w:val="22"/>
          <w:szCs w:val="20"/>
          <w:lang w:val="ro-RO"/>
        </w:rPr>
      </w:pPr>
      <w:r>
        <w:rPr>
          <w:sz w:val="22"/>
          <w:szCs w:val="20"/>
          <w:lang w:val="ro-RO"/>
        </w:rPr>
        <w:drawing>
          <wp:inline distT="0" distB="0" distL="0" distR="0">
            <wp:extent cx="3895090" cy="876300"/>
            <wp:effectExtent l="0" t="0" r="0" b="0"/>
            <wp:docPr id="194" name="Imagin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ine14" descr="" title=""/>
                    <pic:cNvPicPr>
                      <a:picLocks noChangeAspect="1" noChangeArrowheads="1"/>
                    </pic:cNvPicPr>
                  </pic:nvPicPr>
                  <pic:blipFill>
                    <a:blip r:embed="rId21"/>
                    <a:srcRect l="-9" t="-41" r="-9" b="-41"/>
                    <a:stretch>
                      <a:fillRect/>
                    </a:stretch>
                  </pic:blipFill>
                  <pic:spPr bwMode="auto">
                    <a:xfrm>
                      <a:off x="0" y="0"/>
                      <a:ext cx="3895090" cy="876300"/>
                    </a:xfrm>
                    <a:prstGeom prst="rect">
                      <a:avLst/>
                    </a:prstGeom>
                  </pic:spPr>
                </pic:pic>
              </a:graphicData>
            </a:graphic>
          </wp:inline>
        </w:drawing>
      </w:r>
    </w:p>
    <w:p>
      <w:pPr>
        <w:pStyle w:val="Caption"/>
        <w:jc w:val="center"/>
        <w:rPr/>
      </w:pPr>
      <w:r>
        <w:rPr/>
        <w:t xml:space="preserve">Figura 2.1 </w:t>
      </w:r>
      <w:r>
        <w:rPr>
          <w:b w:val="false"/>
          <w:bCs w:val="false"/>
        </w:rPr>
        <w:t>Diagrama de stare corespunzătoare unei uşi de metrou</w:t>
      </w:r>
    </w:p>
    <w:p>
      <w:pPr>
        <w:pStyle w:val="Normal"/>
        <w:rPr>
          <w:b/>
          <w:b/>
          <w:bCs/>
        </w:rPr>
      </w:pPr>
      <w:r>
        <w:rPr>
          <w:b/>
          <w:bCs/>
        </w:rPr>
      </w:r>
    </w:p>
    <w:p>
      <w:pPr>
        <w:pStyle w:val="Normal"/>
        <w:keepNext w:val="true"/>
        <w:jc w:val="center"/>
        <w:rPr/>
      </w:pPr>
      <w:r>
        <w:rPr/>
        <w:drawing>
          <wp:inline distT="0" distB="0" distL="0" distR="0">
            <wp:extent cx="4228465" cy="962025"/>
            <wp:effectExtent l="0" t="0" r="0" b="0"/>
            <wp:docPr id="195" name="Imagin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Imagine15" descr="" title=""/>
                    <pic:cNvPicPr>
                      <a:picLocks noChangeAspect="1" noChangeArrowheads="1"/>
                    </pic:cNvPicPr>
                  </pic:nvPicPr>
                  <pic:blipFill>
                    <a:blip r:embed="rId22"/>
                    <a:srcRect l="-9" t="-37" r="-9" b="-37"/>
                    <a:stretch>
                      <a:fillRect/>
                    </a:stretch>
                  </pic:blipFill>
                  <pic:spPr bwMode="auto">
                    <a:xfrm>
                      <a:off x="0" y="0"/>
                      <a:ext cx="4228465" cy="962025"/>
                    </a:xfrm>
                    <a:prstGeom prst="rect">
                      <a:avLst/>
                    </a:prstGeom>
                  </pic:spPr>
                </pic:pic>
              </a:graphicData>
            </a:graphic>
          </wp:inline>
        </w:drawing>
      </w:r>
    </w:p>
    <w:p>
      <w:pPr>
        <w:pStyle w:val="Caption"/>
        <w:jc w:val="center"/>
        <w:rPr/>
      </w:pPr>
      <w:r>
        <w:rPr/>
        <w:t xml:space="preserve">Figura 2.2 </w:t>
      </w:r>
      <w:r>
        <w:rPr>
          <w:b w:val="false"/>
          <w:bCs w:val="false"/>
        </w:rPr>
        <w:t>Tabelul de stare corespunzător unei uşi de metrou</w:t>
      </w:r>
    </w:p>
    <w:p>
      <w:pPr>
        <w:pStyle w:val="Normal"/>
        <w:autoSpaceDE w:val="false"/>
        <w:jc w:val="both"/>
        <w:rPr>
          <w:sz w:val="20"/>
          <w:szCs w:val="20"/>
        </w:rPr>
      </w:pPr>
      <w:r>
        <w:rPr>
          <w:sz w:val="20"/>
          <w:szCs w:val="20"/>
        </w:rPr>
      </w:r>
    </w:p>
    <w:p>
      <w:pPr>
        <w:pStyle w:val="Normal"/>
        <w:jc w:val="both"/>
        <w:rPr/>
      </w:pPr>
      <w:r>
        <w:rPr>
          <w:sz w:val="22"/>
        </w:rPr>
        <w:tab/>
        <w:t>Tabelul de stare conţine patru coloane. Fiecare rând al tabelului reprezintă o tranziţie, conţinând cele două capete ale săgeţii, evenimentul şi acţiunea corespunzătoare ce formează eticheta tranziţiei. Acest tabel se citeşte folosind următorul model: “Dac</w:t>
      </w:r>
      <w:r>
        <w:rPr>
          <w:sz w:val="22"/>
          <w:lang w:val="ro-RO"/>
        </w:rPr>
        <w:t>ă</w:t>
      </w:r>
      <w:r>
        <w:rPr>
          <w:sz w:val="22"/>
        </w:rPr>
        <w:t xml:space="preserve"> sistemul se află în starea </w:t>
      </w:r>
      <w:r>
        <w:rPr>
          <w:rFonts w:cs="Garamond" w:ascii="Garamond" w:hAnsi="Garamond"/>
          <w:sz w:val="22"/>
        </w:rPr>
        <w:t>Locked</w:t>
      </w:r>
      <w:r>
        <w:rPr>
          <w:sz w:val="22"/>
        </w:rPr>
        <w:t xml:space="preserve"> şi apare un eveniment </w:t>
      </w:r>
      <w:r>
        <w:rPr>
          <w:rFonts w:cs="Garamond" w:ascii="Garamond" w:hAnsi="Garamond"/>
          <w:sz w:val="22"/>
        </w:rPr>
        <w:t>coin</w:t>
      </w:r>
      <w:r>
        <w:rPr>
          <w:sz w:val="22"/>
        </w:rPr>
        <w:t xml:space="preserve">, atunci se trece în starea </w:t>
      </w:r>
      <w:r>
        <w:rPr>
          <w:rFonts w:cs="Garamond" w:ascii="Garamond" w:hAnsi="Garamond"/>
          <w:sz w:val="22"/>
        </w:rPr>
        <w:t>Unlocked</w:t>
      </w:r>
      <w:r>
        <w:rPr>
          <w:sz w:val="22"/>
        </w:rPr>
        <w:t xml:space="preserve"> şi se invocă funcţia </w:t>
      </w:r>
      <w:r>
        <w:rPr>
          <w:rFonts w:cs="Garamond" w:ascii="Garamond" w:hAnsi="Garamond"/>
          <w:sz w:val="22"/>
        </w:rPr>
        <w:t>Unlock</w:t>
      </w:r>
      <w:r>
        <w:rPr>
          <w:sz w:val="22"/>
        </w:rPr>
        <w:t>.</w:t>
      </w:r>
    </w:p>
    <w:p>
      <w:pPr>
        <w:pStyle w:val="Normal"/>
        <w:jc w:val="both"/>
        <w:rPr>
          <w:sz w:val="22"/>
        </w:rPr>
      </w:pPr>
      <w:r>
        <w:rPr>
          <w:sz w:val="22"/>
        </w:rPr>
        <w:tab/>
        <w:t>Acest tabel poate fi uşor convertit într-un fişier text:</w:t>
      </w:r>
    </w:p>
    <w:p>
      <w:pPr>
        <w:pStyle w:val="Normal"/>
        <w:jc w:val="center"/>
        <w:rPr>
          <w:sz w:val="22"/>
        </w:rPr>
      </w:pPr>
      <w:r>
        <w:rPr>
          <w:sz w:val="22"/>
        </w:rPr>
      </w:r>
    </w:p>
    <w:p>
      <w:pPr>
        <w:pStyle w:val="Normal"/>
        <w:jc w:val="center"/>
        <w:rPr>
          <w:sz w:val="22"/>
        </w:rPr>
      </w:pPr>
      <w:r>
        <w:rPr>
          <w:sz w:val="22"/>
        </w:rPr>
        <w:t>Locked      coin    Unlocked   Unlock</w:t>
      </w:r>
    </w:p>
    <w:p>
      <w:pPr>
        <w:pStyle w:val="Normal"/>
        <w:jc w:val="center"/>
        <w:rPr>
          <w:sz w:val="22"/>
        </w:rPr>
      </w:pPr>
      <w:r>
        <w:rPr>
          <w:sz w:val="22"/>
        </w:rPr>
        <w:t>Locked      pass      Locked      Alarm</w:t>
      </w:r>
    </w:p>
    <w:p>
      <w:pPr>
        <w:pStyle w:val="Normal"/>
        <w:jc w:val="center"/>
        <w:rPr>
          <w:sz w:val="22"/>
        </w:rPr>
      </w:pPr>
      <w:r>
        <w:rPr>
          <w:sz w:val="22"/>
        </w:rPr>
        <w:t>Unlocked   coin    Unlocked   Refund</w:t>
      </w:r>
    </w:p>
    <w:p>
      <w:pPr>
        <w:pStyle w:val="Normal"/>
        <w:jc w:val="center"/>
        <w:rPr>
          <w:sz w:val="22"/>
        </w:rPr>
      </w:pPr>
      <w:r>
        <w:rPr>
          <w:sz w:val="22"/>
        </w:rPr>
        <w:t>Unlocked   pass     Locked       Lock</w:t>
      </w:r>
    </w:p>
    <w:p>
      <w:pPr>
        <w:pStyle w:val="Normal"/>
        <w:jc w:val="center"/>
        <w:rPr>
          <w:sz w:val="22"/>
        </w:rPr>
      </w:pPr>
      <w:r>
        <w:rPr>
          <w:sz w:val="22"/>
        </w:rPr>
      </w:r>
    </w:p>
    <w:p>
      <w:pPr>
        <w:pStyle w:val="Normal"/>
        <w:ind w:firstLine="720"/>
        <w:jc w:val="both"/>
        <w:rPr>
          <w:sz w:val="22"/>
        </w:rPr>
      </w:pPr>
      <w:r>
        <w:rPr>
          <w:sz w:val="22"/>
        </w:rPr>
        <w:t xml:space="preserve">Aceste şaisprezece cuvinte conţin întreaga logică a acestei maşini cu stări finite. Există compilatoare care citesc acest fişier text şi generează cod care implementează logica respectivă. </w:t>
      </w:r>
    </w:p>
    <w:p>
      <w:pPr>
        <w:pStyle w:val="Normal"/>
        <w:rPr>
          <w:sz w:val="22"/>
        </w:rPr>
      </w:pPr>
      <w:r>
        <w:rPr>
          <w:sz w:val="22"/>
        </w:rPr>
      </w:r>
    </w:p>
    <w:p>
      <w:pPr>
        <w:pStyle w:val="Titlu3"/>
        <w:rPr/>
      </w:pPr>
      <w:r>
        <w:rPr/>
        <w:t>Imple</w:t>
      </w:r>
      <w:r>
        <w:rPr>
          <w:lang w:val="ro-RO"/>
        </w:rPr>
        <w:t>mentarea maşinilor cu stări finite</w:t>
      </w:r>
    </w:p>
    <w:p>
      <w:pPr>
        <w:pStyle w:val="Normal"/>
        <w:rPr>
          <w:sz w:val="22"/>
          <w:lang w:val="ro-RO"/>
        </w:rPr>
      </w:pPr>
      <w:r>
        <w:rPr>
          <w:sz w:val="22"/>
          <w:lang w:val="ro-RO"/>
        </w:rPr>
      </w:r>
    </w:p>
    <w:p>
      <w:pPr>
        <w:pStyle w:val="Normal"/>
        <w:jc w:val="both"/>
        <w:rPr/>
      </w:pPr>
      <w:r>
        <w:rPr>
          <w:sz w:val="22"/>
          <w:lang w:val="ro-RO"/>
        </w:rPr>
        <w:t xml:space="preserve">Există mai multe tehnici pentru a implementa o maşină cu stări finite. Una din cele mai folosite metode constă în folosirea mai multor instrucţiuni </w:t>
      </w:r>
      <w:r>
        <w:rPr>
          <w:rFonts w:cs="Garamond" w:ascii="Garamond" w:hAnsi="Garamond"/>
          <w:sz w:val="22"/>
          <w:lang w:val="ro-RO"/>
        </w:rPr>
        <w:t>switch</w:t>
      </w:r>
      <w:r>
        <w:rPr>
          <w:sz w:val="22"/>
          <w:lang w:val="ro-RO"/>
        </w:rPr>
        <w:t xml:space="preserve"> seriale (</w:t>
      </w:r>
      <w:r>
        <w:rPr>
          <w:rFonts w:cs="Garamond" w:ascii="Garamond" w:hAnsi="Garamond"/>
          <w:sz w:val="22"/>
          <w:lang w:val="ro-RO"/>
        </w:rPr>
        <w:t>nested</w:t>
      </w:r>
      <w:r>
        <w:rPr>
          <w:sz w:val="22"/>
          <w:lang w:val="ro-RO"/>
        </w:rPr>
        <w:t>). În codul sursă 1 este prezentată implementarea maşinii cu stări finite din figura 2.1.</w:t>
      </w:r>
    </w:p>
    <w:p>
      <w:pPr>
        <w:pStyle w:val="Normal"/>
        <w:jc w:val="both"/>
        <w:rPr>
          <w:sz w:val="22"/>
          <w:lang w:val="ro-RO"/>
        </w:rPr>
      </w:pPr>
      <w:r>
        <w:rPr>
          <w:sz w:val="22"/>
          <w:lang w:val="ro-RO"/>
        </w:rPr>
      </w:r>
    </w:p>
    <w:p>
      <w:pPr>
        <w:pStyle w:val="Titlu5"/>
        <w:rPr>
          <w:sz w:val="22"/>
        </w:rPr>
      </w:pPr>
      <w:r>
        <w:rPr/>
        <w:t>Cod sursă 1</w:t>
      </w:r>
    </w:p>
    <w:p>
      <w:pPr>
        <w:pStyle w:val="Normal"/>
        <w:jc w:val="both"/>
        <w:rPr>
          <w:sz w:val="22"/>
          <w:lang w:val="ro-RO"/>
        </w:rPr>
      </w:pPr>
      <w:r>
        <w:rPr>
          <w:sz w:val="22"/>
          <w:lang w:val="ro-RO"/>
        </w:rPr>
      </w:r>
    </w:p>
    <w:p>
      <w:pPr>
        <w:pStyle w:val="Normal"/>
        <w:rPr>
          <w:rFonts w:ascii="Courier New" w:hAnsi="Courier New" w:cs="Courier New"/>
          <w:sz w:val="20"/>
          <w:szCs w:val="20"/>
        </w:rPr>
      </w:pPr>
      <w:r>
        <w:rPr>
          <w:rFonts w:cs="Courier New" w:ascii="Courier New" w:hAnsi="Courier New"/>
          <w:sz w:val="20"/>
          <w:szCs w:val="20"/>
        </w:rPr>
        <w:t>class Turnstile{</w:t>
      </w:r>
    </w:p>
    <w:p>
      <w:pPr>
        <w:pStyle w:val="Normal"/>
        <w:rPr>
          <w:rFonts w:ascii="Courier New" w:hAnsi="Courier New" w:cs="Courier New"/>
          <w:sz w:val="20"/>
          <w:szCs w:val="20"/>
        </w:rPr>
      </w:pPr>
      <w:r>
        <w:rPr>
          <w:rFonts w:cs="Courier New" w:ascii="Courier New" w:hAnsi="Courier New"/>
          <w:sz w:val="20"/>
          <w:szCs w:val="20"/>
        </w:rPr>
        <w:tab/>
        <w:t>final static int Locked = 0;</w:t>
      </w:r>
    </w:p>
    <w:p>
      <w:pPr>
        <w:pStyle w:val="Normal"/>
        <w:rPr>
          <w:rFonts w:ascii="Courier New" w:hAnsi="Courier New" w:cs="Courier New"/>
          <w:sz w:val="20"/>
          <w:szCs w:val="20"/>
        </w:rPr>
      </w:pPr>
      <w:r>
        <w:rPr>
          <w:rFonts w:cs="Courier New" w:ascii="Courier New" w:hAnsi="Courier New"/>
          <w:sz w:val="20"/>
          <w:szCs w:val="20"/>
        </w:rPr>
        <w:tab/>
        <w:t>final static int Unlocked = 1;</w:t>
      </w:r>
    </w:p>
    <w:p>
      <w:pPr>
        <w:pStyle w:val="Normal"/>
        <w:rPr>
          <w:rFonts w:ascii="Courier New" w:hAnsi="Courier New" w:cs="Courier New"/>
          <w:sz w:val="20"/>
          <w:szCs w:val="20"/>
        </w:rPr>
      </w:pPr>
      <w:r>
        <w:rPr>
          <w:rFonts w:cs="Courier New" w:ascii="Courier New" w:hAnsi="Courier New"/>
          <w:sz w:val="20"/>
          <w:szCs w:val="20"/>
        </w:rPr>
        <w:tab/>
        <w:t>final int Pass = 2;</w:t>
      </w:r>
    </w:p>
    <w:p>
      <w:pPr>
        <w:pStyle w:val="Normal"/>
        <w:rPr>
          <w:rFonts w:ascii="Courier New" w:hAnsi="Courier New" w:cs="Courier New"/>
          <w:sz w:val="20"/>
          <w:szCs w:val="20"/>
        </w:rPr>
      </w:pPr>
      <w:r>
        <w:rPr>
          <w:rFonts w:cs="Courier New" w:ascii="Courier New" w:hAnsi="Courier New"/>
          <w:sz w:val="20"/>
          <w:szCs w:val="20"/>
        </w:rPr>
        <w:tab/>
        <w:t>final int Coin = 3;</w:t>
      </w:r>
    </w:p>
    <w:p>
      <w:pPr>
        <w:pStyle w:val="Normal"/>
        <w:rPr>
          <w:rFonts w:ascii="Courier New" w:hAnsi="Courier New" w:cs="Courier New"/>
          <w:sz w:val="20"/>
          <w:szCs w:val="20"/>
        </w:rPr>
      </w:pPr>
      <w:r>
        <w:rPr>
          <w:rFonts w:cs="Courier New" w:ascii="Courier New" w:hAnsi="Courier New"/>
          <w:sz w:val="20"/>
          <w:szCs w:val="20"/>
        </w:rPr>
        <w:tab/>
        <w:t>int s = Unlocked;</w:t>
      </w:r>
    </w:p>
    <w:p>
      <w:pPr>
        <w:pStyle w:val="Normal"/>
        <w:rPr>
          <w:rFonts w:ascii="Courier New" w:hAnsi="Courier New" w:cs="Courier New"/>
          <w:sz w:val="20"/>
          <w:szCs w:val="20"/>
        </w:rPr>
      </w:pPr>
      <w:r>
        <w:rPr>
          <w:rFonts w:cs="Courier New" w:ascii="Courier New" w:hAnsi="Courier New"/>
          <w:sz w:val="20"/>
          <w:szCs w:val="20"/>
        </w:rPr>
        <w:tab/>
      </w:r>
    </w:p>
    <w:p>
      <w:pPr>
        <w:pStyle w:val="Normal"/>
        <w:rPr>
          <w:rFonts w:ascii="Courier New" w:hAnsi="Courier New" w:cs="Courier New"/>
          <w:sz w:val="20"/>
          <w:szCs w:val="20"/>
        </w:rPr>
      </w:pPr>
      <w:r>
        <w:rPr>
          <w:rFonts w:cs="Courier New" w:ascii="Courier New" w:hAnsi="Courier New"/>
          <w:sz w:val="20"/>
          <w:szCs w:val="20"/>
        </w:rPr>
        <w:tab/>
        <w:t>public void Lock(){</w:t>
      </w:r>
    </w:p>
    <w:p>
      <w:pPr>
        <w:pStyle w:val="Normal"/>
        <w:rPr>
          <w:rFonts w:ascii="Courier New" w:hAnsi="Courier New" w:cs="Courier New"/>
          <w:sz w:val="20"/>
          <w:szCs w:val="20"/>
        </w:rPr>
      </w:pPr>
      <w:r>
        <w:rPr>
          <w:rFonts w:cs="Courier New" w:ascii="Courier New" w:hAnsi="Courier New"/>
          <w:sz w:val="20"/>
          <w:szCs w:val="20"/>
        </w:rPr>
        <w:tab/>
        <w:tab/>
        <w:t xml:space="preserve">System.out.println("se executa metoda Lock()" + </w:t>
      </w:r>
    </w:p>
    <w:p>
      <w:pPr>
        <w:pStyle w:val="Normal"/>
        <w:rPr>
          <w:rFonts w:ascii="Courier New" w:hAnsi="Courier New" w:cs="Courier New"/>
          <w:sz w:val="20"/>
          <w:szCs w:val="20"/>
        </w:rPr>
      </w:pPr>
      <w:r>
        <w:rPr>
          <w:rFonts w:cs="Courier New" w:ascii="Courier New" w:hAnsi="Courier New"/>
          <w:sz w:val="20"/>
          <w:szCs w:val="20"/>
        </w:rPr>
        <w:tab/>
        <w:tab/>
        <w:t xml:space="preserve">                   "\n" + "se trece in starea Locked");</w:t>
      </w:r>
    </w:p>
    <w:p>
      <w:pPr>
        <w:pStyle w:val="Normal"/>
        <w:rPr>
          <w:rFonts w:ascii="Courier New" w:hAnsi="Courier New" w:cs="Courier New"/>
          <w:sz w:val="20"/>
          <w:szCs w:val="20"/>
        </w:rPr>
      </w:pPr>
      <w:r>
        <w:rPr>
          <w:rFonts w:cs="Courier New" w:ascii="Courier New" w:hAnsi="Courier New"/>
          <w:sz w:val="20"/>
          <w:szCs w:val="20"/>
        </w:rPr>
        <w:tab/>
        <w:t>}</w:t>
      </w:r>
    </w:p>
    <w:p>
      <w:pPr>
        <w:pStyle w:val="Normal"/>
        <w:rPr>
          <w:rFonts w:ascii="Courier New" w:hAnsi="Courier New" w:cs="Courier New"/>
          <w:sz w:val="20"/>
          <w:szCs w:val="20"/>
        </w:rPr>
      </w:pPr>
      <w:r>
        <w:rPr>
          <w:rFonts w:cs="Courier New" w:ascii="Courier New" w:hAnsi="Courier New"/>
          <w:sz w:val="20"/>
          <w:szCs w:val="20"/>
        </w:rPr>
        <w:tab/>
        <w:t>public void Unlock(){</w:t>
      </w:r>
    </w:p>
    <w:p>
      <w:pPr>
        <w:pStyle w:val="Normal"/>
        <w:rPr>
          <w:rFonts w:ascii="Courier New" w:hAnsi="Courier New" w:cs="Courier New"/>
          <w:sz w:val="20"/>
          <w:szCs w:val="20"/>
        </w:rPr>
      </w:pPr>
      <w:r>
        <w:rPr>
          <w:rFonts w:cs="Courier New" w:ascii="Courier New" w:hAnsi="Courier New"/>
          <w:sz w:val="20"/>
          <w:szCs w:val="20"/>
        </w:rPr>
        <w:tab/>
        <w:tab/>
        <w:t xml:space="preserve">System.out.println("se executa metoda Unlock()" + </w:t>
      </w:r>
    </w:p>
    <w:p>
      <w:pPr>
        <w:pStyle w:val="Normal"/>
        <w:rPr>
          <w:rFonts w:ascii="Courier New" w:hAnsi="Courier New" w:cs="Courier New"/>
          <w:sz w:val="20"/>
          <w:szCs w:val="20"/>
        </w:rPr>
      </w:pPr>
      <w:r>
        <w:rPr>
          <w:rFonts w:cs="Courier New" w:ascii="Courier New" w:hAnsi="Courier New"/>
          <w:sz w:val="20"/>
          <w:szCs w:val="20"/>
        </w:rPr>
        <w:tab/>
        <w:tab/>
        <w:t xml:space="preserve">                   "\n" + "se trece in starea Unlocked");</w:t>
      </w:r>
    </w:p>
    <w:p>
      <w:pPr>
        <w:pStyle w:val="Normal"/>
        <w:rPr>
          <w:rFonts w:ascii="Courier New" w:hAnsi="Courier New" w:cs="Courier New"/>
          <w:sz w:val="20"/>
          <w:szCs w:val="20"/>
        </w:rPr>
      </w:pPr>
      <w:r>
        <w:rPr>
          <w:rFonts w:cs="Courier New" w:ascii="Courier New" w:hAnsi="Courier New"/>
          <w:sz w:val="20"/>
          <w:szCs w:val="20"/>
        </w:rPr>
        <w:tab/>
        <w:t>}</w:t>
      </w:r>
    </w:p>
    <w:p>
      <w:pPr>
        <w:pStyle w:val="Normal"/>
        <w:rPr>
          <w:rFonts w:ascii="Courier New" w:hAnsi="Courier New" w:cs="Courier New"/>
          <w:sz w:val="20"/>
          <w:szCs w:val="20"/>
        </w:rPr>
      </w:pPr>
      <w:r>
        <w:rPr>
          <w:rFonts w:cs="Courier New" w:ascii="Courier New" w:hAnsi="Courier New"/>
          <w:sz w:val="20"/>
          <w:szCs w:val="20"/>
        </w:rPr>
        <w:tab/>
        <w:t>public void Refund(){</w:t>
      </w:r>
    </w:p>
    <w:p>
      <w:pPr>
        <w:pStyle w:val="Normal"/>
        <w:rPr>
          <w:rFonts w:ascii="Courier New" w:hAnsi="Courier New" w:cs="Courier New"/>
          <w:sz w:val="20"/>
          <w:szCs w:val="20"/>
        </w:rPr>
      </w:pPr>
      <w:r>
        <w:rPr>
          <w:rFonts w:cs="Courier New" w:ascii="Courier New" w:hAnsi="Courier New"/>
          <w:sz w:val="20"/>
          <w:szCs w:val="20"/>
        </w:rPr>
        <w:tab/>
        <w:tab/>
        <w:t xml:space="preserve">System.out.println("se executa metoda Refund()" + </w:t>
      </w:r>
    </w:p>
    <w:p>
      <w:pPr>
        <w:pStyle w:val="Normal"/>
        <w:rPr>
          <w:rFonts w:ascii="Courier New" w:hAnsi="Courier New" w:cs="Courier New"/>
          <w:sz w:val="20"/>
          <w:szCs w:val="20"/>
        </w:rPr>
      </w:pPr>
      <w:r>
        <w:rPr>
          <w:rFonts w:cs="Courier New" w:ascii="Courier New" w:hAnsi="Courier New"/>
          <w:sz w:val="20"/>
          <w:szCs w:val="20"/>
        </w:rPr>
        <w:tab/>
        <w:t xml:space="preserve">                                   "\n" + "se ramane in starea Unlocked");</w:t>
      </w:r>
    </w:p>
    <w:p>
      <w:pPr>
        <w:pStyle w:val="Normal"/>
        <w:rPr>
          <w:rFonts w:ascii="Courier New" w:hAnsi="Courier New" w:cs="Courier New"/>
          <w:sz w:val="20"/>
          <w:szCs w:val="20"/>
        </w:rPr>
      </w:pPr>
      <w:r>
        <w:rPr>
          <w:rFonts w:cs="Courier New" w:ascii="Courier New" w:hAnsi="Courier New"/>
          <w:sz w:val="20"/>
          <w:szCs w:val="20"/>
        </w:rPr>
        <w:tab/>
        <w:t>}</w:t>
      </w:r>
    </w:p>
    <w:p>
      <w:pPr>
        <w:pStyle w:val="Normal"/>
        <w:rPr>
          <w:rFonts w:ascii="Courier New" w:hAnsi="Courier New" w:cs="Courier New"/>
          <w:sz w:val="20"/>
          <w:szCs w:val="20"/>
        </w:rPr>
      </w:pPr>
      <w:r>
        <w:rPr>
          <w:rFonts w:cs="Courier New" w:ascii="Courier New" w:hAnsi="Courier New"/>
          <w:sz w:val="20"/>
          <w:szCs w:val="20"/>
        </w:rPr>
        <w:tab/>
        <w:t>public void Alarm(){</w:t>
      </w:r>
    </w:p>
    <w:p>
      <w:pPr>
        <w:pStyle w:val="Normal"/>
        <w:rPr>
          <w:rFonts w:ascii="Courier New" w:hAnsi="Courier New" w:cs="Courier New"/>
          <w:sz w:val="20"/>
          <w:szCs w:val="20"/>
        </w:rPr>
      </w:pPr>
      <w:r>
        <w:rPr>
          <w:rFonts w:cs="Courier New" w:ascii="Courier New" w:hAnsi="Courier New"/>
          <w:sz w:val="20"/>
          <w:szCs w:val="20"/>
        </w:rPr>
        <w:tab/>
        <w:tab/>
        <w:t>System.out.println("se executa metoda Alarm()" +</w:t>
      </w:r>
    </w:p>
    <w:p>
      <w:pPr>
        <w:pStyle w:val="Normal"/>
        <w:rPr>
          <w:rFonts w:ascii="Courier New" w:hAnsi="Courier New" w:cs="Courier New"/>
          <w:sz w:val="20"/>
          <w:szCs w:val="20"/>
        </w:rPr>
      </w:pPr>
      <w:r>
        <w:rPr>
          <w:rFonts w:cs="Courier New" w:ascii="Courier New" w:hAnsi="Courier New"/>
          <w:sz w:val="20"/>
          <w:szCs w:val="20"/>
        </w:rPr>
        <w:tab/>
        <w:tab/>
        <w:t xml:space="preserve">                   "\n" + "se ramane in starea Locked");</w:t>
      </w:r>
    </w:p>
    <w:p>
      <w:pPr>
        <w:pStyle w:val="Normal"/>
        <w:rPr>
          <w:rFonts w:ascii="Courier New" w:hAnsi="Courier New" w:cs="Courier New"/>
          <w:sz w:val="20"/>
          <w:szCs w:val="20"/>
        </w:rPr>
      </w:pPr>
      <w:r>
        <w:rPr>
          <w:rFonts w:cs="Courier New" w:ascii="Courier New" w:hAnsi="Courier New"/>
          <w:sz w:val="20"/>
          <w:szCs w:val="20"/>
        </w:rPr>
        <w:tab/>
        <w:t>}</w:t>
      </w:r>
    </w:p>
    <w:p>
      <w:pPr>
        <w:pStyle w:val="Normal"/>
        <w:rPr>
          <w:rFonts w:ascii="Courier New" w:hAnsi="Courier New" w:cs="Courier New"/>
          <w:sz w:val="20"/>
          <w:szCs w:val="20"/>
        </w:rPr>
      </w:pPr>
      <w:r>
        <w:rPr>
          <w:rFonts w:cs="Courier New" w:ascii="Courier New" w:hAnsi="Courier New"/>
          <w:sz w:val="20"/>
          <w:szCs w:val="20"/>
        </w:rPr>
        <w:tab/>
      </w:r>
    </w:p>
    <w:p>
      <w:pPr>
        <w:pStyle w:val="Normal"/>
        <w:rPr>
          <w:rFonts w:ascii="Courier New" w:hAnsi="Courier New" w:cs="Courier New"/>
          <w:sz w:val="20"/>
          <w:szCs w:val="20"/>
        </w:rPr>
      </w:pPr>
      <w:r>
        <w:rPr>
          <w:rFonts w:cs="Courier New" w:ascii="Courier New" w:hAnsi="Courier New"/>
          <w:sz w:val="20"/>
          <w:szCs w:val="20"/>
        </w:rPr>
        <w:tab/>
        <w:t>void Transition(int e){</w:t>
      </w:r>
    </w:p>
    <w:p>
      <w:pPr>
        <w:pStyle w:val="Normal"/>
        <w:rPr>
          <w:rFonts w:ascii="Courier New" w:hAnsi="Courier New" w:cs="Courier New"/>
          <w:sz w:val="20"/>
          <w:szCs w:val="20"/>
        </w:rPr>
      </w:pPr>
      <w:r>
        <w:rPr>
          <w:rFonts w:cs="Courier New" w:ascii="Courier New" w:hAnsi="Courier New"/>
          <w:sz w:val="20"/>
          <w:szCs w:val="20"/>
        </w:rPr>
        <w:tab/>
        <w:t>//</w:t>
        <w:tab/>
        <w:t>static int s = Unlocked;</w:t>
      </w:r>
    </w:p>
    <w:p>
      <w:pPr>
        <w:pStyle w:val="Normal"/>
        <w:rPr>
          <w:rFonts w:ascii="Courier New" w:hAnsi="Courier New" w:cs="Courier New"/>
          <w:sz w:val="20"/>
          <w:szCs w:val="20"/>
        </w:rPr>
      </w:pPr>
      <w:r>
        <w:rPr>
          <w:rFonts w:cs="Courier New" w:ascii="Courier New" w:hAnsi="Courier New"/>
          <w:sz w:val="20"/>
          <w:szCs w:val="20"/>
        </w:rPr>
        <w:tab/>
        <w:tab/>
        <w:t>switch(s){</w:t>
      </w:r>
    </w:p>
    <w:p>
      <w:pPr>
        <w:pStyle w:val="Normal"/>
        <w:rPr>
          <w:rFonts w:ascii="Courier New" w:hAnsi="Courier New" w:cs="Courier New"/>
          <w:sz w:val="20"/>
          <w:szCs w:val="20"/>
        </w:rPr>
      </w:pPr>
      <w:r>
        <w:rPr>
          <w:rFonts w:cs="Courier New" w:ascii="Courier New" w:hAnsi="Courier New"/>
          <w:sz w:val="20"/>
          <w:szCs w:val="20"/>
        </w:rPr>
        <w:tab/>
        <w:tab/>
        <w:tab/>
        <w:t>case Locked:</w:t>
      </w:r>
    </w:p>
    <w:p>
      <w:pPr>
        <w:pStyle w:val="Normal"/>
        <w:rPr>
          <w:rFonts w:ascii="Courier New" w:hAnsi="Courier New" w:cs="Courier New"/>
          <w:sz w:val="20"/>
          <w:szCs w:val="20"/>
        </w:rPr>
      </w:pPr>
      <w:r>
        <w:rPr>
          <w:rFonts w:cs="Courier New" w:ascii="Courier New" w:hAnsi="Courier New"/>
          <w:sz w:val="20"/>
          <w:szCs w:val="20"/>
        </w:rPr>
        <w:tab/>
        <w:tab/>
        <w:tab/>
        <w:tab/>
        <w:t>switch(e){</w:t>
      </w:r>
    </w:p>
    <w:p>
      <w:pPr>
        <w:pStyle w:val="Normal"/>
        <w:rPr>
          <w:rFonts w:ascii="Courier New" w:hAnsi="Courier New" w:cs="Courier New"/>
          <w:sz w:val="20"/>
          <w:szCs w:val="20"/>
        </w:rPr>
      </w:pPr>
      <w:r>
        <w:rPr>
          <w:rFonts w:cs="Courier New" w:ascii="Courier New" w:hAnsi="Courier New"/>
          <w:sz w:val="20"/>
          <w:szCs w:val="20"/>
        </w:rPr>
        <w:tab/>
        <w:tab/>
        <w:tab/>
        <w:tab/>
        <w:tab/>
        <w:t>case Coin:</w:t>
      </w:r>
    </w:p>
    <w:p>
      <w:pPr>
        <w:pStyle w:val="Normal"/>
        <w:rPr>
          <w:rFonts w:ascii="Courier New" w:hAnsi="Courier New" w:cs="Courier New"/>
          <w:sz w:val="20"/>
          <w:szCs w:val="20"/>
        </w:rPr>
      </w:pPr>
      <w:r>
        <w:rPr>
          <w:rFonts w:cs="Courier New" w:ascii="Courier New" w:hAnsi="Courier New"/>
          <w:sz w:val="20"/>
          <w:szCs w:val="20"/>
        </w:rPr>
        <w:tab/>
        <w:tab/>
        <w:tab/>
        <w:tab/>
        <w:tab/>
        <w:tab/>
        <w:t>s = Unlocked;</w:t>
      </w:r>
    </w:p>
    <w:p>
      <w:pPr>
        <w:pStyle w:val="Normal"/>
        <w:rPr>
          <w:rFonts w:ascii="Courier New" w:hAnsi="Courier New" w:cs="Courier New"/>
          <w:sz w:val="20"/>
          <w:szCs w:val="20"/>
        </w:rPr>
      </w:pPr>
      <w:r>
        <w:rPr>
          <w:rFonts w:cs="Courier New" w:ascii="Courier New" w:hAnsi="Courier New"/>
          <w:sz w:val="20"/>
          <w:szCs w:val="20"/>
        </w:rPr>
        <w:tab/>
        <w:tab/>
        <w:tab/>
        <w:tab/>
        <w:tab/>
        <w:tab/>
        <w:t>Unlock();</w:t>
      </w:r>
    </w:p>
    <w:p>
      <w:pPr>
        <w:pStyle w:val="Normal"/>
        <w:rPr>
          <w:rFonts w:ascii="Courier New" w:hAnsi="Courier New" w:cs="Courier New"/>
          <w:sz w:val="20"/>
          <w:szCs w:val="20"/>
        </w:rPr>
      </w:pPr>
      <w:r>
        <w:rPr>
          <w:rFonts w:cs="Courier New" w:ascii="Courier New" w:hAnsi="Courier New"/>
          <w:sz w:val="20"/>
          <w:szCs w:val="20"/>
        </w:rPr>
        <w:tab/>
        <w:tab/>
        <w:tab/>
        <w:tab/>
        <w:tab/>
        <w:tab/>
        <w:t>break;</w:t>
      </w:r>
    </w:p>
    <w:p>
      <w:pPr>
        <w:pStyle w:val="Normal"/>
        <w:rPr>
          <w:rFonts w:ascii="Courier New" w:hAnsi="Courier New" w:cs="Courier New"/>
          <w:sz w:val="20"/>
          <w:szCs w:val="20"/>
        </w:rPr>
      </w:pPr>
      <w:r>
        <w:rPr>
          <w:rFonts w:cs="Courier New" w:ascii="Courier New" w:hAnsi="Courier New"/>
          <w:sz w:val="20"/>
          <w:szCs w:val="20"/>
        </w:rPr>
        <w:tab/>
        <w:tab/>
        <w:tab/>
        <w:tab/>
        <w:tab/>
        <w:t>case Pass:</w:t>
      </w:r>
    </w:p>
    <w:p>
      <w:pPr>
        <w:pStyle w:val="Normal"/>
        <w:rPr>
          <w:rFonts w:ascii="Courier New" w:hAnsi="Courier New" w:cs="Courier New"/>
          <w:sz w:val="20"/>
          <w:szCs w:val="20"/>
        </w:rPr>
      </w:pPr>
      <w:r>
        <w:rPr>
          <w:rFonts w:cs="Courier New" w:ascii="Courier New" w:hAnsi="Courier New"/>
          <w:sz w:val="20"/>
          <w:szCs w:val="20"/>
        </w:rPr>
        <w:tab/>
        <w:tab/>
        <w:tab/>
        <w:tab/>
        <w:tab/>
        <w:tab/>
        <w:t>Alarm();</w:t>
      </w:r>
    </w:p>
    <w:p>
      <w:pPr>
        <w:pStyle w:val="Normal"/>
        <w:rPr>
          <w:rFonts w:ascii="Courier New" w:hAnsi="Courier New" w:cs="Courier New"/>
          <w:sz w:val="20"/>
          <w:szCs w:val="20"/>
        </w:rPr>
      </w:pPr>
      <w:r>
        <w:rPr>
          <w:rFonts w:cs="Courier New" w:ascii="Courier New" w:hAnsi="Courier New"/>
          <w:sz w:val="20"/>
          <w:szCs w:val="20"/>
        </w:rPr>
        <w:tab/>
        <w:tab/>
        <w:tab/>
        <w:tab/>
        <w:tab/>
        <w:tab/>
        <w:t>break;</w:t>
      </w:r>
    </w:p>
    <w:p>
      <w:pPr>
        <w:pStyle w:val="Normal"/>
        <w:rPr>
          <w:rFonts w:ascii="Courier New" w:hAnsi="Courier New" w:cs="Courier New"/>
          <w:sz w:val="20"/>
          <w:szCs w:val="20"/>
        </w:rPr>
      </w:pPr>
      <w:r>
        <w:rPr>
          <w:rFonts w:cs="Courier New" w:ascii="Courier New" w:hAnsi="Courier New"/>
          <w:sz w:val="20"/>
          <w:szCs w:val="20"/>
        </w:rPr>
        <w:tab/>
        <w:tab/>
        <w:tab/>
        <w:tab/>
        <w:t>}</w:t>
      </w:r>
    </w:p>
    <w:p>
      <w:pPr>
        <w:pStyle w:val="Normal"/>
        <w:rPr>
          <w:rFonts w:ascii="Courier New" w:hAnsi="Courier New" w:cs="Courier New"/>
          <w:sz w:val="20"/>
          <w:szCs w:val="20"/>
        </w:rPr>
      </w:pPr>
      <w:r>
        <w:rPr>
          <w:rFonts w:cs="Courier New" w:ascii="Courier New" w:hAnsi="Courier New"/>
          <w:sz w:val="20"/>
          <w:szCs w:val="20"/>
        </w:rPr>
        <w:tab/>
        <w:tab/>
        <w:tab/>
        <w:tab/>
        <w:t>break;</w:t>
      </w:r>
    </w:p>
    <w:p>
      <w:pPr>
        <w:pStyle w:val="Normal"/>
        <w:rPr>
          <w:rFonts w:ascii="Courier New" w:hAnsi="Courier New" w:cs="Courier New"/>
          <w:sz w:val="20"/>
          <w:szCs w:val="20"/>
        </w:rPr>
      </w:pPr>
      <w:r>
        <w:rPr>
          <w:rFonts w:cs="Courier New" w:ascii="Courier New" w:hAnsi="Courier New"/>
          <w:sz w:val="20"/>
          <w:szCs w:val="20"/>
        </w:rPr>
        <w:tab/>
        <w:tab/>
        <w:tab/>
        <w:t>case Unlocked:</w:t>
      </w:r>
    </w:p>
    <w:p>
      <w:pPr>
        <w:pStyle w:val="Normal"/>
        <w:rPr>
          <w:rFonts w:ascii="Courier New" w:hAnsi="Courier New" w:cs="Courier New"/>
          <w:sz w:val="20"/>
          <w:szCs w:val="20"/>
        </w:rPr>
      </w:pPr>
      <w:r>
        <w:rPr>
          <w:rFonts w:cs="Courier New" w:ascii="Courier New" w:hAnsi="Courier New"/>
          <w:sz w:val="20"/>
          <w:szCs w:val="20"/>
        </w:rPr>
        <w:tab/>
        <w:tab/>
        <w:tab/>
        <w:tab/>
        <w:t>switch(e){</w:t>
      </w:r>
    </w:p>
    <w:p>
      <w:pPr>
        <w:pStyle w:val="Normal"/>
        <w:rPr>
          <w:rFonts w:ascii="Courier New" w:hAnsi="Courier New" w:cs="Courier New"/>
          <w:sz w:val="20"/>
          <w:szCs w:val="20"/>
        </w:rPr>
      </w:pPr>
      <w:r>
        <w:rPr>
          <w:rFonts w:cs="Courier New" w:ascii="Courier New" w:hAnsi="Courier New"/>
          <w:sz w:val="20"/>
          <w:szCs w:val="20"/>
        </w:rPr>
        <w:tab/>
        <w:tab/>
        <w:tab/>
        <w:tab/>
        <w:tab/>
        <w:t>case Coin:</w:t>
      </w:r>
    </w:p>
    <w:p>
      <w:pPr>
        <w:pStyle w:val="Normal"/>
        <w:rPr>
          <w:rFonts w:ascii="Courier New" w:hAnsi="Courier New" w:cs="Courier New"/>
          <w:sz w:val="20"/>
          <w:szCs w:val="20"/>
        </w:rPr>
      </w:pPr>
      <w:r>
        <w:rPr>
          <w:rFonts w:cs="Courier New" w:ascii="Courier New" w:hAnsi="Courier New"/>
          <w:sz w:val="20"/>
          <w:szCs w:val="20"/>
        </w:rPr>
        <w:tab/>
        <w:tab/>
        <w:tab/>
        <w:tab/>
        <w:tab/>
        <w:tab/>
        <w:t>Refund();</w:t>
      </w:r>
    </w:p>
    <w:p>
      <w:pPr>
        <w:pStyle w:val="Normal"/>
        <w:rPr>
          <w:rFonts w:ascii="Courier New" w:hAnsi="Courier New" w:cs="Courier New"/>
          <w:sz w:val="20"/>
          <w:szCs w:val="20"/>
        </w:rPr>
      </w:pPr>
      <w:r>
        <w:rPr>
          <w:rFonts w:cs="Courier New" w:ascii="Courier New" w:hAnsi="Courier New"/>
          <w:sz w:val="20"/>
          <w:szCs w:val="20"/>
        </w:rPr>
        <w:tab/>
        <w:tab/>
        <w:tab/>
        <w:tab/>
        <w:tab/>
        <w:tab/>
        <w:t>break;</w:t>
      </w:r>
    </w:p>
    <w:p>
      <w:pPr>
        <w:pStyle w:val="Normal"/>
        <w:rPr>
          <w:rFonts w:ascii="Courier New" w:hAnsi="Courier New" w:cs="Courier New"/>
          <w:sz w:val="20"/>
          <w:szCs w:val="20"/>
        </w:rPr>
      </w:pPr>
      <w:r>
        <w:rPr>
          <w:rFonts w:cs="Courier New" w:ascii="Courier New" w:hAnsi="Courier New"/>
          <w:sz w:val="20"/>
          <w:szCs w:val="20"/>
        </w:rPr>
        <w:tab/>
        <w:tab/>
        <w:tab/>
        <w:tab/>
        <w:tab/>
        <w:t>case Pass:</w:t>
      </w:r>
    </w:p>
    <w:p>
      <w:pPr>
        <w:pStyle w:val="Normal"/>
        <w:rPr>
          <w:rFonts w:ascii="Courier New" w:hAnsi="Courier New" w:cs="Courier New"/>
          <w:sz w:val="20"/>
          <w:szCs w:val="20"/>
        </w:rPr>
      </w:pPr>
      <w:r>
        <w:rPr>
          <w:rFonts w:cs="Courier New" w:ascii="Courier New" w:hAnsi="Courier New"/>
          <w:sz w:val="20"/>
          <w:szCs w:val="20"/>
        </w:rPr>
        <w:tab/>
        <w:tab/>
        <w:tab/>
        <w:tab/>
        <w:tab/>
        <w:tab/>
        <w:t>s = Locked;</w:t>
      </w:r>
    </w:p>
    <w:p>
      <w:pPr>
        <w:pStyle w:val="Normal"/>
        <w:rPr>
          <w:rFonts w:ascii="Courier New" w:hAnsi="Courier New" w:cs="Courier New"/>
          <w:sz w:val="20"/>
          <w:szCs w:val="20"/>
        </w:rPr>
      </w:pPr>
      <w:r>
        <w:rPr>
          <w:rFonts w:cs="Courier New" w:ascii="Courier New" w:hAnsi="Courier New"/>
          <w:sz w:val="20"/>
          <w:szCs w:val="20"/>
        </w:rPr>
        <w:tab/>
        <w:tab/>
        <w:tab/>
        <w:tab/>
        <w:tab/>
        <w:tab/>
        <w:t>Lock();</w:t>
      </w:r>
    </w:p>
    <w:p>
      <w:pPr>
        <w:pStyle w:val="Normal"/>
        <w:rPr>
          <w:rFonts w:ascii="Courier New" w:hAnsi="Courier New" w:cs="Courier New"/>
          <w:sz w:val="20"/>
          <w:szCs w:val="20"/>
        </w:rPr>
      </w:pPr>
      <w:r>
        <w:rPr>
          <w:rFonts w:cs="Courier New" w:ascii="Courier New" w:hAnsi="Courier New"/>
          <w:sz w:val="20"/>
          <w:szCs w:val="20"/>
        </w:rPr>
        <w:tab/>
        <w:tab/>
        <w:tab/>
        <w:tab/>
        <w:tab/>
        <w:tab/>
        <w:t>break;</w:t>
      </w:r>
    </w:p>
    <w:p>
      <w:pPr>
        <w:pStyle w:val="Normal"/>
        <w:rPr>
          <w:rFonts w:ascii="Courier New" w:hAnsi="Courier New" w:cs="Courier New"/>
          <w:sz w:val="20"/>
          <w:szCs w:val="20"/>
        </w:rPr>
      </w:pPr>
      <w:r>
        <w:rPr>
          <w:rFonts w:cs="Courier New" w:ascii="Courier New" w:hAnsi="Courier New"/>
          <w:sz w:val="20"/>
          <w:szCs w:val="20"/>
        </w:rPr>
        <w:tab/>
        <w:tab/>
        <w:tab/>
        <w:tab/>
        <w:t>}</w:t>
      </w:r>
    </w:p>
    <w:p>
      <w:pPr>
        <w:pStyle w:val="Normal"/>
        <w:rPr>
          <w:rFonts w:ascii="Courier New" w:hAnsi="Courier New" w:cs="Courier New"/>
          <w:sz w:val="20"/>
          <w:szCs w:val="20"/>
        </w:rPr>
      </w:pPr>
      <w:r>
        <w:rPr>
          <w:rFonts w:cs="Courier New" w:ascii="Courier New" w:hAnsi="Courier New"/>
          <w:sz w:val="20"/>
          <w:szCs w:val="20"/>
        </w:rPr>
        <w:tab/>
        <w:tab/>
        <w:tab/>
        <w:tab/>
        <w:t>break;</w:t>
      </w:r>
    </w:p>
    <w:p>
      <w:pPr>
        <w:pStyle w:val="Normal"/>
        <w:rPr>
          <w:rFonts w:ascii="Courier New" w:hAnsi="Courier New" w:cs="Courier New"/>
          <w:sz w:val="20"/>
          <w:szCs w:val="20"/>
        </w:rPr>
      </w:pPr>
      <w:r>
        <w:rPr>
          <w:rFonts w:cs="Courier New" w:ascii="Courier New" w:hAnsi="Courier New"/>
          <w:sz w:val="20"/>
          <w:szCs w:val="20"/>
        </w:rPr>
        <w:tab/>
        <w:tab/>
        <w:t>}</w:t>
      </w:r>
    </w:p>
    <w:p>
      <w:pPr>
        <w:pStyle w:val="Normal"/>
        <w:rPr>
          <w:rFonts w:ascii="Courier New" w:hAnsi="Courier New" w:cs="Courier New"/>
          <w:sz w:val="20"/>
          <w:szCs w:val="20"/>
        </w:rPr>
      </w:pPr>
      <w:r>
        <w:rPr>
          <w:rFonts w:cs="Courier New" w:ascii="Courier New" w:hAnsi="Courier New"/>
          <w:sz w:val="20"/>
          <w:szCs w:val="20"/>
        </w:rPr>
        <w:tab/>
        <w:t>}</w:t>
        <w:tab/>
        <w:tab/>
        <w:tab/>
        <w:tab/>
        <w:tab/>
        <w:tab/>
      </w:r>
    </w:p>
    <w:p>
      <w:pPr>
        <w:pStyle w:val="Normal"/>
        <w:rPr>
          <w:rFonts w:ascii="Courier New" w:hAnsi="Courier New" w:cs="Courier New"/>
          <w:sz w:val="20"/>
          <w:szCs w:val="20"/>
        </w:rPr>
      </w:pPr>
      <w:r>
        <w:rPr>
          <w:rFonts w:cs="Courier New" w:ascii="Courier New" w:hAnsi="Courier New"/>
          <w:sz w:val="20"/>
          <w:szCs w:val="20"/>
        </w:rPr>
        <w:tab/>
        <w:tab/>
        <w:tab/>
        <w:tab/>
        <w:tab/>
        <w:tab/>
      </w:r>
    </w:p>
    <w:p>
      <w:pPr>
        <w:pStyle w:val="Normal"/>
        <w:rPr>
          <w:rFonts w:ascii="Courier New" w:hAnsi="Courier New" w:cs="Courier New"/>
          <w:sz w:val="20"/>
          <w:szCs w:val="20"/>
        </w:rPr>
      </w:pP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class MyApp{</w:t>
      </w:r>
    </w:p>
    <w:p>
      <w:pPr>
        <w:pStyle w:val="Normal"/>
        <w:rPr>
          <w:rFonts w:ascii="Courier New" w:hAnsi="Courier New" w:cs="Courier New"/>
          <w:sz w:val="20"/>
          <w:szCs w:val="20"/>
        </w:rPr>
      </w:pPr>
      <w:r>
        <w:rPr>
          <w:rFonts w:cs="Courier New" w:ascii="Courier New" w:hAnsi="Courier New"/>
          <w:sz w:val="20"/>
          <w:szCs w:val="20"/>
        </w:rPr>
        <w:tab/>
        <w:t>public static void main(String[] args){</w:t>
      </w:r>
    </w:p>
    <w:p>
      <w:pPr>
        <w:pStyle w:val="Normal"/>
        <w:rPr>
          <w:rFonts w:ascii="Courier New" w:hAnsi="Courier New" w:cs="Courier New"/>
          <w:sz w:val="20"/>
          <w:szCs w:val="20"/>
        </w:rPr>
      </w:pPr>
      <w:r>
        <w:rPr>
          <w:rFonts w:cs="Courier New" w:ascii="Courier New" w:hAnsi="Courier New"/>
          <w:sz w:val="20"/>
          <w:szCs w:val="20"/>
        </w:rPr>
        <w:tab/>
        <w:tab/>
        <w:t>Turnstile stare = new Turnstile();</w:t>
      </w:r>
    </w:p>
    <w:p>
      <w:pPr>
        <w:pStyle w:val="Normal"/>
        <w:rPr>
          <w:rFonts w:ascii="Courier New" w:hAnsi="Courier New" w:cs="Courier New"/>
          <w:sz w:val="20"/>
          <w:szCs w:val="20"/>
        </w:rPr>
      </w:pPr>
      <w:r>
        <w:rPr>
          <w:rFonts w:cs="Courier New" w:ascii="Courier New" w:hAnsi="Courier New"/>
          <w:sz w:val="20"/>
          <w:szCs w:val="20"/>
        </w:rPr>
        <w:tab/>
        <w:tab/>
        <w:t>stare.Transition(stare.Pass);</w:t>
      </w:r>
    </w:p>
    <w:p>
      <w:pPr>
        <w:pStyle w:val="Normal"/>
        <w:rPr>
          <w:rFonts w:ascii="Courier New" w:hAnsi="Courier New" w:cs="Courier New"/>
          <w:sz w:val="20"/>
          <w:szCs w:val="20"/>
        </w:rPr>
      </w:pPr>
      <w:r>
        <w:rPr>
          <w:rFonts w:cs="Courier New" w:ascii="Courier New" w:hAnsi="Courier New"/>
          <w:sz w:val="20"/>
          <w:szCs w:val="20"/>
        </w:rPr>
        <w:tab/>
        <w:tab/>
        <w:t>stare.Transition(stare.Pass);</w:t>
      </w:r>
    </w:p>
    <w:p>
      <w:pPr>
        <w:pStyle w:val="Normal"/>
        <w:rPr>
          <w:rFonts w:ascii="Courier New" w:hAnsi="Courier New" w:cs="Courier New"/>
          <w:sz w:val="20"/>
          <w:szCs w:val="20"/>
        </w:rPr>
      </w:pPr>
      <w:r>
        <w:rPr>
          <w:rFonts w:cs="Courier New" w:ascii="Courier New" w:hAnsi="Courier New"/>
          <w:sz w:val="20"/>
          <w:szCs w:val="20"/>
        </w:rPr>
        <w:tab/>
        <w:tab/>
        <w:t>stare.Transition(stare.Coin);</w:t>
      </w:r>
    </w:p>
    <w:p>
      <w:pPr>
        <w:pStyle w:val="Normal"/>
        <w:rPr>
          <w:rFonts w:ascii="Courier New" w:hAnsi="Courier New" w:cs="Courier New"/>
          <w:sz w:val="20"/>
          <w:szCs w:val="20"/>
        </w:rPr>
      </w:pPr>
      <w:r>
        <w:rPr>
          <w:rFonts w:cs="Courier New" w:ascii="Courier New" w:hAnsi="Courier New"/>
          <w:sz w:val="20"/>
          <w:szCs w:val="20"/>
        </w:rPr>
        <w:tab/>
        <w:tab/>
        <w:t>stare.Transition(stare.Coin);</w:t>
      </w:r>
    </w:p>
    <w:p>
      <w:pPr>
        <w:pStyle w:val="Normal"/>
        <w:rPr>
          <w:rFonts w:ascii="Courier New" w:hAnsi="Courier New" w:cs="Courier New"/>
          <w:sz w:val="20"/>
          <w:szCs w:val="20"/>
        </w:rPr>
      </w:pPr>
      <w:r>
        <w:rPr>
          <w:rFonts w:cs="Courier New" w:ascii="Courier New" w:hAnsi="Courier New"/>
          <w:sz w:val="20"/>
          <w:szCs w:val="20"/>
        </w:rPr>
        <w:tab/>
        <w:t>}</w:t>
        <w:tab/>
        <w:tab/>
        <w:tab/>
        <w:tab/>
        <w:tab/>
        <w:tab/>
        <w:tab/>
        <w:tab/>
        <w:tab/>
      </w:r>
    </w:p>
    <w:p>
      <w:pPr>
        <w:pStyle w:val="Normal"/>
        <w:rPr>
          <w:rFonts w:ascii="Courier New" w:hAnsi="Courier New" w:cs="Courier New"/>
          <w:sz w:val="20"/>
          <w:szCs w:val="20"/>
        </w:rPr>
      </w:pPr>
      <w:r>
        <w:rPr>
          <w:rFonts w:cs="Courier New" w:ascii="Courier New" w:hAnsi="Courier New"/>
          <w:sz w:val="20"/>
          <w:szCs w:val="20"/>
        </w:rPr>
        <w:t>};</w:t>
      </w:r>
    </w:p>
    <w:p>
      <w:pPr>
        <w:pStyle w:val="Normal"/>
        <w:autoSpaceDE w:val="false"/>
        <w:jc w:val="both"/>
        <w:rPr>
          <w:rFonts w:ascii="Courier New" w:hAnsi="Courier New" w:cs="Courier New"/>
          <w:sz w:val="22"/>
          <w:szCs w:val="20"/>
        </w:rPr>
      </w:pPr>
      <w:r>
        <w:rPr>
          <w:rFonts w:cs="Courier New" w:ascii="Courier New" w:hAnsi="Courier New"/>
          <w:sz w:val="22"/>
          <w:szCs w:val="20"/>
        </w:rPr>
      </w:r>
    </w:p>
    <w:p>
      <w:pPr>
        <w:pStyle w:val="Normal"/>
        <w:autoSpaceDE w:val="false"/>
        <w:jc w:val="both"/>
        <w:rPr/>
      </w:pPr>
      <w:r>
        <w:rPr>
          <w:sz w:val="22"/>
          <w:szCs w:val="20"/>
        </w:rPr>
        <w:tab/>
      </w:r>
      <w:r>
        <w:rPr>
          <w:sz w:val="22"/>
          <w:szCs w:val="20"/>
          <w:lang w:val="ro-RO"/>
        </w:rPr>
        <w:t>Ieşirea corespunzătoare acestui program este următoarea:</w:t>
      </w:r>
    </w:p>
    <w:p>
      <w:pPr>
        <w:pStyle w:val="Normal"/>
        <w:autoSpaceDE w:val="false"/>
        <w:jc w:val="both"/>
        <w:rPr>
          <w:sz w:val="22"/>
          <w:szCs w:val="20"/>
          <w:lang w:val="ro-RO"/>
        </w:rPr>
      </w:pPr>
      <w:r>
        <w:rPr>
          <w:sz w:val="22"/>
          <w:szCs w:val="20"/>
          <w:lang w:val="ro-RO"/>
        </w:rPr>
      </w:r>
    </w:p>
    <w:p>
      <w:pPr>
        <w:pStyle w:val="Normal"/>
        <w:autoSpaceDE w:val="false"/>
        <w:jc w:val="both"/>
        <w:rPr>
          <w:rFonts w:ascii="Garamond" w:hAnsi="Garamond" w:cs="Garamond"/>
          <w:sz w:val="22"/>
          <w:szCs w:val="20"/>
          <w:lang w:val="ro-RO"/>
        </w:rPr>
      </w:pPr>
      <w:r>
        <w:rPr>
          <w:rFonts w:cs="Garamond" w:ascii="Garamond" w:hAnsi="Garamond"/>
          <w:sz w:val="22"/>
          <w:szCs w:val="20"/>
          <w:lang w:val="ro-RO"/>
        </w:rPr>
        <w:t>se execută metoda Lock(  )</w:t>
      </w:r>
    </w:p>
    <w:p>
      <w:pPr>
        <w:pStyle w:val="Normal"/>
        <w:autoSpaceDE w:val="false"/>
        <w:jc w:val="both"/>
        <w:rPr>
          <w:rFonts w:ascii="Garamond" w:hAnsi="Garamond" w:cs="Garamond"/>
          <w:sz w:val="22"/>
          <w:szCs w:val="20"/>
          <w:lang w:val="ro-RO"/>
        </w:rPr>
      </w:pPr>
      <w:r>
        <w:rPr>
          <w:rFonts w:cs="Garamond" w:ascii="Garamond" w:hAnsi="Garamond"/>
          <w:sz w:val="22"/>
          <w:szCs w:val="20"/>
          <w:lang w:val="ro-RO"/>
        </w:rPr>
        <w:t>se trece în starea Locked</w:t>
      </w:r>
    </w:p>
    <w:p>
      <w:pPr>
        <w:pStyle w:val="Normal"/>
        <w:autoSpaceDE w:val="false"/>
        <w:jc w:val="both"/>
        <w:rPr>
          <w:rFonts w:ascii="Garamond" w:hAnsi="Garamond" w:cs="Garamond"/>
          <w:sz w:val="22"/>
          <w:szCs w:val="20"/>
          <w:lang w:val="ro-RO"/>
        </w:rPr>
      </w:pPr>
      <w:r>
        <w:rPr>
          <w:rFonts w:cs="Garamond" w:ascii="Garamond" w:hAnsi="Garamond"/>
          <w:sz w:val="22"/>
          <w:szCs w:val="20"/>
          <w:lang w:val="ro-RO"/>
        </w:rPr>
        <w:t>se execută metoda Alarm(  )</w:t>
      </w:r>
    </w:p>
    <w:p>
      <w:pPr>
        <w:pStyle w:val="Normal"/>
        <w:autoSpaceDE w:val="false"/>
        <w:jc w:val="both"/>
        <w:rPr>
          <w:rFonts w:ascii="Garamond" w:hAnsi="Garamond" w:cs="Garamond"/>
          <w:sz w:val="22"/>
          <w:szCs w:val="20"/>
          <w:lang w:val="ro-RO"/>
        </w:rPr>
      </w:pPr>
      <w:r>
        <w:rPr>
          <w:rFonts w:cs="Garamond" w:ascii="Garamond" w:hAnsi="Garamond"/>
          <w:sz w:val="22"/>
          <w:szCs w:val="20"/>
          <w:lang w:val="ro-RO"/>
        </w:rPr>
        <w:t>se rămâne în starea Locked</w:t>
      </w:r>
    </w:p>
    <w:p>
      <w:pPr>
        <w:pStyle w:val="Normal"/>
        <w:autoSpaceDE w:val="false"/>
        <w:jc w:val="both"/>
        <w:rPr>
          <w:rFonts w:ascii="Garamond" w:hAnsi="Garamond" w:cs="Garamond"/>
          <w:sz w:val="22"/>
          <w:szCs w:val="20"/>
          <w:lang w:val="ro-RO"/>
        </w:rPr>
      </w:pPr>
      <w:r>
        <w:rPr>
          <w:rFonts w:cs="Garamond" w:ascii="Garamond" w:hAnsi="Garamond"/>
          <w:sz w:val="22"/>
          <w:szCs w:val="20"/>
          <w:lang w:val="ro-RO"/>
        </w:rPr>
        <w:t>se execută metoda Unlock(  )</w:t>
      </w:r>
    </w:p>
    <w:p>
      <w:pPr>
        <w:pStyle w:val="Normal"/>
        <w:autoSpaceDE w:val="false"/>
        <w:jc w:val="both"/>
        <w:rPr>
          <w:rFonts w:ascii="Garamond" w:hAnsi="Garamond" w:cs="Garamond"/>
          <w:sz w:val="22"/>
          <w:szCs w:val="20"/>
          <w:lang w:val="ro-RO"/>
        </w:rPr>
      </w:pPr>
      <w:r>
        <w:rPr>
          <w:rFonts w:cs="Garamond" w:ascii="Garamond" w:hAnsi="Garamond"/>
          <w:sz w:val="22"/>
          <w:szCs w:val="20"/>
          <w:lang w:val="ro-RO"/>
        </w:rPr>
        <w:t>se trece în starea Unlocked</w:t>
      </w:r>
    </w:p>
    <w:p>
      <w:pPr>
        <w:pStyle w:val="Normal"/>
        <w:autoSpaceDE w:val="false"/>
        <w:jc w:val="both"/>
        <w:rPr>
          <w:rFonts w:ascii="Garamond" w:hAnsi="Garamond" w:cs="Garamond"/>
          <w:sz w:val="22"/>
          <w:szCs w:val="20"/>
          <w:lang w:val="ro-RO"/>
        </w:rPr>
      </w:pPr>
      <w:r>
        <w:rPr>
          <w:rFonts w:cs="Garamond" w:ascii="Garamond" w:hAnsi="Garamond"/>
          <w:sz w:val="22"/>
          <w:szCs w:val="20"/>
          <w:lang w:val="ro-RO"/>
        </w:rPr>
        <w:t>se execută metoda Refund(  )</w:t>
      </w:r>
    </w:p>
    <w:p>
      <w:pPr>
        <w:pStyle w:val="Normal"/>
        <w:autoSpaceDE w:val="false"/>
        <w:jc w:val="both"/>
        <w:rPr>
          <w:rFonts w:ascii="Garamond" w:hAnsi="Garamond" w:cs="Garamond"/>
          <w:sz w:val="22"/>
          <w:szCs w:val="20"/>
          <w:lang w:val="ro-RO"/>
        </w:rPr>
      </w:pPr>
      <w:r>
        <w:rPr>
          <w:rFonts w:cs="Garamond" w:ascii="Garamond" w:hAnsi="Garamond"/>
          <w:sz w:val="22"/>
          <w:szCs w:val="20"/>
          <w:lang w:val="ro-RO"/>
        </w:rPr>
        <w:t>se rămâne în starea Unlocked</w:t>
      </w:r>
    </w:p>
    <w:p>
      <w:pPr>
        <w:pStyle w:val="Normal"/>
        <w:rPr>
          <w:rFonts w:ascii="Garamond" w:hAnsi="Garamond" w:cs="Garamond"/>
          <w:sz w:val="22"/>
          <w:szCs w:val="20"/>
          <w:lang w:val="ro-RO"/>
        </w:rPr>
      </w:pPr>
      <w:r>
        <w:rPr>
          <w:rFonts w:cs="Garamond" w:ascii="Garamond" w:hAnsi="Garamond"/>
          <w:sz w:val="22"/>
          <w:szCs w:val="20"/>
          <w:lang w:val="ro-RO"/>
        </w:rPr>
      </w:r>
    </w:p>
    <w:p>
      <w:pPr>
        <w:pStyle w:val="Corptext"/>
        <w:ind w:firstLine="720"/>
        <w:rPr/>
      </w:pPr>
      <w:r>
        <w:rPr/>
        <w:t xml:space="preserve">Deşi este destul de folosită, această metodă nu este cea mai eficientă. Pe măsură ce maşina cu stări finite implementată folosind această tehnică se dezvoltă, instrucţiunile </w:t>
      </w:r>
      <w:r>
        <w:rPr>
          <w:rFonts w:cs="Garamond" w:ascii="Garamond" w:hAnsi="Garamond"/>
        </w:rPr>
        <w:t>switch</w:t>
      </w:r>
      <w:r>
        <w:rPr/>
        <w:t xml:space="preserve"> seriale devin din ce în ce mai greu de folosit şi de citit de către programator. Codul poate ajunge foarte mare, multe porţiuni fiind identice.</w:t>
      </w:r>
    </w:p>
    <w:p>
      <w:pPr>
        <w:pStyle w:val="Normal"/>
        <w:jc w:val="both"/>
        <w:rPr/>
      </w:pPr>
      <w:r>
        <w:rPr>
          <w:sz w:val="22"/>
        </w:rPr>
        <w:tab/>
        <w:t xml:space="preserve">O alternativă a acestei metode constă în folosirea şablonului de proiectare </w:t>
      </w:r>
      <w:r>
        <w:rPr>
          <w:rFonts w:cs="Garamond" w:ascii="Garamond" w:hAnsi="Garamond"/>
          <w:sz w:val="22"/>
        </w:rPr>
        <w:t>State</w:t>
      </w:r>
      <w:r>
        <w:rPr>
          <w:sz w:val="22"/>
        </w:rPr>
        <w:t xml:space="preserve">. </w:t>
      </w:r>
    </w:p>
    <w:p>
      <w:pPr>
        <w:pStyle w:val="Normal"/>
        <w:ind w:firstLine="720"/>
        <w:jc w:val="both"/>
        <w:rPr>
          <w:sz w:val="22"/>
        </w:rPr>
      </w:pPr>
      <w:r>
        <w:rPr>
          <w:sz w:val="22"/>
        </w:rPr>
        <w:t xml:space="preserve">Un şablon de proiectare denumeşte, abstractizează şi identifică aspectele cheie ale unei structuri comune de proiectare pe care o face utilă pentru crearea unui design orientat spre obiecte, reutilizabil. Şablonul de proiectare identifică clasele şi instanţele participante, rolurile şi colaborările lor, precum şi distribuţia responsabilităţilor. Fiecare şablon de proiectare se concentrează asupra unei anumite probleme de proiectare orientată spre obiecte. El descrie când se aplică, dacă poate fi aplicat în cazul unor alte restricţii de proiectare şi consecinţele şi compromisurile utilizării lui. </w:t>
      </w:r>
    </w:p>
    <w:p>
      <w:pPr>
        <w:pStyle w:val="Normal"/>
        <w:ind w:firstLine="720"/>
        <w:jc w:val="both"/>
        <w:rPr/>
      </w:pPr>
      <w:r>
        <w:rPr>
          <w:sz w:val="22"/>
        </w:rPr>
        <w:t xml:space="preserve">Şablonul de proiectare </w:t>
      </w:r>
      <w:r>
        <w:rPr>
          <w:rFonts w:cs="Garamond" w:ascii="Garamond" w:hAnsi="Garamond"/>
          <w:sz w:val="22"/>
        </w:rPr>
        <w:t>State</w:t>
      </w:r>
      <w:r>
        <w:rPr>
          <w:sz w:val="22"/>
        </w:rPr>
        <w:t xml:space="preserve"> (numit şi obiect pentru stări) permite unui obiect să-şi modifice comportamentul când starea sa internă se schimbă. Astfel, obiectul va părea că-şi schimbă clasa.</w:t>
      </w:r>
    </w:p>
    <w:p>
      <w:pPr>
        <w:pStyle w:val="Normal"/>
        <w:ind w:firstLine="720"/>
        <w:jc w:val="both"/>
        <w:rPr/>
      </w:pPr>
      <w:r>
        <w:rPr>
          <w:sz w:val="22"/>
        </w:rPr>
        <w:t xml:space="preserve">Şablonul </w:t>
      </w:r>
      <w:r>
        <w:rPr>
          <w:rFonts w:cs="Garamond" w:ascii="Garamond" w:hAnsi="Garamond"/>
          <w:sz w:val="22"/>
        </w:rPr>
        <w:t>State</w:t>
      </w:r>
      <w:r>
        <w:rPr>
          <w:sz w:val="22"/>
        </w:rPr>
        <w:t xml:space="preserve"> este folosit în oricare dintre următoarele cazuri:</w:t>
      </w:r>
    </w:p>
    <w:p>
      <w:pPr>
        <w:pStyle w:val="Normal"/>
        <w:numPr>
          <w:ilvl w:val="0"/>
          <w:numId w:val="18"/>
        </w:numPr>
        <w:jc w:val="both"/>
        <w:rPr>
          <w:sz w:val="22"/>
        </w:rPr>
      </w:pPr>
      <w:r>
        <w:rPr>
          <w:sz w:val="22"/>
        </w:rPr>
        <w:t>Comportarea unui obiect depinde de starea sa şi, la execuţie, obiectul trebuie să-şi modifice comportamentul în funcţie de respectiva stare.</w:t>
      </w:r>
    </w:p>
    <w:p>
      <w:pPr>
        <w:pStyle w:val="Normal"/>
        <w:ind w:start="360" w:hanging="0"/>
        <w:jc w:val="both"/>
        <w:rPr>
          <w:sz w:val="22"/>
        </w:rPr>
      </w:pPr>
      <w:r>
        <w:rPr>
          <w:sz w:val="22"/>
        </w:rPr>
      </w:r>
    </w:p>
    <w:p>
      <w:pPr>
        <w:pStyle w:val="Normal"/>
        <w:keepNext w:val="true"/>
        <w:ind w:firstLine="720"/>
        <w:jc w:val="center"/>
        <w:rPr>
          <w:sz w:val="22"/>
        </w:rPr>
      </w:pPr>
      <w:r>
        <w:rPr>
          <w:sz w:val="22"/>
        </w:rPr>
        <w:drawing>
          <wp:inline distT="0" distB="0" distL="0" distR="0">
            <wp:extent cx="4028440" cy="3094990"/>
            <wp:effectExtent l="0" t="0" r="0" b="0"/>
            <wp:docPr id="196" name="Imagin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ine16" descr="" title=""/>
                    <pic:cNvPicPr>
                      <a:picLocks noChangeAspect="1" noChangeArrowheads="1"/>
                    </pic:cNvPicPr>
                  </pic:nvPicPr>
                  <pic:blipFill>
                    <a:blip r:embed="rId23"/>
                    <a:srcRect l="-9" t="-12" r="-9" b="-12"/>
                    <a:stretch>
                      <a:fillRect/>
                    </a:stretch>
                  </pic:blipFill>
                  <pic:spPr bwMode="auto">
                    <a:xfrm>
                      <a:off x="0" y="0"/>
                      <a:ext cx="4028440" cy="3094990"/>
                    </a:xfrm>
                    <a:prstGeom prst="rect">
                      <a:avLst/>
                    </a:prstGeom>
                  </pic:spPr>
                </pic:pic>
              </a:graphicData>
            </a:graphic>
          </wp:inline>
        </w:drawing>
      </w:r>
    </w:p>
    <w:p>
      <w:pPr>
        <w:pStyle w:val="Caption"/>
        <w:jc w:val="center"/>
        <w:rPr/>
      </w:pPr>
      <w:r>
        <w:rPr/>
        <w:t xml:space="preserve">Figure 3.1 </w:t>
      </w:r>
      <w:r>
        <w:rPr>
          <w:b w:val="false"/>
          <w:bCs w:val="false"/>
        </w:rPr>
        <w:t>TurnstileFSM modelat cu şablonul State</w:t>
      </w:r>
    </w:p>
    <w:p>
      <w:pPr>
        <w:pStyle w:val="Normal"/>
        <w:numPr>
          <w:ilvl w:val="0"/>
          <w:numId w:val="18"/>
        </w:numPr>
        <w:jc w:val="both"/>
        <w:rPr/>
      </w:pPr>
      <w:r>
        <w:rPr>
          <w:sz w:val="22"/>
        </w:rPr>
        <w:t xml:space="preserve">Operaţiile au instrucţiuni condiţionale de mari dimensiuni, cu multe părţi, care depind de starea obiectului. Această stare este de obicei reprezentată prin una sau mai multe constante enumerate. Deseori, mai multe operaţii vor conţine aceeaşi structură condiţională. Şablonul </w:t>
      </w:r>
      <w:r>
        <w:rPr>
          <w:rFonts w:cs="Garamond" w:ascii="Garamond" w:hAnsi="Garamond"/>
          <w:sz w:val="22"/>
        </w:rPr>
        <w:t xml:space="preserve">State </w:t>
      </w:r>
      <w:r>
        <w:rPr>
          <w:sz w:val="22"/>
        </w:rPr>
        <w:t>plasează fiecare ramură a structurii condiţionale într-o clasă separată. Acest lucru va permite tratarea stării unui obiect ca un obiect cu drepturi depline, care poate varia independent de alte obiecte.</w:t>
      </w:r>
    </w:p>
    <w:p>
      <w:pPr>
        <w:pStyle w:val="Normal"/>
        <w:ind w:firstLine="720"/>
        <w:jc w:val="both"/>
        <w:rPr>
          <w:sz w:val="22"/>
        </w:rPr>
      </w:pPr>
      <w:r>
        <w:rPr>
          <w:sz w:val="22"/>
        </w:rPr>
      </w:r>
    </w:p>
    <w:p>
      <w:pPr>
        <w:pStyle w:val="Normal"/>
        <w:ind w:firstLine="720"/>
        <w:jc w:val="both"/>
        <w:rPr>
          <w:sz w:val="22"/>
        </w:rPr>
      </w:pPr>
      <w:r>
        <w:rPr>
          <w:sz w:val="22"/>
        </w:rPr>
        <w:t>Folosind acest şablon de proiectare, maşina cu stări finite din figura 2.1 poate fi transpusă în diagramă de clase din figura 3.1.</w:t>
      </w:r>
    </w:p>
    <w:p>
      <w:pPr>
        <w:pStyle w:val="Normal"/>
        <w:rPr>
          <w:sz w:val="22"/>
        </w:rPr>
      </w:pPr>
      <w:r>
        <w:rPr>
          <w:sz w:val="22"/>
        </w:rPr>
      </w:r>
    </w:p>
    <w:p>
      <w:pPr>
        <w:pStyle w:val="Normal"/>
        <w:jc w:val="both"/>
        <w:rPr>
          <w:sz w:val="22"/>
        </w:rPr>
      </w:pPr>
      <w:r>
        <w:rPr>
          <w:sz w:val="22"/>
        </w:rPr>
      </w:r>
    </w:p>
    <w:p>
      <w:pPr>
        <w:pStyle w:val="Normal"/>
        <w:ind w:firstLine="720"/>
        <w:jc w:val="both"/>
        <w:rPr>
          <w:sz w:val="22"/>
        </w:rPr>
      </w:pPr>
      <w:r>
        <w:rPr>
          <w:sz w:val="22"/>
        </w:rPr>
        <w:t>Implementarea acestei diagrame este prezentată în codul sursă următor:</w:t>
      </w:r>
    </w:p>
    <w:p>
      <w:pPr>
        <w:pStyle w:val="Normal"/>
        <w:ind w:firstLine="720"/>
        <w:jc w:val="both"/>
        <w:rPr>
          <w:sz w:val="22"/>
        </w:rPr>
      </w:pPr>
      <w:r>
        <w:rPr>
          <w:sz w:val="22"/>
        </w:rPr>
      </w:r>
    </w:p>
    <w:p>
      <w:pPr>
        <w:pStyle w:val="Titlu5"/>
        <w:rPr/>
      </w:pPr>
      <w:r>
        <w:rPr/>
        <w:t>Codul sursă 2</w:t>
      </w:r>
    </w:p>
    <w:p>
      <w:pPr>
        <w:pStyle w:val="Normal"/>
        <w:jc w:val="both"/>
        <w:rPr>
          <w:sz w:val="20"/>
        </w:rPr>
      </w:pPr>
      <w:r>
        <w:rPr>
          <w:sz w:val="20"/>
        </w:rPr>
      </w:r>
    </w:p>
    <w:p>
      <w:pPr>
        <w:pStyle w:val="Normal"/>
        <w:jc w:val="both"/>
        <w:rPr>
          <w:sz w:val="18"/>
        </w:rPr>
      </w:pPr>
      <w:r>
        <w:rPr>
          <w:sz w:val="18"/>
        </w:rPr>
        <w:t>class Turnstile{</w:t>
      </w:r>
    </w:p>
    <w:p>
      <w:pPr>
        <w:pStyle w:val="Normal"/>
        <w:jc w:val="both"/>
        <w:rPr>
          <w:sz w:val="18"/>
        </w:rPr>
      </w:pPr>
      <w:r>
        <w:rPr>
          <w:sz w:val="18"/>
        </w:rPr>
        <w:tab/>
      </w:r>
    </w:p>
    <w:p>
      <w:pPr>
        <w:pStyle w:val="Normal"/>
        <w:jc w:val="both"/>
        <w:rPr>
          <w:sz w:val="18"/>
        </w:rPr>
      </w:pPr>
      <w:r>
        <w:rPr>
          <w:sz w:val="18"/>
        </w:rPr>
        <w:tab/>
        <w:t>public void Lock(){</w:t>
      </w:r>
    </w:p>
    <w:p>
      <w:pPr>
        <w:pStyle w:val="Normal"/>
        <w:jc w:val="both"/>
        <w:rPr>
          <w:sz w:val="18"/>
        </w:rPr>
      </w:pPr>
      <w:r>
        <w:rPr>
          <w:sz w:val="18"/>
        </w:rPr>
        <w:tab/>
        <w:tab/>
        <w:t xml:space="preserve">System.out.println("se executa metoda Lock()" + </w:t>
      </w:r>
    </w:p>
    <w:p>
      <w:pPr>
        <w:pStyle w:val="Normal"/>
        <w:jc w:val="both"/>
        <w:rPr>
          <w:sz w:val="18"/>
        </w:rPr>
      </w:pPr>
      <w:r>
        <w:rPr>
          <w:sz w:val="18"/>
        </w:rPr>
        <w:tab/>
        <w:tab/>
        <w:t xml:space="preserve">                   "\n" + "se trece in starea Locked");</w:t>
      </w:r>
    </w:p>
    <w:p>
      <w:pPr>
        <w:pStyle w:val="Normal"/>
        <w:jc w:val="both"/>
        <w:rPr>
          <w:sz w:val="18"/>
        </w:rPr>
      </w:pPr>
      <w:r>
        <w:rPr>
          <w:sz w:val="18"/>
        </w:rPr>
        <w:tab/>
        <w:t>}</w:t>
      </w:r>
    </w:p>
    <w:p>
      <w:pPr>
        <w:pStyle w:val="Normal"/>
        <w:jc w:val="both"/>
        <w:rPr>
          <w:sz w:val="18"/>
        </w:rPr>
      </w:pPr>
      <w:r>
        <w:rPr>
          <w:sz w:val="18"/>
        </w:rPr>
        <w:tab/>
        <w:t>public void Unlock(){</w:t>
      </w:r>
    </w:p>
    <w:p>
      <w:pPr>
        <w:pStyle w:val="Normal"/>
        <w:jc w:val="both"/>
        <w:rPr>
          <w:sz w:val="18"/>
        </w:rPr>
      </w:pPr>
      <w:r>
        <w:rPr>
          <w:sz w:val="18"/>
        </w:rPr>
        <w:tab/>
        <w:tab/>
        <w:t xml:space="preserve">System.out.println("se executa metoda Unlock()" + </w:t>
      </w:r>
    </w:p>
    <w:p>
      <w:pPr>
        <w:pStyle w:val="Normal"/>
        <w:jc w:val="both"/>
        <w:rPr>
          <w:sz w:val="18"/>
        </w:rPr>
      </w:pPr>
      <w:r>
        <w:rPr>
          <w:sz w:val="18"/>
        </w:rPr>
        <w:tab/>
        <w:tab/>
        <w:t xml:space="preserve">                   "\n" + "se trece in starea Unlocked");</w:t>
      </w:r>
    </w:p>
    <w:p>
      <w:pPr>
        <w:pStyle w:val="Normal"/>
        <w:jc w:val="both"/>
        <w:rPr>
          <w:sz w:val="18"/>
        </w:rPr>
      </w:pPr>
      <w:r>
        <w:rPr>
          <w:sz w:val="18"/>
        </w:rPr>
        <w:tab/>
        <w:t>}</w:t>
      </w:r>
    </w:p>
    <w:p>
      <w:pPr>
        <w:pStyle w:val="Normal"/>
        <w:jc w:val="both"/>
        <w:rPr>
          <w:sz w:val="18"/>
        </w:rPr>
      </w:pPr>
      <w:r>
        <w:rPr>
          <w:sz w:val="18"/>
        </w:rPr>
        <w:tab/>
        <w:t>public void Refund(){</w:t>
      </w:r>
    </w:p>
    <w:p>
      <w:pPr>
        <w:pStyle w:val="Normal"/>
        <w:jc w:val="both"/>
        <w:rPr>
          <w:sz w:val="18"/>
        </w:rPr>
      </w:pPr>
      <w:r>
        <w:rPr>
          <w:sz w:val="18"/>
        </w:rPr>
        <w:tab/>
        <w:tab/>
        <w:t xml:space="preserve">System.out.println("se executa metoda Refund()" + </w:t>
      </w:r>
    </w:p>
    <w:p>
      <w:pPr>
        <w:pStyle w:val="Normal"/>
        <w:jc w:val="both"/>
        <w:rPr>
          <w:sz w:val="18"/>
        </w:rPr>
      </w:pPr>
      <w:r>
        <w:rPr>
          <w:sz w:val="18"/>
        </w:rPr>
        <w:tab/>
        <w:t xml:space="preserve">                                   "\n" + "se ramane in starea Unlocked");</w:t>
      </w:r>
    </w:p>
    <w:p>
      <w:pPr>
        <w:pStyle w:val="Normal"/>
        <w:jc w:val="both"/>
        <w:rPr>
          <w:sz w:val="18"/>
        </w:rPr>
      </w:pPr>
      <w:r>
        <w:rPr>
          <w:sz w:val="18"/>
        </w:rPr>
        <w:tab/>
        <w:t>}</w:t>
      </w:r>
    </w:p>
    <w:p>
      <w:pPr>
        <w:pStyle w:val="Normal"/>
        <w:jc w:val="both"/>
        <w:rPr>
          <w:sz w:val="18"/>
        </w:rPr>
      </w:pPr>
      <w:r>
        <w:rPr>
          <w:sz w:val="18"/>
        </w:rPr>
        <w:tab/>
        <w:t>public void Alarm(){</w:t>
      </w:r>
    </w:p>
    <w:p>
      <w:pPr>
        <w:pStyle w:val="Normal"/>
        <w:jc w:val="both"/>
        <w:rPr>
          <w:sz w:val="18"/>
        </w:rPr>
      </w:pPr>
      <w:r>
        <w:rPr>
          <w:sz w:val="18"/>
        </w:rPr>
        <w:tab/>
        <w:tab/>
        <w:t>System.out.println("se executa metoda Alarm()" +</w:t>
      </w:r>
    </w:p>
    <w:p>
      <w:pPr>
        <w:pStyle w:val="Normal"/>
        <w:jc w:val="both"/>
        <w:rPr>
          <w:sz w:val="18"/>
        </w:rPr>
      </w:pPr>
      <w:r>
        <w:rPr>
          <w:sz w:val="18"/>
        </w:rPr>
        <w:tab/>
        <w:tab/>
        <w:t xml:space="preserve">                   "\n" + "se ramane in starea Locked");</w:t>
      </w:r>
    </w:p>
    <w:p>
      <w:pPr>
        <w:pStyle w:val="Normal"/>
        <w:jc w:val="both"/>
        <w:rPr>
          <w:sz w:val="18"/>
        </w:rPr>
      </w:pPr>
      <w:r>
        <w:rPr>
          <w:sz w:val="18"/>
        </w:rPr>
        <w:tab/>
        <w:t>}</w:t>
      </w:r>
    </w:p>
    <w:p>
      <w:pPr>
        <w:pStyle w:val="Normal"/>
        <w:jc w:val="both"/>
        <w:rPr>
          <w:sz w:val="18"/>
        </w:rPr>
      </w:pPr>
      <w:r>
        <w:rPr>
          <w:sz w:val="18"/>
        </w:rPr>
        <w:t>};</w:t>
      </w:r>
    </w:p>
    <w:p>
      <w:pPr>
        <w:pStyle w:val="Normal"/>
        <w:jc w:val="both"/>
        <w:rPr>
          <w:sz w:val="18"/>
        </w:rPr>
      </w:pPr>
      <w:r>
        <w:rPr>
          <w:sz w:val="18"/>
        </w:rPr>
      </w:r>
    </w:p>
    <w:p>
      <w:pPr>
        <w:pStyle w:val="Normal"/>
        <w:jc w:val="both"/>
        <w:rPr>
          <w:sz w:val="18"/>
        </w:rPr>
      </w:pPr>
      <w:r>
        <w:rPr>
          <w:sz w:val="18"/>
        </w:rPr>
      </w:r>
    </w:p>
    <w:p>
      <w:pPr>
        <w:pStyle w:val="Normal"/>
        <w:jc w:val="both"/>
        <w:rPr>
          <w:sz w:val="18"/>
        </w:rPr>
      </w:pPr>
      <w:r>
        <w:rPr>
          <w:sz w:val="18"/>
        </w:rPr>
        <w:t>class TurnstileFSM extends Turnstile{</w:t>
      </w:r>
    </w:p>
    <w:p>
      <w:pPr>
        <w:pStyle w:val="Normal"/>
        <w:jc w:val="both"/>
        <w:rPr>
          <w:sz w:val="18"/>
        </w:rPr>
      </w:pPr>
      <w:r>
        <w:rPr>
          <w:sz w:val="18"/>
        </w:rPr>
        <w:tab/>
        <w:t>public TurnstileState itsState;</w:t>
      </w:r>
    </w:p>
    <w:p>
      <w:pPr>
        <w:pStyle w:val="Normal"/>
        <w:jc w:val="both"/>
        <w:rPr>
          <w:sz w:val="18"/>
        </w:rPr>
      </w:pPr>
      <w:r>
        <w:rPr>
          <w:sz w:val="18"/>
        </w:rPr>
        <w:tab/>
      </w:r>
    </w:p>
    <w:p>
      <w:pPr>
        <w:pStyle w:val="Normal"/>
        <w:jc w:val="both"/>
        <w:rPr>
          <w:sz w:val="18"/>
        </w:rPr>
      </w:pPr>
      <w:r>
        <w:rPr>
          <w:sz w:val="18"/>
        </w:rPr>
        <w:tab/>
        <w:t>public void setState(TurnstileState s){</w:t>
      </w:r>
    </w:p>
    <w:p>
      <w:pPr>
        <w:pStyle w:val="Normal"/>
        <w:jc w:val="both"/>
        <w:rPr>
          <w:sz w:val="18"/>
        </w:rPr>
      </w:pPr>
      <w:r>
        <w:rPr>
          <w:sz w:val="18"/>
        </w:rPr>
        <w:tab/>
        <w:tab/>
        <w:t>itsState = s;</w:t>
      </w:r>
    </w:p>
    <w:p>
      <w:pPr>
        <w:pStyle w:val="Normal"/>
        <w:jc w:val="both"/>
        <w:rPr>
          <w:sz w:val="18"/>
        </w:rPr>
      </w:pPr>
      <w:r>
        <w:rPr>
          <w:sz w:val="18"/>
        </w:rPr>
        <w:tab/>
        <w:t>}</w:t>
      </w:r>
    </w:p>
    <w:p>
      <w:pPr>
        <w:pStyle w:val="Normal"/>
        <w:jc w:val="both"/>
        <w:rPr>
          <w:sz w:val="18"/>
        </w:rPr>
      </w:pPr>
      <w:r>
        <w:rPr>
          <w:sz w:val="18"/>
        </w:rPr>
        <w:tab/>
        <w:t>public void Coin(){</w:t>
      </w:r>
    </w:p>
    <w:p>
      <w:pPr>
        <w:pStyle w:val="Normal"/>
        <w:jc w:val="both"/>
        <w:rPr>
          <w:sz w:val="18"/>
        </w:rPr>
      </w:pPr>
      <w:r>
        <w:rPr>
          <w:sz w:val="18"/>
        </w:rPr>
        <w:tab/>
        <w:tab/>
        <w:t>itsState.Coin(this);</w:t>
      </w:r>
    </w:p>
    <w:p>
      <w:pPr>
        <w:pStyle w:val="Normal"/>
        <w:jc w:val="both"/>
        <w:rPr>
          <w:sz w:val="18"/>
        </w:rPr>
      </w:pPr>
      <w:r>
        <w:rPr>
          <w:sz w:val="18"/>
        </w:rPr>
        <w:tab/>
        <w:t>}</w:t>
      </w:r>
    </w:p>
    <w:p>
      <w:pPr>
        <w:pStyle w:val="Normal"/>
        <w:jc w:val="both"/>
        <w:rPr>
          <w:sz w:val="18"/>
        </w:rPr>
      </w:pPr>
      <w:r>
        <w:rPr>
          <w:sz w:val="18"/>
        </w:rPr>
        <w:tab/>
        <w:t>public void Pass(){</w:t>
      </w:r>
    </w:p>
    <w:p>
      <w:pPr>
        <w:pStyle w:val="Normal"/>
        <w:jc w:val="both"/>
        <w:rPr>
          <w:sz w:val="18"/>
        </w:rPr>
      </w:pPr>
      <w:r>
        <w:rPr>
          <w:sz w:val="18"/>
        </w:rPr>
        <w:tab/>
        <w:tab/>
        <w:t>itsState.Pass(this);</w:t>
      </w:r>
    </w:p>
    <w:p>
      <w:pPr>
        <w:pStyle w:val="Normal"/>
        <w:jc w:val="both"/>
        <w:rPr>
          <w:sz w:val="18"/>
        </w:rPr>
      </w:pPr>
      <w:r>
        <w:rPr>
          <w:sz w:val="18"/>
        </w:rPr>
        <w:tab/>
        <w:t>}</w:t>
        <w:tab/>
        <w:tab/>
        <w:tab/>
      </w:r>
    </w:p>
    <w:p>
      <w:pPr>
        <w:pStyle w:val="Normal"/>
        <w:jc w:val="both"/>
        <w:rPr>
          <w:sz w:val="18"/>
        </w:rPr>
      </w:pPr>
      <w:r>
        <w:rPr>
          <w:sz w:val="18"/>
        </w:rPr>
        <w:t>};</w:t>
      </w:r>
    </w:p>
    <w:p>
      <w:pPr>
        <w:pStyle w:val="Normal"/>
        <w:jc w:val="both"/>
        <w:rPr>
          <w:sz w:val="18"/>
        </w:rPr>
      </w:pPr>
      <w:r>
        <w:rPr>
          <w:sz w:val="18"/>
        </w:rPr>
      </w:r>
    </w:p>
    <w:p>
      <w:pPr>
        <w:pStyle w:val="Normal"/>
        <w:jc w:val="both"/>
        <w:rPr>
          <w:sz w:val="18"/>
        </w:rPr>
      </w:pPr>
      <w:r>
        <w:rPr>
          <w:sz w:val="18"/>
        </w:rPr>
        <w:t>abstract class TurnstileState{</w:t>
      </w:r>
    </w:p>
    <w:p>
      <w:pPr>
        <w:pStyle w:val="Normal"/>
        <w:jc w:val="both"/>
        <w:rPr>
          <w:sz w:val="18"/>
        </w:rPr>
      </w:pPr>
      <w:r>
        <w:rPr>
          <w:sz w:val="18"/>
        </w:rPr>
        <w:tab/>
        <w:t>public static LockedState lockedState;</w:t>
      </w:r>
    </w:p>
    <w:p>
      <w:pPr>
        <w:pStyle w:val="Normal"/>
        <w:jc w:val="both"/>
        <w:rPr>
          <w:sz w:val="18"/>
        </w:rPr>
      </w:pPr>
      <w:r>
        <w:rPr>
          <w:sz w:val="18"/>
        </w:rPr>
        <w:tab/>
        <w:t>public static UnlockedState unlockedState;</w:t>
      </w:r>
    </w:p>
    <w:p>
      <w:pPr>
        <w:pStyle w:val="Normal"/>
        <w:jc w:val="both"/>
        <w:rPr>
          <w:sz w:val="18"/>
        </w:rPr>
      </w:pPr>
      <w:r>
        <w:rPr>
          <w:sz w:val="18"/>
        </w:rPr>
        <w:tab/>
      </w:r>
    </w:p>
    <w:p>
      <w:pPr>
        <w:pStyle w:val="Normal"/>
        <w:jc w:val="both"/>
        <w:rPr>
          <w:sz w:val="18"/>
        </w:rPr>
      </w:pPr>
      <w:r>
        <w:rPr>
          <w:sz w:val="18"/>
        </w:rPr>
        <w:tab/>
        <w:t>public abstract void Coin(TurnstileFSM t);</w:t>
      </w:r>
    </w:p>
    <w:p>
      <w:pPr>
        <w:pStyle w:val="Normal"/>
        <w:jc w:val="both"/>
        <w:rPr>
          <w:sz w:val="18"/>
        </w:rPr>
      </w:pPr>
      <w:r>
        <w:rPr>
          <w:sz w:val="18"/>
        </w:rPr>
        <w:tab/>
        <w:t>public abstract void Pass(TurnstileFSM t);</w:t>
      </w:r>
    </w:p>
    <w:p>
      <w:pPr>
        <w:pStyle w:val="Normal"/>
        <w:jc w:val="both"/>
        <w:rPr>
          <w:sz w:val="18"/>
        </w:rPr>
      </w:pPr>
      <w:r>
        <w:rPr>
          <w:sz w:val="18"/>
        </w:rPr>
        <w:t>};</w:t>
        <w:tab/>
      </w:r>
    </w:p>
    <w:p>
      <w:pPr>
        <w:pStyle w:val="Normal"/>
        <w:jc w:val="both"/>
        <w:rPr>
          <w:sz w:val="18"/>
        </w:rPr>
      </w:pPr>
      <w:r>
        <w:rPr>
          <w:sz w:val="18"/>
        </w:rPr>
      </w:r>
    </w:p>
    <w:p>
      <w:pPr>
        <w:pStyle w:val="Normal"/>
        <w:jc w:val="both"/>
        <w:rPr>
          <w:sz w:val="18"/>
        </w:rPr>
      </w:pPr>
      <w:r>
        <w:rPr>
          <w:sz w:val="18"/>
        </w:rPr>
        <w:t>class LockedState extends TurnstileState{</w:t>
      </w:r>
    </w:p>
    <w:p>
      <w:pPr>
        <w:pStyle w:val="Normal"/>
        <w:jc w:val="both"/>
        <w:rPr>
          <w:sz w:val="18"/>
        </w:rPr>
      </w:pPr>
      <w:r>
        <w:rPr>
          <w:sz w:val="18"/>
        </w:rPr>
        <w:tab/>
        <w:t>public LockedState(){</w:t>
      </w:r>
    </w:p>
    <w:p>
      <w:pPr>
        <w:pStyle w:val="Normal"/>
        <w:jc w:val="both"/>
        <w:rPr>
          <w:sz w:val="18"/>
        </w:rPr>
      </w:pPr>
      <w:r>
        <w:rPr>
          <w:sz w:val="18"/>
        </w:rPr>
        <w:tab/>
        <w:t>}</w:t>
        <w:tab/>
      </w:r>
    </w:p>
    <w:p>
      <w:pPr>
        <w:pStyle w:val="Normal"/>
        <w:jc w:val="both"/>
        <w:rPr>
          <w:sz w:val="18"/>
        </w:rPr>
      </w:pPr>
      <w:r>
        <w:rPr>
          <w:sz w:val="18"/>
        </w:rPr>
        <w:tab/>
        <w:t>public void Coin(TurnstileFSM t){</w:t>
      </w:r>
    </w:p>
    <w:p>
      <w:pPr>
        <w:pStyle w:val="Normal"/>
        <w:jc w:val="both"/>
        <w:rPr>
          <w:sz w:val="18"/>
        </w:rPr>
      </w:pPr>
      <w:r>
        <w:rPr>
          <w:sz w:val="18"/>
        </w:rPr>
        <w:tab/>
        <w:tab/>
        <w:t>t.setState(unlockedState);</w:t>
      </w:r>
    </w:p>
    <w:p>
      <w:pPr>
        <w:pStyle w:val="Normal"/>
        <w:jc w:val="both"/>
        <w:rPr>
          <w:sz w:val="18"/>
        </w:rPr>
      </w:pPr>
      <w:r>
        <w:rPr>
          <w:sz w:val="18"/>
        </w:rPr>
        <w:tab/>
        <w:tab/>
        <w:t>t.Unlock();</w:t>
      </w:r>
    </w:p>
    <w:p>
      <w:pPr>
        <w:pStyle w:val="Normal"/>
        <w:jc w:val="both"/>
        <w:rPr>
          <w:sz w:val="18"/>
        </w:rPr>
      </w:pPr>
      <w:r>
        <w:rPr>
          <w:sz w:val="18"/>
        </w:rPr>
        <w:tab/>
        <w:t>}</w:t>
      </w:r>
    </w:p>
    <w:p>
      <w:pPr>
        <w:pStyle w:val="Normal"/>
        <w:jc w:val="both"/>
        <w:rPr>
          <w:sz w:val="18"/>
        </w:rPr>
      </w:pPr>
      <w:r>
        <w:rPr>
          <w:sz w:val="18"/>
        </w:rPr>
        <w:tab/>
        <w:t>public void Pass(TurnstileFSM t){</w:t>
      </w:r>
    </w:p>
    <w:p>
      <w:pPr>
        <w:pStyle w:val="Normal"/>
        <w:jc w:val="both"/>
        <w:rPr>
          <w:sz w:val="18"/>
        </w:rPr>
      </w:pPr>
      <w:r>
        <w:rPr>
          <w:sz w:val="18"/>
        </w:rPr>
        <w:tab/>
        <w:tab/>
        <w:t>t.Alarm();</w:t>
      </w:r>
    </w:p>
    <w:p>
      <w:pPr>
        <w:pStyle w:val="Normal"/>
        <w:jc w:val="both"/>
        <w:rPr>
          <w:sz w:val="18"/>
        </w:rPr>
      </w:pPr>
      <w:r>
        <w:rPr>
          <w:sz w:val="18"/>
        </w:rPr>
        <w:tab/>
        <w:t>}</w:t>
      </w:r>
    </w:p>
    <w:p>
      <w:pPr>
        <w:pStyle w:val="Normal"/>
        <w:jc w:val="both"/>
        <w:rPr>
          <w:sz w:val="18"/>
        </w:rPr>
      </w:pPr>
      <w:r>
        <w:rPr>
          <w:sz w:val="18"/>
        </w:rPr>
        <w:t>};</w:t>
        <w:tab/>
      </w:r>
    </w:p>
    <w:p>
      <w:pPr>
        <w:pStyle w:val="Normal"/>
        <w:jc w:val="both"/>
        <w:rPr>
          <w:sz w:val="18"/>
        </w:rPr>
      </w:pPr>
      <w:r>
        <w:rPr>
          <w:sz w:val="18"/>
        </w:rPr>
      </w:r>
    </w:p>
    <w:p>
      <w:pPr>
        <w:pStyle w:val="Normal"/>
        <w:jc w:val="both"/>
        <w:rPr>
          <w:sz w:val="18"/>
        </w:rPr>
      </w:pPr>
      <w:r>
        <w:rPr>
          <w:sz w:val="18"/>
        </w:rPr>
        <w:t>class UnlockedState extends TurnstileState{</w:t>
      </w:r>
    </w:p>
    <w:p>
      <w:pPr>
        <w:pStyle w:val="Normal"/>
        <w:jc w:val="both"/>
        <w:rPr>
          <w:sz w:val="18"/>
        </w:rPr>
      </w:pPr>
      <w:r>
        <w:rPr>
          <w:sz w:val="18"/>
        </w:rPr>
        <w:tab/>
        <w:t>public UnlockedState(){</w:t>
      </w:r>
    </w:p>
    <w:p>
      <w:pPr>
        <w:pStyle w:val="Normal"/>
        <w:jc w:val="both"/>
        <w:rPr>
          <w:sz w:val="18"/>
        </w:rPr>
      </w:pPr>
      <w:r>
        <w:rPr>
          <w:sz w:val="18"/>
        </w:rPr>
        <w:tab/>
        <w:t>}</w:t>
      </w:r>
    </w:p>
    <w:p>
      <w:pPr>
        <w:pStyle w:val="Normal"/>
        <w:jc w:val="both"/>
        <w:rPr>
          <w:sz w:val="18"/>
        </w:rPr>
      </w:pPr>
      <w:r>
        <w:rPr>
          <w:sz w:val="18"/>
        </w:rPr>
        <w:tab/>
        <w:t>public void Coin(TurnstileFSM t){</w:t>
      </w:r>
    </w:p>
    <w:p>
      <w:pPr>
        <w:pStyle w:val="Normal"/>
        <w:jc w:val="both"/>
        <w:rPr>
          <w:sz w:val="18"/>
        </w:rPr>
      </w:pPr>
      <w:r>
        <w:rPr>
          <w:sz w:val="18"/>
        </w:rPr>
        <w:tab/>
        <w:tab/>
        <w:t>t.Refund();</w:t>
      </w:r>
    </w:p>
    <w:p>
      <w:pPr>
        <w:pStyle w:val="Normal"/>
        <w:jc w:val="both"/>
        <w:rPr>
          <w:sz w:val="18"/>
        </w:rPr>
      </w:pPr>
      <w:r>
        <w:rPr>
          <w:sz w:val="18"/>
        </w:rPr>
        <w:tab/>
        <w:t>}</w:t>
      </w:r>
    </w:p>
    <w:p>
      <w:pPr>
        <w:pStyle w:val="Normal"/>
        <w:jc w:val="both"/>
        <w:rPr>
          <w:sz w:val="18"/>
        </w:rPr>
      </w:pPr>
      <w:r>
        <w:rPr>
          <w:sz w:val="18"/>
        </w:rPr>
        <w:tab/>
        <w:t>public void Pass(TurnstileFSM t){</w:t>
      </w:r>
    </w:p>
    <w:p>
      <w:pPr>
        <w:pStyle w:val="Normal"/>
        <w:jc w:val="both"/>
        <w:rPr>
          <w:sz w:val="18"/>
        </w:rPr>
      </w:pPr>
      <w:r>
        <w:rPr>
          <w:sz w:val="18"/>
        </w:rPr>
        <w:tab/>
        <w:tab/>
        <w:t>t.setState(lockedState);</w:t>
      </w:r>
    </w:p>
    <w:p>
      <w:pPr>
        <w:pStyle w:val="Normal"/>
        <w:jc w:val="both"/>
        <w:rPr>
          <w:sz w:val="18"/>
        </w:rPr>
      </w:pPr>
      <w:r>
        <w:rPr>
          <w:sz w:val="18"/>
        </w:rPr>
        <w:tab/>
        <w:tab/>
        <w:t>t.Lock();</w:t>
      </w:r>
    </w:p>
    <w:p>
      <w:pPr>
        <w:pStyle w:val="Normal"/>
        <w:jc w:val="both"/>
        <w:rPr>
          <w:sz w:val="18"/>
        </w:rPr>
      </w:pPr>
      <w:r>
        <w:rPr>
          <w:sz w:val="18"/>
        </w:rPr>
        <w:tab/>
        <w:t>}</w:t>
      </w:r>
    </w:p>
    <w:p>
      <w:pPr>
        <w:pStyle w:val="Normal"/>
        <w:jc w:val="both"/>
        <w:rPr>
          <w:sz w:val="18"/>
        </w:rPr>
      </w:pPr>
      <w:r>
        <w:rPr>
          <w:sz w:val="18"/>
        </w:rPr>
        <w:t>};</w:t>
      </w:r>
    </w:p>
    <w:p>
      <w:pPr>
        <w:pStyle w:val="Normal"/>
        <w:jc w:val="both"/>
        <w:rPr>
          <w:sz w:val="18"/>
        </w:rPr>
      </w:pPr>
      <w:r>
        <w:rPr>
          <w:sz w:val="18"/>
        </w:rPr>
      </w:r>
    </w:p>
    <w:p>
      <w:pPr>
        <w:pStyle w:val="Normal"/>
        <w:jc w:val="both"/>
        <w:rPr>
          <w:sz w:val="18"/>
        </w:rPr>
      </w:pPr>
      <w:r>
        <w:rPr>
          <w:sz w:val="18"/>
        </w:rPr>
        <w:t>class MyApp{</w:t>
      </w:r>
    </w:p>
    <w:p>
      <w:pPr>
        <w:pStyle w:val="Normal"/>
        <w:jc w:val="both"/>
        <w:rPr>
          <w:sz w:val="18"/>
        </w:rPr>
      </w:pPr>
      <w:r>
        <w:rPr>
          <w:sz w:val="18"/>
        </w:rPr>
        <w:tab/>
        <w:t>public static void main(String[] args){</w:t>
      </w:r>
    </w:p>
    <w:p>
      <w:pPr>
        <w:pStyle w:val="Normal"/>
        <w:jc w:val="both"/>
        <w:rPr>
          <w:sz w:val="18"/>
        </w:rPr>
      </w:pPr>
      <w:r>
        <w:rPr>
          <w:sz w:val="18"/>
        </w:rPr>
        <w:tab/>
        <w:tab/>
        <w:t>TurnstileFSM turnstileFSM = new TurnstileFSM();</w:t>
      </w:r>
    </w:p>
    <w:p>
      <w:pPr>
        <w:pStyle w:val="Normal"/>
        <w:jc w:val="both"/>
        <w:rPr>
          <w:sz w:val="18"/>
        </w:rPr>
      </w:pPr>
      <w:r>
        <w:rPr>
          <w:sz w:val="18"/>
        </w:rPr>
        <w:tab/>
        <w:tab/>
        <w:t>TurnstileState turnstileState = new UnlockedState();</w:t>
      </w:r>
    </w:p>
    <w:p>
      <w:pPr>
        <w:pStyle w:val="Normal"/>
        <w:jc w:val="both"/>
        <w:rPr>
          <w:sz w:val="18"/>
        </w:rPr>
      </w:pPr>
      <w:r>
        <w:rPr>
          <w:sz w:val="18"/>
        </w:rPr>
        <w:tab/>
        <w:tab/>
        <w:t>turnstileState.lockedState = new LockedState();</w:t>
      </w:r>
    </w:p>
    <w:p>
      <w:pPr>
        <w:pStyle w:val="Normal"/>
        <w:jc w:val="both"/>
        <w:rPr>
          <w:sz w:val="18"/>
        </w:rPr>
      </w:pPr>
      <w:r>
        <w:rPr>
          <w:sz w:val="18"/>
        </w:rPr>
        <w:tab/>
        <w:tab/>
        <w:t>turnstileState.unlockedState = new UnlockedState();</w:t>
      </w:r>
    </w:p>
    <w:p>
      <w:pPr>
        <w:pStyle w:val="Normal"/>
        <w:jc w:val="both"/>
        <w:rPr>
          <w:sz w:val="18"/>
        </w:rPr>
      </w:pPr>
      <w:r>
        <w:rPr>
          <w:sz w:val="18"/>
        </w:rPr>
        <w:tab/>
        <w:tab/>
        <w:t>turnstileFSM.setState(turnstileState);</w:t>
      </w:r>
    </w:p>
    <w:p>
      <w:pPr>
        <w:pStyle w:val="Normal"/>
        <w:jc w:val="both"/>
        <w:rPr>
          <w:sz w:val="18"/>
        </w:rPr>
      </w:pPr>
      <w:r>
        <w:rPr>
          <w:sz w:val="18"/>
        </w:rPr>
        <w:tab/>
        <w:tab/>
        <w:t>turnstileFSM.Pass();</w:t>
      </w:r>
    </w:p>
    <w:p>
      <w:pPr>
        <w:pStyle w:val="Normal"/>
        <w:jc w:val="both"/>
        <w:rPr>
          <w:sz w:val="18"/>
        </w:rPr>
      </w:pPr>
      <w:r>
        <w:rPr>
          <w:sz w:val="18"/>
        </w:rPr>
        <w:tab/>
        <w:tab/>
        <w:t>turnstileFSM.Pass();</w:t>
      </w:r>
    </w:p>
    <w:p>
      <w:pPr>
        <w:pStyle w:val="Normal"/>
        <w:jc w:val="both"/>
        <w:rPr>
          <w:sz w:val="18"/>
        </w:rPr>
      </w:pPr>
      <w:r>
        <w:rPr>
          <w:sz w:val="18"/>
        </w:rPr>
        <w:tab/>
        <w:tab/>
        <w:t>turnstileFSM.Coin();</w:t>
      </w:r>
    </w:p>
    <w:p>
      <w:pPr>
        <w:pStyle w:val="Normal"/>
        <w:jc w:val="both"/>
        <w:rPr>
          <w:sz w:val="18"/>
        </w:rPr>
      </w:pPr>
      <w:r>
        <w:rPr>
          <w:sz w:val="18"/>
        </w:rPr>
        <w:tab/>
        <w:tab/>
        <w:t>turnstileFSM.Coin();</w:t>
      </w:r>
    </w:p>
    <w:p>
      <w:pPr>
        <w:pStyle w:val="Normal"/>
        <w:jc w:val="both"/>
        <w:rPr>
          <w:sz w:val="18"/>
        </w:rPr>
      </w:pPr>
      <w:r>
        <w:rPr>
          <w:sz w:val="18"/>
        </w:rPr>
        <w:tab/>
        <w:t>}</w:t>
      </w:r>
    </w:p>
    <w:p>
      <w:pPr>
        <w:pStyle w:val="Normal"/>
        <w:jc w:val="both"/>
        <w:rPr>
          <w:sz w:val="18"/>
        </w:rPr>
      </w:pPr>
      <w:r>
        <w:rPr>
          <w:sz w:val="18"/>
        </w:rPr>
        <w:t>};</w:t>
        <w:tab/>
        <w:tab/>
      </w:r>
    </w:p>
    <w:p>
      <w:pPr>
        <w:pStyle w:val="Normal"/>
        <w:rPr>
          <w:sz w:val="22"/>
        </w:rPr>
      </w:pPr>
      <w:r>
        <w:rPr>
          <w:sz w:val="22"/>
        </w:rPr>
      </w:r>
    </w:p>
    <w:p>
      <w:pPr>
        <w:pStyle w:val="Normal"/>
        <w:rPr>
          <w:sz w:val="22"/>
        </w:rPr>
      </w:pPr>
      <w:r>
        <w:rPr>
          <w:sz w:val="22"/>
        </w:rPr>
        <w:t>Ieşirea corespunzătoare acestui program este aceeaşi cu a celui din codul sursă 1.</w:t>
      </w:r>
    </w:p>
    <w:p>
      <w:pPr>
        <w:pStyle w:val="Normal"/>
        <w:rPr>
          <w:rFonts w:ascii="Garamond" w:hAnsi="Garamond" w:cs="Garamond"/>
          <w:sz w:val="22"/>
        </w:rPr>
      </w:pPr>
      <w:r>
        <w:rPr>
          <w:rFonts w:cs="Garamond" w:ascii="Garamond" w:hAnsi="Garamond"/>
          <w:sz w:val="22"/>
        </w:rPr>
      </w:r>
    </w:p>
    <w:p>
      <w:pPr>
        <w:pStyle w:val="Corptext"/>
        <w:rPr/>
      </w:pPr>
      <w:r>
        <w:rPr>
          <w:rFonts w:cs="Garamond" w:ascii="Garamond" w:hAnsi="Garamond"/>
        </w:rPr>
        <w:tab/>
        <w:t>Dacă starea iniţială este Unlocked, atunci TurnstileFSM, după apelul funcţiei setState</w:t>
      </w:r>
      <w:r>
        <w:rPr/>
        <w:t xml:space="preserve">( ), va conţine o referinţă către clasa </w:t>
      </w:r>
      <w:r>
        <w:rPr>
          <w:rFonts w:cs="Garamond" w:ascii="Garamond" w:hAnsi="Garamond"/>
        </w:rPr>
        <w:t>UnlockedState</w:t>
      </w:r>
      <w:r>
        <w:rPr/>
        <w:t xml:space="preserve">, derivată din clasa </w:t>
      </w:r>
      <w:r>
        <w:rPr>
          <w:rFonts w:cs="Garamond" w:ascii="Garamond" w:hAnsi="Garamond"/>
        </w:rPr>
        <w:t>TurnstileState</w:t>
      </w:r>
      <w:r>
        <w:rPr/>
        <w:t xml:space="preserve">. Dacă apare un eveniment </w:t>
      </w:r>
      <w:r>
        <w:rPr>
          <w:rFonts w:cs="Garamond" w:ascii="Garamond" w:hAnsi="Garamond"/>
        </w:rPr>
        <w:t>Pass</w:t>
      </w:r>
      <w:r>
        <w:rPr/>
        <w:t xml:space="preserve">, se apelează metoda </w:t>
      </w:r>
      <w:r>
        <w:rPr>
          <w:rFonts w:cs="Garamond" w:ascii="Garamond" w:hAnsi="Garamond"/>
        </w:rPr>
        <w:t>Pass</w:t>
      </w:r>
      <w:r>
        <w:rPr/>
        <w:t xml:space="preserve">( ) a clasei </w:t>
      </w:r>
      <w:r>
        <w:rPr>
          <w:rFonts w:cs="Garamond" w:ascii="Garamond" w:hAnsi="Garamond"/>
        </w:rPr>
        <w:t>TurnstileFSM</w:t>
      </w:r>
      <w:r>
        <w:rPr/>
        <w:t xml:space="preserve">. Aceasta deleagă (apelează) metoda </w:t>
      </w:r>
      <w:r>
        <w:rPr>
          <w:rFonts w:cs="Garamond" w:ascii="Garamond" w:hAnsi="Garamond"/>
        </w:rPr>
        <w:t>Pass</w:t>
      </w:r>
      <w:r>
        <w:rPr/>
        <w:t xml:space="preserve">( ) a clasei abstracte </w:t>
      </w:r>
      <w:r>
        <w:rPr>
          <w:rFonts w:cs="Garamond" w:ascii="Garamond" w:hAnsi="Garamond"/>
        </w:rPr>
        <w:t>TurnstileState</w:t>
      </w:r>
      <w:r>
        <w:rPr/>
        <w:t xml:space="preserve">, care va apela metoda cu acelaşi nume din </w:t>
      </w:r>
      <w:r>
        <w:rPr>
          <w:rFonts w:cs="Garamond" w:ascii="Garamond" w:hAnsi="Garamond"/>
        </w:rPr>
        <w:t>UnlockedState</w:t>
      </w:r>
      <w:r>
        <w:rPr/>
        <w:t xml:space="preserve">. Obiectul transmis ca parametru metodei </w:t>
      </w:r>
      <w:r>
        <w:rPr>
          <w:rFonts w:cs="Garamond" w:ascii="Garamond" w:hAnsi="Garamond"/>
        </w:rPr>
        <w:t>Pass</w:t>
      </w:r>
      <w:r>
        <w:rPr/>
        <w:t xml:space="preserve">( ) este chiar obiectul curent (cel asupra căruia se va face modificarea). Metoda </w:t>
      </w:r>
      <w:r>
        <w:rPr>
          <w:rFonts w:cs="Garamond" w:ascii="Garamond" w:hAnsi="Garamond"/>
        </w:rPr>
        <w:t>Pass</w:t>
      </w:r>
      <w:r>
        <w:rPr/>
        <w:t xml:space="preserve">( ) din </w:t>
      </w:r>
      <w:r>
        <w:rPr>
          <w:rFonts w:cs="Garamond" w:ascii="Garamond" w:hAnsi="Garamond"/>
        </w:rPr>
        <w:t>UnlockedState</w:t>
      </w:r>
      <w:r>
        <w:rPr/>
        <w:t xml:space="preserve"> va face operaţiile necesare asupra obiectului current.</w:t>
      </w:r>
    </w:p>
    <w:p>
      <w:pPr>
        <w:pStyle w:val="Normal"/>
        <w:jc w:val="both"/>
        <w:rPr/>
      </w:pPr>
      <w:r>
        <w:rPr>
          <w:sz w:val="22"/>
        </w:rPr>
        <w:tab/>
        <w:t xml:space="preserve">Acest design are mai multe avantaje. În primul rând, comportamentul este separat de logica sistemului. Aceasta din urmă este conţinută în ierarhia de clase </w:t>
      </w:r>
      <w:r>
        <w:rPr>
          <w:rFonts w:cs="Garamond" w:ascii="Garamond" w:hAnsi="Garamond"/>
          <w:sz w:val="22"/>
        </w:rPr>
        <w:t>TurnstileState</w:t>
      </w:r>
      <w:r>
        <w:rPr>
          <w:sz w:val="22"/>
        </w:rPr>
        <w:t xml:space="preserve">, în timp ce comportamentul este cuprins în ierarhia ce are la bază clasa </w:t>
      </w:r>
      <w:r>
        <w:rPr>
          <w:rFonts w:cs="Garamond" w:ascii="Garamond" w:hAnsi="Garamond"/>
          <w:sz w:val="22"/>
        </w:rPr>
        <w:t>Turnstile</w:t>
      </w:r>
      <w:r>
        <w:rPr>
          <w:sz w:val="22"/>
        </w:rPr>
        <w:t xml:space="preserve">. Dacă se doreşte schimbarea logicii, dar păstrarea comportamentului, ori se schimbă clasa </w:t>
      </w:r>
      <w:r>
        <w:rPr>
          <w:rFonts w:cs="Garamond" w:ascii="Garamond" w:hAnsi="Garamond"/>
          <w:sz w:val="22"/>
        </w:rPr>
        <w:t>TurnstileState</w:t>
      </w:r>
      <w:r>
        <w:rPr>
          <w:sz w:val="22"/>
        </w:rPr>
        <w:t xml:space="preserve">, ori se creează o nouă clasă derivată din aceasta. Pe de altă parte, dacă se doreşte modificarea comportamentului fără a modifica logica, se poate deriva clasa </w:t>
      </w:r>
      <w:r>
        <w:rPr>
          <w:rFonts w:cs="Garamond" w:ascii="Garamond" w:hAnsi="Garamond"/>
          <w:sz w:val="22"/>
        </w:rPr>
        <w:t>TurnstileFSM</w:t>
      </w:r>
      <w:r>
        <w:rPr>
          <w:sz w:val="22"/>
        </w:rPr>
        <w:t xml:space="preserve"> şi suprascrie metodele acesteia.</w:t>
      </w:r>
    </w:p>
    <w:p>
      <w:pPr>
        <w:pStyle w:val="Titlu3"/>
        <w:rPr/>
      </w:pPr>
      <w:r>
        <w:rPr/>
        <w:t>Concluzii</w:t>
      </w:r>
    </w:p>
    <w:p>
      <w:pPr>
        <w:pStyle w:val="Corptext"/>
        <w:rPr/>
      </w:pPr>
      <w:r>
        <w:rPr/>
        <w:t>Maşinile cu stări finite reprezintă un concept destul de important pentru dezvoltarea de sisteme software. UML, prin diagramele de stare, oferă o modalitate eficientă de vizualizare a acestor FSM-uri. Cu toate acestea, pentru a dezvolta şi menţine un FSM, este mai convenabil să se folosească, în locul unei diagrame, un limbaj textual.</w:t>
      </w:r>
    </w:p>
    <w:p>
      <w:pPr>
        <w:pStyle w:val="Corptext"/>
        <w:rPr/>
      </w:pPr>
      <w:r>
        <w:rPr/>
      </w:r>
      <w:r>
        <w:br w:type="page"/>
      </w:r>
    </w:p>
    <w:p>
      <w:pPr>
        <w:pStyle w:val="Titlu1"/>
        <w:rPr>
          <w:lang w:val="ro-RO"/>
        </w:rPr>
      </w:pPr>
      <w:r>
        <w:rPr>
          <w:lang w:val="ro-RO"/>
        </w:rPr>
        <w:t>Exerciţii</w:t>
      </w:r>
    </w:p>
    <w:p>
      <w:pPr>
        <w:pStyle w:val="PlainText"/>
        <w:rPr/>
      </w:pPr>
      <w:r>
        <w:rPr>
          <w:rFonts w:eastAsia="MS Mincho;ＭＳ 明朝"/>
        </w:rPr>
        <w:t xml:space="preserve">1. </w:t>
      </w:r>
      <w:r>
        <w:rPr>
          <w:rFonts w:eastAsia="MS Mincho;ＭＳ 明朝" w:cs="Times New Roman" w:ascii="Times New Roman" w:hAnsi="Times New Roman"/>
          <w:sz w:val="24"/>
          <w:szCs w:val="24"/>
        </w:rPr>
        <w:t>Explica</w:t>
      </w:r>
      <w:r>
        <w:rPr>
          <w:rFonts w:eastAsia="MS Mincho;ＭＳ 明朝" w:cs="Times New Roman" w:ascii="Times New Roman" w:hAnsi="Times New Roman"/>
          <w:sz w:val="24"/>
          <w:szCs w:val="24"/>
          <w:lang w:val="ro-RO"/>
        </w:rPr>
        <w:t>ţi rezultatele afişate de următorul program</w:t>
      </w:r>
      <w:r>
        <w:rPr>
          <w:rFonts w:eastAsia="MS Mincho;ＭＳ 明朝"/>
          <w:lang w:val="ro-RO"/>
        </w:rPr>
        <w:t>:</w:t>
      </w:r>
    </w:p>
    <w:p>
      <w:pPr>
        <w:pStyle w:val="PlainText"/>
        <w:rPr>
          <w:rFonts w:eastAsia="MS Mincho;ＭＳ 明朝"/>
          <w:lang w:val="ro-RO"/>
        </w:rPr>
      </w:pPr>
      <w:r>
        <w:rPr>
          <w:rFonts w:eastAsia="MS Mincho;ＭＳ 明朝"/>
          <w:lang w:val="ro-RO"/>
        </w:rPr>
      </w:r>
    </w:p>
    <w:p>
      <w:pPr>
        <w:pStyle w:val="PlainText"/>
        <w:rPr>
          <w:rFonts w:eastAsia="MS Mincho;ＭＳ 明朝"/>
        </w:rPr>
      </w:pPr>
      <w:r>
        <w:rPr>
          <w:rFonts w:eastAsia="MS Mincho;ＭＳ 明朝"/>
        </w:rPr>
        <w:t>#include &lt;iostream.h&gt;</w:t>
      </w:r>
    </w:p>
    <w:p>
      <w:pPr>
        <w:pStyle w:val="PlainText"/>
        <w:rPr>
          <w:rFonts w:eastAsia="MS Mincho;ＭＳ 明朝"/>
        </w:rPr>
      </w:pPr>
      <w:r>
        <w:rPr>
          <w:rFonts w:eastAsia="MS Mincho;ＭＳ 明朝"/>
        </w:rPr>
        <w:t>int g=0, x=0;</w:t>
      </w:r>
    </w:p>
    <w:p>
      <w:pPr>
        <w:pStyle w:val="PlainText"/>
        <w:rPr>
          <w:rFonts w:eastAsia="MS Mincho;ＭＳ 明朝"/>
        </w:rPr>
      </w:pPr>
      <w:r>
        <w:rPr>
          <w:rFonts w:eastAsia="MS Mincho;ＭＳ 明朝"/>
        </w:rPr>
        <w:t>class C{</w:t>
      </w:r>
    </w:p>
    <w:p>
      <w:pPr>
        <w:pStyle w:val="PlainText"/>
        <w:rPr>
          <w:rFonts w:eastAsia="MS Mincho;ＭＳ 明朝"/>
        </w:rPr>
      </w:pPr>
      <w:r>
        <w:rPr>
          <w:rFonts w:eastAsia="MS Mincho;ＭＳ 明朝"/>
        </w:rPr>
        <w:t>public:</w:t>
      </w:r>
    </w:p>
    <w:p>
      <w:pPr>
        <w:pStyle w:val="PlainText"/>
        <w:rPr>
          <w:rFonts w:eastAsia="MS Mincho;ＭＳ 明朝"/>
        </w:rPr>
      </w:pPr>
      <w:r>
        <w:rPr>
          <w:rFonts w:eastAsia="MS Mincho;ＭＳ 明朝"/>
        </w:rPr>
        <w:tab/>
        <w:t>void m(){x=500;   g=100;</w:t>
        <w:tab/>
        <w:t>}</w:t>
      </w:r>
    </w:p>
    <w:p>
      <w:pPr>
        <w:pStyle w:val="PlainText"/>
        <w:rPr>
          <w:rFonts w:eastAsia="MS Mincho;ＭＳ 明朝"/>
        </w:rPr>
      </w:pPr>
      <w:r>
        <w:rPr>
          <w:rFonts w:eastAsia="MS Mincho;ＭＳ 明朝"/>
        </w:rPr>
        <w:tab/>
        <w:t>void afisare(){ cout&lt;&lt;"x= "&lt;&lt;x&lt;&lt;" g= "&lt;&lt;g; }</w:t>
      </w:r>
    </w:p>
    <w:p>
      <w:pPr>
        <w:pStyle w:val="PlainText"/>
        <w:rPr>
          <w:rFonts w:eastAsia="MS Mincho;ＭＳ 明朝"/>
        </w:rPr>
      </w:pPr>
      <w:r>
        <w:rPr>
          <w:rFonts w:eastAsia="MS Mincho;ＭＳ 明朝"/>
        </w:rPr>
        <w:t>private:</w:t>
      </w:r>
    </w:p>
    <w:p>
      <w:pPr>
        <w:pStyle w:val="PlainText"/>
        <w:rPr>
          <w:rFonts w:eastAsia="MS Mincho;ＭＳ 明朝"/>
        </w:rPr>
      </w:pPr>
      <w:r>
        <w:rPr>
          <w:rFonts w:eastAsia="MS Mincho;ＭＳ 明朝"/>
        </w:rPr>
        <w:tab/>
        <w:t>int x;</w:t>
      </w:r>
    </w:p>
    <w:p>
      <w:pPr>
        <w:pStyle w:val="PlainText"/>
        <w:rPr>
          <w:rFonts w:eastAsia="MS Mincho;ＭＳ 明朝"/>
        </w:rPr>
      </w:pPr>
      <w:r>
        <w:rPr>
          <w:rFonts w:eastAsia="MS Mincho;ＭＳ 明朝"/>
        </w:rPr>
        <w:t>};</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void m(){x=250; g=50;  }</w:t>
      </w:r>
    </w:p>
    <w:p>
      <w:pPr>
        <w:pStyle w:val="PlainText"/>
        <w:rPr>
          <w:rFonts w:eastAsia="MS Mincho;ＭＳ 明朝"/>
        </w:rPr>
      </w:pPr>
      <w:r>
        <w:rPr>
          <w:rFonts w:eastAsia="MS Mincho;ＭＳ 明朝"/>
        </w:rPr>
        <w:t>void main(){</w:t>
      </w:r>
    </w:p>
    <w:p>
      <w:pPr>
        <w:pStyle w:val="PlainText"/>
        <w:rPr/>
      </w:pPr>
      <w:r>
        <w:rPr>
          <w:rFonts w:eastAsia="Courier New"/>
        </w:rPr>
        <w:t xml:space="preserve">     </w:t>
      </w:r>
      <w:r>
        <w:rPr>
          <w:rFonts w:eastAsia="MS Mincho;ＭＳ 明朝"/>
        </w:rPr>
        <w:t>C c;</w:t>
      </w:r>
    </w:p>
    <w:p>
      <w:pPr>
        <w:pStyle w:val="PlainText"/>
        <w:rPr/>
      </w:pPr>
      <w:r>
        <w:rPr>
          <w:rFonts w:eastAsia="Courier New"/>
        </w:rPr>
        <w:t xml:space="preserve">     </w:t>
      </w:r>
      <w:r>
        <w:rPr>
          <w:rFonts w:eastAsia="MS Mincho;ＭＳ 明朝"/>
        </w:rPr>
        <w:t>cout&lt;&lt;endl;</w:t>
      </w:r>
    </w:p>
    <w:p>
      <w:pPr>
        <w:pStyle w:val="PlainText"/>
        <w:rPr>
          <w:rFonts w:eastAsia="MS Mincho;ＭＳ 明朝"/>
        </w:rPr>
      </w:pPr>
      <w:r>
        <w:rPr>
          <w:rFonts w:eastAsia="MS Mincho;ＭＳ 明朝"/>
        </w:rPr>
      </w:r>
    </w:p>
    <w:p>
      <w:pPr>
        <w:pStyle w:val="PlainText"/>
        <w:rPr/>
      </w:pPr>
      <w:r>
        <w:rPr>
          <w:rFonts w:eastAsia="Courier New"/>
        </w:rPr>
        <w:t xml:space="preserve">     </w:t>
      </w:r>
      <w:r>
        <w:rPr>
          <w:rFonts w:eastAsia="MS Mincho;ＭＳ 明朝"/>
        </w:rPr>
        <w:t>c.m();</w:t>
      </w:r>
    </w:p>
    <w:p>
      <w:pPr>
        <w:pStyle w:val="PlainText"/>
        <w:rPr/>
      </w:pPr>
      <w:r>
        <w:rPr>
          <w:rFonts w:eastAsia="Courier New"/>
        </w:rPr>
        <w:t xml:space="preserve">     </w:t>
      </w:r>
      <w:r>
        <w:rPr>
          <w:rFonts w:eastAsia="MS Mincho;ＭＳ 明朝"/>
        </w:rPr>
        <w:t>c.afisare(); cout&lt;&lt;endl;</w:t>
      </w:r>
    </w:p>
    <w:p>
      <w:pPr>
        <w:pStyle w:val="PlainText"/>
        <w:rPr>
          <w:rFonts w:eastAsia="MS Mincho;ＭＳ 明朝"/>
        </w:rPr>
      </w:pPr>
      <w:r>
        <w:rPr>
          <w:rFonts w:eastAsia="MS Mincho;ＭＳ 明朝"/>
        </w:rPr>
      </w:r>
    </w:p>
    <w:p>
      <w:pPr>
        <w:pStyle w:val="PlainText"/>
        <w:rPr/>
      </w:pPr>
      <w:r>
        <w:rPr>
          <w:rFonts w:eastAsia="Courier New"/>
        </w:rPr>
        <w:t xml:space="preserve">     </w:t>
      </w:r>
      <w:r>
        <w:rPr>
          <w:rFonts w:eastAsia="MS Mincho;ＭＳ 明朝"/>
        </w:rPr>
        <w:t>m();</w:t>
      </w:r>
    </w:p>
    <w:p>
      <w:pPr>
        <w:pStyle w:val="PlainText"/>
        <w:rPr/>
      </w:pPr>
      <w:r>
        <w:rPr>
          <w:rFonts w:eastAsia="Courier New"/>
        </w:rPr>
        <w:t xml:space="preserve">     </w:t>
      </w:r>
      <w:r>
        <w:rPr>
          <w:rFonts w:eastAsia="MS Mincho;ＭＳ 明朝"/>
        </w:rPr>
        <w:t>c.afisare(); cout&lt;&lt; endl;</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w:t>
      </w:r>
    </w:p>
    <w:p>
      <w:pPr>
        <w:pStyle w:val="PlainText"/>
        <w:rPr>
          <w:rFonts w:eastAsia="MS Mincho;ＭＳ 明朝"/>
        </w:rPr>
      </w:pPr>
      <w:r>
        <w:rPr>
          <w:rFonts w:eastAsia="MS Mincho;ＭＳ 明朝"/>
        </w:rPr>
      </w:r>
    </w:p>
    <w:p>
      <w:pPr>
        <w:pStyle w:val="PlainText"/>
        <w:rPr>
          <w:rFonts w:eastAsia="MS Mincho;ＭＳ 明朝"/>
          <w:lang w:val="ro-RO"/>
        </w:rPr>
      </w:pPr>
      <w:r>
        <w:rPr>
          <w:rFonts w:eastAsia="MS Mincho;ＭＳ 明朝"/>
        </w:rPr>
        <w:t xml:space="preserve">2. </w:t>
      </w:r>
      <w:r>
        <w:rPr>
          <w:rFonts w:eastAsia="MS Mincho;ＭＳ 明朝" w:cs="Times New Roman" w:ascii="Times New Roman" w:hAnsi="Times New Roman"/>
          <w:sz w:val="24"/>
          <w:szCs w:val="24"/>
        </w:rPr>
        <w:t>Explica</w:t>
      </w:r>
      <w:r>
        <w:rPr>
          <w:rFonts w:eastAsia="MS Mincho;ＭＳ 明朝" w:cs="Times New Roman" w:ascii="Times New Roman" w:hAnsi="Times New Roman"/>
          <w:sz w:val="24"/>
          <w:szCs w:val="24"/>
          <w:lang w:val="ro-RO"/>
        </w:rPr>
        <w:t>ţi rezultatele afişate de următorul program:</w:t>
      </w:r>
    </w:p>
    <w:p>
      <w:pPr>
        <w:pStyle w:val="PlainText"/>
        <w:rPr>
          <w:rFonts w:eastAsia="MS Mincho;ＭＳ 明朝"/>
        </w:rPr>
      </w:pPr>
      <w:r>
        <w:rPr>
          <w:rFonts w:eastAsia="MS Mincho;ＭＳ 明朝"/>
        </w:rPr>
        <w:t>#include &lt;iostream.h&gt;</w:t>
      </w:r>
    </w:p>
    <w:p>
      <w:pPr>
        <w:pStyle w:val="PlainText"/>
        <w:rPr>
          <w:rFonts w:eastAsia="MS Mincho;ＭＳ 明朝"/>
        </w:rPr>
      </w:pPr>
      <w:r>
        <w:rPr>
          <w:rFonts w:eastAsia="MS Mincho;ＭＳ 明朝"/>
        </w:rPr>
        <w:t>void interschimb(float&amp; i, float&amp; j ) {</w:t>
      </w:r>
    </w:p>
    <w:p>
      <w:pPr>
        <w:pStyle w:val="PlainText"/>
        <w:rPr>
          <w:rFonts w:eastAsia="MS Mincho;ＭＳ 明朝"/>
        </w:rPr>
      </w:pPr>
      <w:r>
        <w:rPr>
          <w:rFonts w:eastAsia="MS Mincho;ＭＳ 明朝"/>
        </w:rPr>
        <w:tab/>
        <w:t>float t=i;</w:t>
      </w:r>
    </w:p>
    <w:p>
      <w:pPr>
        <w:pStyle w:val="PlainText"/>
        <w:rPr>
          <w:rFonts w:eastAsia="MS Mincho;ＭＳ 明朝"/>
        </w:rPr>
      </w:pPr>
      <w:r>
        <w:rPr>
          <w:rFonts w:eastAsia="MS Mincho;ＭＳ 明朝"/>
        </w:rPr>
        <w:tab/>
        <w:t>i=j;</w:t>
      </w:r>
    </w:p>
    <w:p>
      <w:pPr>
        <w:pStyle w:val="PlainText"/>
        <w:rPr>
          <w:rFonts w:eastAsia="MS Mincho;ＭＳ 明朝"/>
        </w:rPr>
      </w:pPr>
      <w:r>
        <w:rPr>
          <w:rFonts w:eastAsia="MS Mincho;ＭＳ 明朝"/>
        </w:rPr>
        <w:tab/>
        <w:t>j=t;</w:t>
      </w:r>
    </w:p>
    <w:p>
      <w:pPr>
        <w:pStyle w:val="PlainText"/>
        <w:rPr>
          <w:rFonts w:eastAsia="MS Mincho;ＭＳ 明朝"/>
        </w:rPr>
      </w:pPr>
      <w:r>
        <w:rPr>
          <w:rFonts w:eastAsia="MS Mincho;ＭＳ 明朝"/>
        </w:rPr>
        <w:t>}</w:t>
      </w:r>
    </w:p>
    <w:p>
      <w:pPr>
        <w:pStyle w:val="PlainText"/>
        <w:rPr>
          <w:rFonts w:eastAsia="MS Mincho;ＭＳ 明朝"/>
        </w:rPr>
      </w:pPr>
      <w:r>
        <w:rPr>
          <w:rFonts w:eastAsia="MS Mincho;ＭＳ 明朝"/>
        </w:rPr>
        <w:t>void interschimb(float&amp; i, int&amp; j ) {</w:t>
      </w:r>
    </w:p>
    <w:p>
      <w:pPr>
        <w:pStyle w:val="PlainText"/>
        <w:rPr>
          <w:rFonts w:eastAsia="MS Mincho;ＭＳ 明朝"/>
        </w:rPr>
      </w:pPr>
      <w:r>
        <w:rPr>
          <w:rFonts w:eastAsia="MS Mincho;ＭＳ 明朝"/>
        </w:rPr>
        <w:tab/>
        <w:t>float t=i;</w:t>
      </w:r>
    </w:p>
    <w:p>
      <w:pPr>
        <w:pStyle w:val="PlainText"/>
        <w:rPr>
          <w:rFonts w:eastAsia="MS Mincho;ＭＳ 明朝"/>
        </w:rPr>
      </w:pPr>
      <w:r>
        <w:rPr>
          <w:rFonts w:eastAsia="MS Mincho;ＭＳ 明朝"/>
        </w:rPr>
        <w:tab/>
        <w:t>i=j;</w:t>
      </w:r>
    </w:p>
    <w:p>
      <w:pPr>
        <w:pStyle w:val="PlainText"/>
        <w:rPr>
          <w:rFonts w:eastAsia="MS Mincho;ＭＳ 明朝"/>
        </w:rPr>
      </w:pPr>
      <w:r>
        <w:rPr>
          <w:rFonts w:eastAsia="MS Mincho;ＭＳ 明朝"/>
        </w:rPr>
        <w:tab/>
        <w:t>j=t;</w:t>
      </w:r>
    </w:p>
    <w:p>
      <w:pPr>
        <w:pStyle w:val="PlainText"/>
        <w:rPr>
          <w:rFonts w:eastAsia="MS Mincho;ＭＳ 明朝"/>
        </w:rPr>
      </w:pPr>
      <w:r>
        <w:rPr>
          <w:rFonts w:eastAsia="MS Mincho;ＭＳ 明朝"/>
        </w:rPr>
        <w:t>}</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int x=100;</w:t>
      </w:r>
    </w:p>
    <w:p>
      <w:pPr>
        <w:pStyle w:val="PlainText"/>
        <w:rPr>
          <w:rFonts w:eastAsia="MS Mincho;ＭＳ 明朝"/>
        </w:rPr>
      </w:pPr>
      <w:r>
        <w:rPr>
          <w:rFonts w:eastAsia="MS Mincho;ＭＳ 明朝"/>
        </w:rPr>
        <w:t>float f1=1.0, f2=2.0;</w:t>
      </w:r>
    </w:p>
    <w:p>
      <w:pPr>
        <w:pStyle w:val="PlainText"/>
        <w:rPr>
          <w:rFonts w:eastAsia="MS Mincho;ＭＳ 明朝"/>
        </w:rPr>
      </w:pPr>
      <w:r>
        <w:rPr>
          <w:rFonts w:eastAsia="MS Mincho;ＭＳ 明朝"/>
        </w:rPr>
        <w:t>void main(){</w:t>
      </w:r>
    </w:p>
    <w:p>
      <w:pPr>
        <w:pStyle w:val="PlainText"/>
        <w:rPr>
          <w:rFonts w:eastAsia="MS Mincho;ＭＳ 明朝"/>
        </w:rPr>
      </w:pPr>
      <w:r>
        <w:rPr>
          <w:rFonts w:eastAsia="MS Mincho;ＭＳ 明朝"/>
        </w:rPr>
        <w:tab/>
        <w:t xml:space="preserve">interschimb(f1,f2); </w:t>
      </w:r>
    </w:p>
    <w:p>
      <w:pPr>
        <w:pStyle w:val="PlainText"/>
        <w:ind w:firstLine="720"/>
        <w:rPr>
          <w:rFonts w:eastAsia="MS Mincho;ＭＳ 明朝"/>
        </w:rPr>
      </w:pPr>
      <w:r>
        <w:rPr>
          <w:rFonts w:eastAsia="MS Mincho;ＭＳ 明朝"/>
        </w:rPr>
        <w:t>cout&lt;&lt; endl&lt;&lt; " f1= "&lt;&lt;f1&lt;&lt;" f2= "&lt;&lt;f2;</w:t>
      </w:r>
    </w:p>
    <w:p>
      <w:pPr>
        <w:pStyle w:val="PlainText"/>
        <w:rPr>
          <w:rFonts w:eastAsia="MS Mincho;ＭＳ 明朝"/>
        </w:rPr>
      </w:pPr>
      <w:r>
        <w:rPr>
          <w:rFonts w:eastAsia="MS Mincho;ＭＳ 明朝"/>
        </w:rPr>
        <w:tab/>
      </w:r>
    </w:p>
    <w:p>
      <w:pPr>
        <w:pStyle w:val="PlainText"/>
        <w:ind w:firstLine="720"/>
        <w:rPr>
          <w:rFonts w:eastAsia="MS Mincho;ＭＳ 明朝"/>
        </w:rPr>
      </w:pPr>
      <w:r>
        <w:rPr>
          <w:rFonts w:eastAsia="MS Mincho;ＭＳ 明朝"/>
        </w:rPr>
        <w:t xml:space="preserve">interschimb(f1,x); </w:t>
      </w:r>
    </w:p>
    <w:p>
      <w:pPr>
        <w:pStyle w:val="PlainText"/>
        <w:ind w:firstLine="720"/>
        <w:rPr>
          <w:rFonts w:eastAsia="MS Mincho;ＭＳ 明朝"/>
        </w:rPr>
      </w:pPr>
      <w:r>
        <w:rPr>
          <w:rFonts w:eastAsia="MS Mincho;ＭＳ 明朝"/>
        </w:rPr>
        <w:t>cout&lt;&lt; endl&lt;&lt; " f1= "&lt;&lt;f1&lt;&lt;" x= "&lt;&lt;x;</w:t>
      </w:r>
    </w:p>
    <w:p>
      <w:pPr>
        <w:pStyle w:val="PlainText"/>
        <w:rPr>
          <w:rFonts w:eastAsia="MS Mincho;ＭＳ 明朝"/>
        </w:rPr>
      </w:pPr>
      <w:r>
        <w:rPr>
          <w:rFonts w:eastAsia="MS Mincho;ＭＳ 明朝"/>
        </w:rPr>
        <w:tab/>
      </w:r>
    </w:p>
    <w:p>
      <w:pPr>
        <w:pStyle w:val="PlainText"/>
        <w:ind w:firstLine="720"/>
        <w:rPr>
          <w:rFonts w:eastAsia="MS Mincho;ＭＳ 明朝"/>
        </w:rPr>
      </w:pPr>
      <w:r>
        <w:rPr>
          <w:rFonts w:eastAsia="MS Mincho;ＭＳ 明朝"/>
        </w:rPr>
        <w:t xml:space="preserve">interschimb(x,f2); </w:t>
      </w:r>
    </w:p>
    <w:p>
      <w:pPr>
        <w:pStyle w:val="PlainText"/>
        <w:ind w:firstLine="720"/>
        <w:rPr>
          <w:rFonts w:eastAsia="MS Mincho;ＭＳ 明朝"/>
        </w:rPr>
      </w:pPr>
      <w:r>
        <w:rPr>
          <w:rFonts w:eastAsia="MS Mincho;ＭＳ 明朝"/>
        </w:rPr>
        <w:t>cout&lt;&lt; endl&lt;&lt; " x= "&lt;&lt;x&lt;&lt;" f2= "&lt;&lt;f2;</w:t>
      </w:r>
    </w:p>
    <w:p>
      <w:pPr>
        <w:pStyle w:val="PlainText"/>
        <w:rPr>
          <w:rFonts w:eastAsia="MS Mincho;ＭＳ 明朝"/>
        </w:rPr>
      </w:pPr>
      <w:r>
        <w:rPr>
          <w:rFonts w:eastAsia="MS Mincho;ＭＳ 明朝"/>
        </w:rPr>
        <w:t>}</w:t>
      </w:r>
      <w:r>
        <w:br w:type="page"/>
      </w:r>
    </w:p>
    <w:p>
      <w:pPr>
        <w:pStyle w:val="PlainText"/>
        <w:rPr>
          <w:rFonts w:eastAsia="MS Mincho;ＭＳ 明朝"/>
        </w:rPr>
      </w:pPr>
      <w:r>
        <w:rPr>
          <w:rFonts w:eastAsia="MS Mincho;ＭＳ 明朝"/>
        </w:rPr>
        <w:t xml:space="preserve">3. </w:t>
      </w:r>
    </w:p>
    <w:p>
      <w:pPr>
        <w:pStyle w:val="PlainText"/>
        <w:rPr>
          <w:rFonts w:ascii="Times New Roman" w:hAnsi="Times New Roman" w:eastAsia="MS Mincho;ＭＳ 明朝" w:cs="Times New Roman"/>
          <w:sz w:val="24"/>
          <w:szCs w:val="24"/>
        </w:rPr>
      </w:pPr>
      <w:r>
        <w:rPr>
          <w:rFonts w:eastAsia="MS Mincho;ＭＳ 明朝"/>
        </w:rPr>
        <w:t xml:space="preserve">a. </w:t>
      </w:r>
      <w:r>
        <w:rPr>
          <w:rFonts w:eastAsia="MS Mincho;ＭＳ 明朝" w:cs="Times New Roman" w:ascii="Times New Roman" w:hAnsi="Times New Roman"/>
          <w:sz w:val="24"/>
          <w:szCs w:val="24"/>
        </w:rPr>
        <w:t>Supraincarcati  operatorul de insertie &lt;&lt; si explica</w:t>
      </w:r>
      <w:r>
        <w:rPr>
          <w:rFonts w:eastAsia="MS Mincho;ＭＳ 明朝" w:cs="Times New Roman" w:ascii="Times New Roman" w:hAnsi="Times New Roman"/>
          <w:sz w:val="24"/>
          <w:szCs w:val="24"/>
          <w:lang w:val="ro-RO"/>
        </w:rPr>
        <w:t>ţi rezultatele afişate de următorul program:</w:t>
      </w:r>
    </w:p>
    <w:p>
      <w:pPr>
        <w:pStyle w:val="PlainText"/>
        <w:rPr>
          <w:rFonts w:eastAsia="MS Mincho;ＭＳ 明朝"/>
        </w:rPr>
      </w:pPr>
      <w:r>
        <w:rPr>
          <w:rFonts w:eastAsia="MS Mincho;ＭＳ 明朝"/>
        </w:rPr>
        <w:t>#include &lt;iostream.h&gt;</w:t>
      </w:r>
    </w:p>
    <w:p>
      <w:pPr>
        <w:pStyle w:val="PlainText"/>
        <w:rPr>
          <w:rFonts w:eastAsia="MS Mincho;ＭＳ 明朝"/>
        </w:rPr>
      </w:pPr>
      <w:r>
        <w:rPr>
          <w:rFonts w:eastAsia="MS Mincho;ＭＳ 明朝"/>
        </w:rPr>
        <w:t>#include &lt;string.h&gt;</w:t>
      </w:r>
    </w:p>
    <w:p>
      <w:pPr>
        <w:pStyle w:val="PlainText"/>
        <w:rPr>
          <w:rFonts w:eastAsia="MS Mincho;ＭＳ 明朝"/>
        </w:rPr>
      </w:pPr>
      <w:r>
        <w:rPr>
          <w:rFonts w:eastAsia="MS Mincho;ＭＳ 明朝"/>
        </w:rPr>
        <w:t>class Persoana{</w:t>
      </w:r>
    </w:p>
    <w:p>
      <w:pPr>
        <w:pStyle w:val="PlainText"/>
        <w:rPr>
          <w:rFonts w:eastAsia="MS Mincho;ＭＳ 明朝"/>
        </w:rPr>
      </w:pPr>
      <w:r>
        <w:rPr>
          <w:rFonts w:eastAsia="MS Mincho;ＭＳ 明朝"/>
        </w:rPr>
        <w:t>public:</w:t>
      </w:r>
    </w:p>
    <w:p>
      <w:pPr>
        <w:pStyle w:val="PlainText"/>
        <w:rPr>
          <w:rFonts w:eastAsia="MS Mincho;ＭＳ 明朝"/>
        </w:rPr>
      </w:pPr>
      <w:r>
        <w:rPr>
          <w:rFonts w:eastAsia="MS Mincho;ＭＳ 明朝"/>
        </w:rPr>
        <w:tab/>
        <w:t>Persoana(char* n){nume=n;};</w:t>
      </w:r>
    </w:p>
    <w:p>
      <w:pPr>
        <w:pStyle w:val="PlainText"/>
        <w:rPr>
          <w:rFonts w:eastAsia="MS Mincho;ＭＳ 明朝"/>
        </w:rPr>
      </w:pPr>
      <w:r>
        <w:rPr>
          <w:rFonts w:eastAsia="MS Mincho;ＭＳ 明朝"/>
        </w:rPr>
        <w:tab/>
        <w:t>void x(){</w:t>
      </w:r>
    </w:p>
    <w:p>
      <w:pPr>
        <w:pStyle w:val="PlainText"/>
        <w:rPr>
          <w:rFonts w:eastAsia="MS Mincho;ＭＳ 明朝"/>
        </w:rPr>
      </w:pPr>
      <w:r>
        <w:rPr>
          <w:rFonts w:eastAsia="MS Mincho;ＭＳ 明朝"/>
        </w:rPr>
        <w:tab/>
        <w:tab/>
        <w:t>for (int i=0; nume[i]!= '\0';i++)nume[i]='x';</w:t>
      </w:r>
    </w:p>
    <w:p>
      <w:pPr>
        <w:pStyle w:val="PlainText"/>
        <w:rPr>
          <w:rFonts w:eastAsia="MS Mincho;ＭＳ 明朝"/>
        </w:rPr>
      </w:pPr>
      <w:r>
        <w:rPr>
          <w:rFonts w:eastAsia="MS Mincho;ＭＳ 明朝"/>
        </w:rPr>
        <w:tab/>
        <w:t>}</w:t>
      </w:r>
    </w:p>
    <w:p>
      <w:pPr>
        <w:pStyle w:val="PlainText"/>
        <w:rPr>
          <w:rFonts w:eastAsia="MS Mincho;ＭＳ 明朝"/>
        </w:rPr>
      </w:pPr>
      <w:r>
        <w:rPr>
          <w:rFonts w:eastAsia="MS Mincho;ＭＳ 明朝"/>
        </w:rPr>
        <w:t>private:</w:t>
      </w:r>
    </w:p>
    <w:p>
      <w:pPr>
        <w:pStyle w:val="PlainText"/>
        <w:rPr>
          <w:rFonts w:eastAsia="MS Mincho;ＭＳ 明朝"/>
        </w:rPr>
      </w:pPr>
      <w:r>
        <w:rPr>
          <w:rFonts w:eastAsia="MS Mincho;ＭＳ 明朝"/>
        </w:rPr>
        <w:tab/>
        <w:t>char *nume;</w:t>
      </w:r>
    </w:p>
    <w:p>
      <w:pPr>
        <w:pStyle w:val="PlainText"/>
        <w:rPr>
          <w:rFonts w:eastAsia="MS Mincho;ＭＳ 明朝"/>
        </w:rPr>
      </w:pPr>
      <w:r>
        <w:rPr>
          <w:rFonts w:eastAsia="MS Mincho;ＭＳ 明朝"/>
        </w:rPr>
        <w:t>};</w:t>
      </w:r>
    </w:p>
    <w:p>
      <w:pPr>
        <w:pStyle w:val="PlainText"/>
        <w:rPr>
          <w:rFonts w:eastAsia="MS Mincho;ＭＳ 明朝"/>
        </w:rPr>
      </w:pPr>
      <w:r>
        <w:rPr>
          <w:rFonts w:eastAsia="MS Mincho;ＭＳ 明朝"/>
        </w:rPr>
        <w:t>void main(){</w:t>
      </w:r>
    </w:p>
    <w:p>
      <w:pPr>
        <w:pStyle w:val="PlainText"/>
        <w:rPr>
          <w:rFonts w:eastAsia="MS Mincho;ＭＳ 明朝"/>
        </w:rPr>
      </w:pPr>
      <w:r>
        <w:rPr>
          <w:rFonts w:eastAsia="MS Mincho;ＭＳ 明朝"/>
        </w:rPr>
        <w:tab/>
        <w:t>char *t="Tudor";</w:t>
      </w:r>
    </w:p>
    <w:p>
      <w:pPr>
        <w:pStyle w:val="PlainText"/>
        <w:rPr>
          <w:rFonts w:eastAsia="MS Mincho;ＭＳ 明朝"/>
        </w:rPr>
      </w:pPr>
      <w:r>
        <w:rPr>
          <w:rFonts w:eastAsia="MS Mincho;ＭＳ 明朝"/>
        </w:rPr>
        <w:tab/>
        <w:t>char *a="Andrei";</w:t>
      </w:r>
    </w:p>
    <w:p>
      <w:pPr>
        <w:pStyle w:val="PlainText"/>
        <w:rPr>
          <w:rFonts w:eastAsia="MS Mincho;ＭＳ 明朝"/>
        </w:rPr>
      </w:pPr>
      <w:r>
        <w:rPr>
          <w:rFonts w:eastAsia="MS Mincho;ＭＳ 明朝"/>
        </w:rPr>
        <w:tab/>
        <w:t>Persoana pt(t), pa(a);</w:t>
      </w:r>
    </w:p>
    <w:p>
      <w:pPr>
        <w:pStyle w:val="PlainText"/>
        <w:rPr>
          <w:rFonts w:eastAsia="MS Mincho;ＭＳ 明朝"/>
        </w:rPr>
      </w:pPr>
      <w:r>
        <w:rPr>
          <w:rFonts w:eastAsia="MS Mincho;ＭＳ 明朝"/>
        </w:rPr>
        <w:tab/>
        <w:t>cout&lt;&lt;pt&lt;&lt;endl&lt;&lt;pa&lt;&lt;endl;</w:t>
      </w:r>
    </w:p>
    <w:p>
      <w:pPr>
        <w:pStyle w:val="PlainText"/>
        <w:rPr>
          <w:rFonts w:eastAsia="MS Mincho;ＭＳ 明朝"/>
        </w:rPr>
      </w:pPr>
      <w:r>
        <w:rPr>
          <w:rFonts w:eastAsia="MS Mincho;ＭＳ 明朝"/>
        </w:rPr>
        <w:tab/>
        <w:t>pt=pa;</w:t>
      </w:r>
    </w:p>
    <w:p>
      <w:pPr>
        <w:pStyle w:val="PlainText"/>
        <w:rPr>
          <w:rFonts w:eastAsia="MS Mincho;ＭＳ 明朝"/>
        </w:rPr>
      </w:pPr>
      <w:r>
        <w:rPr>
          <w:rFonts w:eastAsia="MS Mincho;ＭＳ 明朝"/>
        </w:rPr>
        <w:tab/>
        <w:t>pt.x();</w:t>
      </w:r>
    </w:p>
    <w:p>
      <w:pPr>
        <w:pStyle w:val="PlainText"/>
        <w:rPr>
          <w:rFonts w:eastAsia="MS Mincho;ＭＳ 明朝"/>
        </w:rPr>
      </w:pPr>
      <w:r>
        <w:rPr>
          <w:rFonts w:eastAsia="MS Mincho;ＭＳ 明朝"/>
        </w:rPr>
        <w:tab/>
        <w:t>cout&lt;&lt;pt&lt;&lt;endl&lt;&lt;pa&lt;&lt;endl;</w:t>
      </w:r>
    </w:p>
    <w:p>
      <w:pPr>
        <w:pStyle w:val="PlainText"/>
        <w:rPr>
          <w:rFonts w:eastAsia="MS Mincho;ＭＳ 明朝"/>
        </w:rPr>
      </w:pPr>
      <w:r>
        <w:rPr>
          <w:rFonts w:eastAsia="MS Mincho;ＭＳ 明朝"/>
        </w:rPr>
        <w:t>}</w:t>
      </w:r>
    </w:p>
    <w:p>
      <w:pPr>
        <w:pStyle w:val="PlainText"/>
        <w:rPr/>
      </w:pPr>
      <w:r>
        <w:rPr>
          <w:rFonts w:eastAsia="MS Mincho;ＭＳ 明朝"/>
        </w:rPr>
        <w:t xml:space="preserve">b. </w:t>
      </w:r>
      <w:r>
        <w:rPr>
          <w:rFonts w:eastAsia="MS Mincho;ＭＳ 明朝" w:cs="Times New Roman" w:ascii="Times New Roman" w:hAnsi="Times New Roman"/>
          <w:sz w:val="24"/>
          <w:szCs w:val="24"/>
        </w:rPr>
        <w:t xml:space="preserve">Supraincarcati operatorul de atribuire astefel </w:t>
      </w:r>
      <w:r>
        <w:rPr>
          <w:rFonts w:eastAsia="MS Mincho;ＭＳ 明朝" w:cs="Times New Roman" w:ascii="Times New Roman" w:hAnsi="Times New Roman"/>
          <w:sz w:val="24"/>
          <w:szCs w:val="24"/>
          <w:lang w:val="ro-RO"/>
        </w:rPr>
        <w:t>încât acelaşi program să afişeze:</w:t>
      </w:r>
    </w:p>
    <w:p>
      <w:pPr>
        <w:pStyle w:val="PlainText"/>
        <w:rPr>
          <w:rFonts w:eastAsia="MS Mincho;ＭＳ 明朝"/>
          <w:lang w:val="ro-RO"/>
        </w:rPr>
      </w:pPr>
      <w:r>
        <w:rPr>
          <w:rFonts w:eastAsia="MS Mincho;ＭＳ 明朝"/>
          <w:lang w:val="ro-RO"/>
        </w:rPr>
        <w:t>Tudor</w:t>
      </w:r>
    </w:p>
    <w:p>
      <w:pPr>
        <w:pStyle w:val="PlainText"/>
        <w:rPr>
          <w:rFonts w:eastAsia="MS Mincho;ＭＳ 明朝"/>
          <w:lang w:val="ro-RO"/>
        </w:rPr>
      </w:pPr>
      <w:r>
        <w:rPr>
          <w:rFonts w:eastAsia="MS Mincho;ＭＳ 明朝"/>
          <w:lang w:val="ro-RO"/>
        </w:rPr>
        <w:t>Andrei</w:t>
      </w:r>
    </w:p>
    <w:p>
      <w:pPr>
        <w:pStyle w:val="PlainText"/>
        <w:rPr>
          <w:rFonts w:eastAsia="MS Mincho;ＭＳ 明朝"/>
          <w:lang w:val="ro-RO"/>
        </w:rPr>
      </w:pPr>
      <w:r>
        <w:rPr>
          <w:rFonts w:eastAsia="MS Mincho;ＭＳ 明朝"/>
          <w:lang w:val="ro-RO"/>
        </w:rPr>
        <w:t>xxxxx</w:t>
      </w:r>
    </w:p>
    <w:p>
      <w:pPr>
        <w:pStyle w:val="PlainText"/>
        <w:rPr/>
      </w:pPr>
      <w:r>
        <w:rPr>
          <w:rFonts w:eastAsia="MS Mincho;ＭＳ 明朝"/>
          <w:lang w:val="ro-RO"/>
        </w:rPr>
        <w:t>Andrei</w:t>
      </w:r>
      <w:r>
        <w:rPr>
          <w:rFonts w:eastAsia="MS Mincho;ＭＳ 明朝"/>
        </w:rPr>
        <w:t xml:space="preserve"> </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pPr>
      <w:r>
        <w:rPr>
          <w:rFonts w:eastAsia="MS Mincho;ＭＳ 明朝"/>
        </w:rPr>
        <w:t>4</w:t>
      </w:r>
      <w:r>
        <w:rPr>
          <w:rFonts w:eastAsia="MS Mincho;ＭＳ 明朝" w:cs="Times New Roman" w:ascii="Times New Roman" w:hAnsi="Times New Roman"/>
          <w:sz w:val="24"/>
          <w:szCs w:val="24"/>
        </w:rPr>
        <w:t>. Descrieţi diferenţa dintre legarea timpurie (statică) şi legarea târzie (dinamică) a metodelor</w:t>
      </w:r>
    </w:p>
    <w:p>
      <w:pPr>
        <w:pStyle w:val="PlainText"/>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PlainText"/>
        <w:numPr>
          <w:ilvl w:val="0"/>
          <w:numId w:val="4"/>
        </w:numPr>
        <w:rPr/>
      </w:pPr>
      <w:r>
        <w:rPr>
          <w:rFonts w:eastAsia="MS Mincho;ＭＳ 明朝" w:cs="Times New Roman" w:ascii="Times New Roman" w:hAnsi="Times New Roman"/>
          <w:sz w:val="24"/>
          <w:szCs w:val="24"/>
        </w:rPr>
        <w:t>Explicati rezultatele afi</w:t>
      </w:r>
      <w:r>
        <w:rPr>
          <w:rFonts w:eastAsia="MS Mincho;ＭＳ 明朝" w:cs="Times New Roman" w:ascii="Times New Roman" w:hAnsi="Times New Roman"/>
          <w:sz w:val="24"/>
          <w:szCs w:val="24"/>
          <w:lang w:val="ro-RO"/>
        </w:rPr>
        <w:t>şate la executarea următorului program:</w:t>
      </w:r>
    </w:p>
    <w:p>
      <w:pPr>
        <w:pStyle w:val="PlainText"/>
        <w:rPr>
          <w:rFonts w:ascii="Times New Roman" w:hAnsi="Times New Roman" w:eastAsia="MS Mincho;ＭＳ 明朝" w:cs="Times New Roman"/>
          <w:sz w:val="24"/>
          <w:szCs w:val="24"/>
          <w:lang w:val="ro-RO"/>
        </w:rPr>
      </w:pPr>
      <w:r>
        <w:rPr>
          <w:rFonts w:eastAsia="MS Mincho;ＭＳ 明朝" w:cs="Times New Roman" w:ascii="Times New Roman" w:hAnsi="Times New Roman"/>
          <w:sz w:val="24"/>
          <w:szCs w:val="24"/>
          <w:lang w:val="ro-RO"/>
        </w:rPr>
      </w:r>
    </w:p>
    <w:p>
      <w:pPr>
        <w:pStyle w:val="PlainText"/>
        <w:rPr>
          <w:rFonts w:eastAsia="MS Mincho;ＭＳ 明朝"/>
        </w:rPr>
      </w:pPr>
      <w:r>
        <w:rPr>
          <w:rFonts w:eastAsia="MS Mincho;ＭＳ 明朝"/>
        </w:rPr>
        <w:t>#include &lt;iostream.h&gt;</w:t>
      </w:r>
    </w:p>
    <w:p>
      <w:pPr>
        <w:pStyle w:val="PlainText"/>
        <w:rPr>
          <w:rFonts w:eastAsia="MS Mincho;ＭＳ 明朝"/>
        </w:rPr>
      </w:pPr>
      <w:r>
        <w:rPr>
          <w:rFonts w:eastAsia="MS Mincho;ＭＳ 明朝"/>
        </w:rPr>
        <w:t>class S{</w:t>
      </w:r>
    </w:p>
    <w:p>
      <w:pPr>
        <w:pStyle w:val="PlainText"/>
        <w:rPr>
          <w:rFonts w:eastAsia="MS Mincho;ＭＳ 明朝"/>
        </w:rPr>
      </w:pPr>
      <w:r>
        <w:rPr>
          <w:rFonts w:eastAsia="MS Mincho;ＭＳ 明朝"/>
        </w:rPr>
        <w:t>public:</w:t>
      </w:r>
    </w:p>
    <w:p>
      <w:pPr>
        <w:pStyle w:val="PlainText"/>
        <w:rPr>
          <w:rFonts w:eastAsia="MS Mincho;ＭＳ 明朝"/>
        </w:rPr>
      </w:pPr>
      <w:r>
        <w:rPr>
          <w:rFonts w:eastAsia="MS Mincho;ＭＳ 明朝"/>
        </w:rPr>
        <w:tab/>
        <w:t>static  S* create(){</w:t>
      </w:r>
    </w:p>
    <w:p>
      <w:pPr>
        <w:pStyle w:val="PlainText"/>
        <w:rPr>
          <w:rFonts w:eastAsia="MS Mincho;ＭＳ 明朝"/>
        </w:rPr>
      </w:pPr>
      <w:r>
        <w:rPr>
          <w:rFonts w:eastAsia="MS Mincho;ＭＳ 明朝"/>
        </w:rPr>
        <w:tab/>
        <w:t xml:space="preserve">      if(i==0){</w:t>
      </w:r>
    </w:p>
    <w:p>
      <w:pPr>
        <w:pStyle w:val="PlainText"/>
        <w:rPr>
          <w:rFonts w:eastAsia="MS Mincho;ＭＳ 明朝"/>
        </w:rPr>
      </w:pPr>
      <w:r>
        <w:rPr>
          <w:rFonts w:eastAsia="MS Mincho;ＭＳ 明朝"/>
        </w:rPr>
        <w:tab/>
        <w:tab/>
        <w:t>refS=new S(); i++;</w:t>
      </w:r>
    </w:p>
    <w:p>
      <w:pPr>
        <w:pStyle w:val="PlainText"/>
        <w:rPr>
          <w:rFonts w:eastAsia="MS Mincho;ＭＳ 明朝"/>
        </w:rPr>
      </w:pPr>
      <w:r>
        <w:rPr>
          <w:rFonts w:eastAsia="MS Mincho;ＭＳ 明朝"/>
        </w:rPr>
        <w:tab/>
        <w:t xml:space="preserve">      }</w:t>
      </w:r>
    </w:p>
    <w:p>
      <w:pPr>
        <w:pStyle w:val="PlainText"/>
        <w:rPr>
          <w:rFonts w:eastAsia="MS Mincho;ＭＳ 明朝"/>
        </w:rPr>
      </w:pPr>
      <w:r>
        <w:rPr>
          <w:rFonts w:eastAsia="MS Mincho;ＭＳ 明朝"/>
        </w:rPr>
        <w:tab/>
        <w:t xml:space="preserve">      return refS;</w:t>
      </w:r>
    </w:p>
    <w:p>
      <w:pPr>
        <w:pStyle w:val="PlainText"/>
        <w:rPr>
          <w:rFonts w:eastAsia="MS Mincho;ＭＳ 明朝"/>
        </w:rPr>
      </w:pPr>
      <w:r>
        <w:rPr>
          <w:rFonts w:eastAsia="MS Mincho;ＭＳ 明朝"/>
        </w:rPr>
        <w:tab/>
        <w:t>}</w:t>
      </w:r>
    </w:p>
    <w:p>
      <w:pPr>
        <w:pStyle w:val="PlainText"/>
        <w:rPr>
          <w:rFonts w:eastAsia="MS Mincho;ＭＳ 明朝"/>
        </w:rPr>
      </w:pPr>
      <w:r>
        <w:rPr>
          <w:rFonts w:eastAsia="MS Mincho;ＭＳ 明朝"/>
        </w:rPr>
        <w:tab/>
        <w:t>void setName(char *s){name=s;}</w:t>
      </w:r>
    </w:p>
    <w:p>
      <w:pPr>
        <w:pStyle w:val="PlainText"/>
        <w:rPr>
          <w:rFonts w:eastAsia="MS Mincho;ＭＳ 明朝"/>
        </w:rPr>
      </w:pPr>
      <w:r>
        <w:rPr>
          <w:rFonts w:eastAsia="MS Mincho;ＭＳ 明朝"/>
        </w:rPr>
        <w:tab/>
        <w:t>char* getName(){return name;}</w:t>
      </w:r>
    </w:p>
    <w:p>
      <w:pPr>
        <w:pStyle w:val="PlainText"/>
        <w:rPr/>
      </w:pPr>
      <w:r>
        <w:rPr>
          <w:rFonts w:eastAsia="Courier New"/>
        </w:rPr>
        <w:t xml:space="preserve">        </w:t>
      </w:r>
      <w:r>
        <w:rPr>
          <w:rFonts w:eastAsia="MS Mincho;ＭＳ 明朝"/>
        </w:rPr>
        <w:t>static int geti(){return i;}</w:t>
      </w:r>
    </w:p>
    <w:p>
      <w:pPr>
        <w:pStyle w:val="PlainText"/>
        <w:rPr>
          <w:rFonts w:eastAsia="MS Mincho;ＭＳ 明朝"/>
        </w:rPr>
      </w:pPr>
      <w:r>
        <w:rPr>
          <w:rFonts w:eastAsia="MS Mincho;ＭＳ 明朝"/>
        </w:rPr>
        <w:t>private:</w:t>
      </w:r>
    </w:p>
    <w:p>
      <w:pPr>
        <w:pStyle w:val="PlainText"/>
        <w:rPr>
          <w:rFonts w:eastAsia="MS Mincho;ＭＳ 明朝"/>
        </w:rPr>
      </w:pPr>
      <w:r>
        <w:rPr>
          <w:rFonts w:eastAsia="MS Mincho;ＭＳ 明朝"/>
        </w:rPr>
        <w:tab/>
        <w:t>static S* refS;</w:t>
      </w:r>
    </w:p>
    <w:p>
      <w:pPr>
        <w:pStyle w:val="PlainText"/>
        <w:rPr>
          <w:rFonts w:eastAsia="MS Mincho;ＭＳ 明朝"/>
        </w:rPr>
      </w:pPr>
      <w:r>
        <w:rPr>
          <w:rFonts w:eastAsia="MS Mincho;ＭＳ 明朝"/>
        </w:rPr>
        <w:tab/>
        <w:t>static int i;</w:t>
      </w:r>
    </w:p>
    <w:p>
      <w:pPr>
        <w:pStyle w:val="PlainText"/>
        <w:rPr>
          <w:rFonts w:eastAsia="MS Mincho;ＭＳ 明朝"/>
        </w:rPr>
      </w:pPr>
      <w:r>
        <w:rPr>
          <w:rFonts w:eastAsia="MS Mincho;ＭＳ 明朝"/>
        </w:rPr>
        <w:tab/>
        <w:t>S(){};</w:t>
      </w:r>
    </w:p>
    <w:p>
      <w:pPr>
        <w:pStyle w:val="PlainText"/>
        <w:rPr>
          <w:rFonts w:eastAsia="MS Mincho;ＭＳ 明朝"/>
        </w:rPr>
      </w:pPr>
      <w:r>
        <w:rPr>
          <w:rFonts w:eastAsia="MS Mincho;ＭＳ 明朝"/>
        </w:rPr>
        <w:tab/>
        <w:t>char *name;</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w:t>
      </w:r>
    </w:p>
    <w:p>
      <w:pPr>
        <w:pStyle w:val="PlainText"/>
        <w:rPr>
          <w:rFonts w:eastAsia="MS Mincho;ＭＳ 明朝"/>
        </w:rPr>
      </w:pPr>
      <w:r>
        <w:rPr>
          <w:rFonts w:eastAsia="MS Mincho;ＭＳ 明朝"/>
        </w:rPr>
        <w:t>int S::i=0;</w:t>
      </w:r>
    </w:p>
    <w:p>
      <w:pPr>
        <w:pStyle w:val="PlainText"/>
        <w:rPr>
          <w:rFonts w:eastAsia="MS Mincho;ＭＳ 明朝"/>
        </w:rPr>
      </w:pPr>
      <w:r>
        <w:rPr>
          <w:rFonts w:eastAsia="MS Mincho;ＭＳ 明朝"/>
        </w:rPr>
        <w:t>S* S::refS;</w:t>
      </w:r>
    </w:p>
    <w:p>
      <w:pPr>
        <w:pStyle w:val="PlainText"/>
        <w:rPr>
          <w:rFonts w:eastAsia="MS Mincho;ＭＳ 明朝"/>
        </w:rPr>
      </w:pPr>
      <w:r>
        <w:rPr>
          <w:rFonts w:eastAsia="MS Mincho;ＭＳ 明朝"/>
        </w:rPr>
        <w:t>void main(){</w:t>
      </w:r>
    </w:p>
    <w:p>
      <w:pPr>
        <w:pStyle w:val="PlainText"/>
        <w:rPr/>
      </w:pPr>
      <w:r>
        <w:rPr>
          <w:rFonts w:eastAsia="Courier New"/>
        </w:rPr>
        <w:t xml:space="preserve">    </w:t>
      </w:r>
      <w:r>
        <w:rPr>
          <w:rFonts w:eastAsia="MS Mincho;ＭＳ 明朝"/>
        </w:rPr>
        <w:t>S *o1, *o2;</w:t>
      </w:r>
    </w:p>
    <w:p>
      <w:pPr>
        <w:pStyle w:val="PlainText"/>
        <w:rPr/>
      </w:pPr>
      <w:r>
        <w:rPr>
          <w:rFonts w:eastAsia="Courier New"/>
        </w:rPr>
        <w:t xml:space="preserve">    </w:t>
      </w:r>
      <w:r>
        <w:rPr>
          <w:rFonts w:eastAsia="MS Mincho;ＭＳ 明朝"/>
        </w:rPr>
        <w:t>o1=S::create();</w:t>
      </w:r>
    </w:p>
    <w:p>
      <w:pPr>
        <w:pStyle w:val="PlainText"/>
        <w:rPr/>
      </w:pPr>
      <w:r>
        <w:rPr>
          <w:rFonts w:eastAsia="Courier New"/>
        </w:rPr>
        <w:t xml:space="preserve">    </w:t>
      </w:r>
      <w:r>
        <w:rPr>
          <w:rFonts w:eastAsia="MS Mincho;ＭＳ 明朝"/>
        </w:rPr>
        <w:t>o2=S::create();</w:t>
      </w:r>
    </w:p>
    <w:p>
      <w:pPr>
        <w:pStyle w:val="PlainText"/>
        <w:rPr/>
      </w:pPr>
      <w:r>
        <w:rPr>
          <w:rFonts w:eastAsia="Courier New"/>
        </w:rPr>
        <w:t xml:space="preserve">    </w:t>
      </w:r>
      <w:r>
        <w:rPr>
          <w:rFonts w:eastAsia="MS Mincho;ＭＳ 明朝"/>
        </w:rPr>
        <w:t>cout&lt;&lt;S::geti()&lt;&lt;endl;</w:t>
      </w:r>
    </w:p>
    <w:p>
      <w:pPr>
        <w:pStyle w:val="PlainText"/>
        <w:rPr/>
      </w:pPr>
      <w:r>
        <w:rPr>
          <w:rFonts w:eastAsia="Courier New"/>
        </w:rPr>
        <w:t xml:space="preserve">    </w:t>
      </w:r>
      <w:r>
        <w:rPr>
          <w:rFonts w:eastAsia="MS Mincho;ＭＳ 明朝"/>
        </w:rPr>
        <w:t>o1-&gt;setName("Matematica");</w:t>
      </w:r>
    </w:p>
    <w:p>
      <w:pPr>
        <w:pStyle w:val="PlainText"/>
        <w:rPr/>
      </w:pPr>
      <w:r>
        <w:rPr>
          <w:rFonts w:eastAsia="Courier New"/>
        </w:rPr>
        <w:t xml:space="preserve">    </w:t>
      </w:r>
      <w:r>
        <w:rPr>
          <w:rFonts w:eastAsia="MS Mincho;ＭＳ 明朝"/>
        </w:rPr>
        <w:t>o2-&gt;setName("Informatica");</w:t>
      </w:r>
    </w:p>
    <w:p>
      <w:pPr>
        <w:pStyle w:val="PlainText"/>
        <w:rPr/>
      </w:pPr>
      <w:r>
        <w:rPr>
          <w:rFonts w:eastAsia="Courier New"/>
        </w:rPr>
        <w:t xml:space="preserve">    </w:t>
      </w:r>
      <w:r>
        <w:rPr>
          <w:rFonts w:eastAsia="MS Mincho;ＭＳ 明朝"/>
        </w:rPr>
        <w:t>cout&lt;&lt;o1-&gt;getName()&lt;&lt;endl;</w:t>
      </w:r>
    </w:p>
    <w:p>
      <w:pPr>
        <w:pStyle w:val="PlainText"/>
        <w:rPr/>
      </w:pPr>
      <w:r>
        <w:rPr>
          <w:rFonts w:eastAsia="Courier New"/>
        </w:rPr>
        <w:t xml:space="preserve">    </w:t>
      </w:r>
      <w:r>
        <w:rPr>
          <w:rFonts w:eastAsia="MS Mincho;ＭＳ 明朝"/>
        </w:rPr>
        <w:t>cout&lt;&lt;o2-&gt;getName()&lt;&lt;endl;</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w:t>
      </w:r>
    </w:p>
    <w:p>
      <w:pPr>
        <w:pStyle w:val="Normal"/>
        <w:numPr>
          <w:ilvl w:val="0"/>
          <w:numId w:val="2"/>
        </w:numPr>
        <w:outlineLvl w:val="0"/>
        <w:rPr>
          <w:rFonts w:ascii="Arial" w:hAnsi="Arial" w:cs="Arial"/>
          <w:b/>
          <w:b/>
          <w:bCs/>
          <w:sz w:val="20"/>
          <w:szCs w:val="20"/>
          <w:lang w:val="ro-RO"/>
        </w:rPr>
      </w:pPr>
      <w:r>
        <w:rPr>
          <w:bCs/>
        </w:rPr>
        <w:t>Numere ra</w:t>
      </w:r>
      <w:r>
        <w:rPr>
          <w:bCs/>
          <w:lang w:val="ro-RO"/>
        </w:rPr>
        <w:t>ţionale</w:t>
      </w:r>
    </w:p>
    <w:p>
      <w:pPr>
        <w:pStyle w:val="Normal"/>
        <w:rPr>
          <w:rFonts w:ascii="Arial" w:hAnsi="Arial" w:cs="Arial"/>
          <w:sz w:val="20"/>
          <w:szCs w:val="20"/>
        </w:rPr>
      </w:pPr>
      <w:r>
        <w:rPr>
          <w:rFonts w:cs="Arial" w:ascii="Arial" w:hAnsi="Arial"/>
          <w:sz w:val="20"/>
          <w:szCs w:val="20"/>
        </w:rPr>
        <w:t>Definiti clasa NumereRationale, ale carei obiecte sunt numere rationale. Definiţi metode şi operatori astfel încât executarea programului următor:</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#include “rational.h”</w:t>
      </w:r>
    </w:p>
    <w:p>
      <w:pPr>
        <w:pStyle w:val="Normal"/>
        <w:rPr>
          <w:rFonts w:ascii="Arial" w:hAnsi="Arial" w:cs="Arial"/>
          <w:sz w:val="20"/>
          <w:szCs w:val="20"/>
        </w:rPr>
      </w:pPr>
      <w:r>
        <w:rPr>
          <w:rFonts w:cs="Arial" w:ascii="Arial" w:hAnsi="Arial"/>
          <w:sz w:val="20"/>
          <w:szCs w:val="20"/>
        </w:rPr>
        <w:t>void main(){</w:t>
      </w:r>
    </w:p>
    <w:p>
      <w:pPr>
        <w:pStyle w:val="Normal"/>
        <w:numPr>
          <w:ilvl w:val="0"/>
          <w:numId w:val="0"/>
        </w:numPr>
        <w:outlineLvl w:val="0"/>
        <w:rPr>
          <w:rFonts w:ascii="Arial" w:hAnsi="Arial" w:cs="Arial"/>
          <w:sz w:val="20"/>
          <w:szCs w:val="20"/>
        </w:rPr>
      </w:pPr>
      <w:r>
        <w:rPr>
          <w:rFonts w:cs="Arial" w:ascii="Arial" w:hAnsi="Arial"/>
          <w:sz w:val="20"/>
          <w:szCs w:val="20"/>
        </w:rPr>
        <w:tab/>
        <w:t>NumereRationale x(10, -20);</w:t>
      </w:r>
    </w:p>
    <w:p>
      <w:pPr>
        <w:pStyle w:val="Normal"/>
        <w:rPr>
          <w:rFonts w:ascii="Arial" w:hAnsi="Arial" w:cs="Arial"/>
          <w:sz w:val="20"/>
          <w:szCs w:val="20"/>
        </w:rPr>
      </w:pPr>
      <w:r>
        <w:rPr>
          <w:rFonts w:cs="Arial" w:ascii="Arial" w:hAnsi="Arial"/>
          <w:sz w:val="20"/>
          <w:szCs w:val="20"/>
        </w:rPr>
        <w:tab/>
        <w:t>cout&lt;&lt; x &lt;&lt; “ ; “ &lt;&lt; 3 * x &lt;&lt; “ ; “ &lt;&lt; x  * 2 &lt;&lt; “ ; “&lt;&lt; x * x&lt;&lt; endl;</w:t>
      </w:r>
    </w:p>
    <w:p>
      <w:pPr>
        <w:pStyle w:val="Normal"/>
        <w:rPr>
          <w:rFonts w:ascii="Arial" w:hAnsi="Arial" w:cs="Arial"/>
          <w:sz w:val="20"/>
          <w:szCs w:val="20"/>
        </w:rPr>
      </w:pPr>
      <w:r>
        <w:rPr>
          <w:rFonts w:cs="Arial" w:ascii="Arial" w:hAnsi="Arial"/>
          <w:sz w:val="20"/>
          <w:szCs w:val="20"/>
        </w:rPr>
        <w:t>}</w:t>
      </w:r>
    </w:p>
    <w:p>
      <w:pPr>
        <w:pStyle w:val="Normal"/>
        <w:rPr>
          <w:rFonts w:ascii="Arial" w:hAnsi="Arial" w:cs="Arial"/>
          <w:sz w:val="20"/>
          <w:szCs w:val="20"/>
        </w:rPr>
      </w:pPr>
      <w:r>
        <w:rPr>
          <w:rFonts w:cs="Arial" w:ascii="Arial" w:hAnsi="Arial"/>
          <w:sz w:val="20"/>
          <w:szCs w:val="20"/>
        </w:rPr>
        <w:t>să afişeze linia:</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 xml:space="preserve">-1/2 ; -3/2 ; -1 ; 1/4 </w:t>
      </w:r>
    </w:p>
    <w:p>
      <w:pPr>
        <w:pStyle w:val="Normal"/>
        <w:rPr>
          <w:rFonts w:ascii="Arial" w:hAnsi="Arial" w:cs="Arial"/>
          <w:sz w:val="20"/>
          <w:szCs w:val="20"/>
        </w:rPr>
      </w:pPr>
      <w:r>
        <w:rPr>
          <w:rFonts w:cs="Arial" w:ascii="Arial" w:hAnsi="Arial"/>
          <w:sz w:val="20"/>
          <w:szCs w:val="20"/>
        </w:rPr>
      </w:r>
    </w:p>
    <w:p>
      <w:pPr>
        <w:pStyle w:val="PlainText"/>
        <w:numPr>
          <w:ilvl w:val="0"/>
          <w:numId w:val="2"/>
        </w:numPr>
        <w:outlineLvl w:val="0"/>
        <w:rPr>
          <w:rFonts w:ascii="Arial" w:hAnsi="Arial" w:eastAsia="MS Mincho;ＭＳ 明朝" w:cs="Arial"/>
          <w:bCs/>
        </w:rPr>
      </w:pPr>
      <w:r>
        <w:rPr>
          <w:rFonts w:eastAsia="MS Mincho;ＭＳ 明朝" w:cs="Arial" w:ascii="Arial" w:hAnsi="Arial"/>
          <w:bCs/>
        </w:rPr>
        <w:t>Persoana-Student</w:t>
      </w:r>
    </w:p>
    <w:p>
      <w:pPr>
        <w:pStyle w:val="PlainText"/>
        <w:rPr>
          <w:rFonts w:ascii="Arial" w:hAnsi="Arial" w:eastAsia="MS Mincho;ＭＳ 明朝" w:cs="Arial"/>
          <w:b/>
          <w:b/>
          <w:bCs/>
        </w:rPr>
      </w:pPr>
      <w:r>
        <w:rPr>
          <w:rFonts w:eastAsia="MS Mincho;ＭＳ 明朝" w:cs="Arial" w:ascii="Arial" w:hAnsi="Arial"/>
          <w:b/>
          <w:bCs/>
        </w:rPr>
      </w:r>
    </w:p>
    <w:p>
      <w:pPr>
        <w:pStyle w:val="PlainText"/>
        <w:rPr>
          <w:rFonts w:ascii="Arial" w:hAnsi="Arial" w:eastAsia="MS Mincho;ＭＳ 明朝" w:cs="Arial"/>
        </w:rPr>
      </w:pPr>
      <w:r>
        <w:rPr>
          <w:rFonts w:eastAsia="MS Mincho;ＭＳ 明朝" w:cs="Arial" w:ascii="Arial" w:hAnsi="Arial"/>
        </w:rPr>
        <w:t>Fie urmatoarele 3 fisiere:</w:t>
      </w:r>
    </w:p>
    <w:p>
      <w:pPr>
        <w:pStyle w:val="PlainText"/>
        <w:numPr>
          <w:ilvl w:val="0"/>
          <w:numId w:val="0"/>
        </w:numPr>
        <w:outlineLvl w:val="0"/>
        <w:rPr>
          <w:rFonts w:ascii="Arial" w:hAnsi="Arial" w:eastAsia="MS Mincho;ＭＳ 明朝" w:cs="Arial"/>
        </w:rPr>
      </w:pPr>
      <w:r>
        <w:rPr>
          <w:rFonts w:eastAsia="MS Mincho;ＭＳ 明朝" w:cs="Arial" w:ascii="Arial" w:hAnsi="Arial"/>
        </w:rPr>
      </w:r>
    </w:p>
    <w:p>
      <w:pPr>
        <w:sectPr>
          <w:type w:val="nextPage"/>
          <w:pgSz w:w="13559" w:h="15840"/>
          <w:pgMar w:left="1800" w:right="3119" w:header="0" w:top="1440" w:footer="0" w:bottom="1440" w:gutter="0"/>
          <w:pgNumType w:fmt="decimal"/>
          <w:formProt w:val="false"/>
          <w:textDirection w:val="lrTb"/>
          <w:docGrid w:type="default" w:linePitch="360" w:charSpace="0"/>
        </w:sectPr>
      </w:pPr>
    </w:p>
    <w:p>
      <w:pPr>
        <w:pStyle w:val="PlainText"/>
        <w:numPr>
          <w:ilvl w:val="0"/>
          <w:numId w:val="0"/>
        </w:numPr>
        <w:outlineLvl w:val="0"/>
        <w:rPr>
          <w:rFonts w:ascii="Arial" w:hAnsi="Arial" w:eastAsia="MS Mincho;ＭＳ 明朝" w:cs="Arial"/>
        </w:rPr>
      </w:pPr>
      <w:r>
        <w:rPr>
          <w:rFonts w:eastAsia="MS Mincho;ＭＳ 明朝" w:cs="Arial" w:ascii="Arial" w:hAnsi="Arial"/>
        </w:rPr>
        <w:t>1) Fisierul persoana.h</w:t>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t>class Persoana{</w:t>
      </w:r>
    </w:p>
    <w:p>
      <w:pPr>
        <w:pStyle w:val="PlainText"/>
        <w:rPr>
          <w:rFonts w:ascii="Arial" w:hAnsi="Arial" w:eastAsia="MS Mincho;ＭＳ 明朝" w:cs="Arial"/>
        </w:rPr>
      </w:pPr>
      <w:r>
        <w:rPr>
          <w:rFonts w:eastAsia="MS Mincho;ＭＳ 明朝" w:cs="Arial" w:ascii="Arial" w:hAnsi="Arial"/>
        </w:rPr>
        <w:t>private:</w:t>
      </w:r>
    </w:p>
    <w:p>
      <w:pPr>
        <w:pStyle w:val="PlainText"/>
        <w:rPr>
          <w:rFonts w:ascii="Arial" w:hAnsi="Arial" w:eastAsia="MS Mincho;ＭＳ 明朝" w:cs="Arial"/>
        </w:rPr>
      </w:pPr>
      <w:r>
        <w:rPr>
          <w:rFonts w:eastAsia="MS Mincho;ＭＳ 明朝" w:cs="Arial" w:ascii="Arial" w:hAnsi="Arial"/>
        </w:rPr>
        <w:tab/>
        <w:t>char *nume;</w:t>
      </w:r>
    </w:p>
    <w:p>
      <w:pPr>
        <w:pStyle w:val="PlainText"/>
        <w:rPr>
          <w:rFonts w:ascii="Arial" w:hAnsi="Arial" w:eastAsia="MS Mincho;ＭＳ 明朝" w:cs="Arial"/>
        </w:rPr>
      </w:pPr>
      <w:r>
        <w:rPr>
          <w:rFonts w:eastAsia="MS Mincho;ＭＳ 明朝" w:cs="Arial" w:ascii="Arial" w:hAnsi="Arial"/>
        </w:rPr>
        <w:t>public:</w:t>
      </w:r>
    </w:p>
    <w:p>
      <w:pPr>
        <w:pStyle w:val="PlainText"/>
        <w:rPr>
          <w:rFonts w:ascii="Arial" w:hAnsi="Arial" w:eastAsia="MS Mincho;ＭＳ 明朝" w:cs="Arial"/>
        </w:rPr>
      </w:pPr>
      <w:r>
        <w:rPr>
          <w:rFonts w:eastAsia="MS Mincho;ＭＳ 明朝" w:cs="Arial" w:ascii="Arial" w:hAnsi="Arial"/>
        </w:rPr>
        <w:tab/>
        <w:t>Persoana(char *n);</w:t>
      </w:r>
    </w:p>
    <w:p>
      <w:pPr>
        <w:pStyle w:val="PlainText"/>
        <w:rPr>
          <w:rFonts w:ascii="Arial" w:hAnsi="Arial" w:eastAsia="MS Mincho;ＭＳ 明朝" w:cs="Arial"/>
        </w:rPr>
      </w:pPr>
      <w:r>
        <w:rPr>
          <w:rFonts w:eastAsia="MS Mincho;ＭＳ 明朝" w:cs="Arial" w:ascii="Arial" w:hAnsi="Arial"/>
        </w:rPr>
        <w:tab/>
        <w:t>void afisare();</w:t>
      </w:r>
    </w:p>
    <w:p>
      <w:pPr>
        <w:pStyle w:val="PlainText"/>
        <w:rPr>
          <w:rFonts w:ascii="Arial" w:hAnsi="Arial" w:eastAsia="MS Mincho;ＭＳ 明朝" w:cs="Arial"/>
        </w:rPr>
      </w:pPr>
      <w:r>
        <w:rPr>
          <w:rFonts w:eastAsia="MS Mincho;ＭＳ 明朝" w:cs="Arial" w:ascii="Arial" w:hAnsi="Arial"/>
        </w:rPr>
        <w:t>};</w:t>
      </w:r>
    </w:p>
    <w:p>
      <w:pPr>
        <w:pStyle w:val="PlainText"/>
        <w:rPr>
          <w:rFonts w:ascii="Arial" w:hAnsi="Arial" w:eastAsia="MS Mincho;ＭＳ 明朝" w:cs="Arial"/>
        </w:rPr>
      </w:pPr>
      <w:r>
        <w:rPr>
          <w:rFonts w:eastAsia="MS Mincho;ＭＳ 明朝" w:cs="Arial" w:ascii="Arial" w:hAnsi="Arial"/>
        </w:rPr>
      </w:r>
    </w:p>
    <w:p>
      <w:pPr>
        <w:pStyle w:val="PlainText"/>
        <w:numPr>
          <w:ilvl w:val="0"/>
          <w:numId w:val="0"/>
        </w:numPr>
        <w:outlineLvl w:val="0"/>
        <w:rPr>
          <w:rFonts w:ascii="Arial" w:hAnsi="Arial" w:eastAsia="MS Mincho;ＭＳ 明朝" w:cs="Arial"/>
        </w:rPr>
      </w:pPr>
      <w:r>
        <w:rPr>
          <w:rFonts w:eastAsia="MS Mincho;ＭＳ 明朝" w:cs="Arial" w:ascii="Arial" w:hAnsi="Arial"/>
        </w:rPr>
        <w:t>2) Fisierul student.h</w:t>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t>class Student:public Persoana{</w:t>
      </w:r>
    </w:p>
    <w:p>
      <w:pPr>
        <w:pStyle w:val="PlainText"/>
        <w:rPr>
          <w:rFonts w:ascii="Arial" w:hAnsi="Arial" w:eastAsia="MS Mincho;ＭＳ 明朝" w:cs="Arial"/>
        </w:rPr>
      </w:pPr>
      <w:r>
        <w:rPr>
          <w:rFonts w:eastAsia="MS Mincho;ＭＳ 明朝" w:cs="Arial" w:ascii="Arial" w:hAnsi="Arial"/>
        </w:rPr>
        <w:t>private:</w:t>
      </w:r>
    </w:p>
    <w:p>
      <w:pPr>
        <w:pStyle w:val="PlainText"/>
        <w:rPr>
          <w:rFonts w:ascii="Arial" w:hAnsi="Arial" w:eastAsia="MS Mincho;ＭＳ 明朝" w:cs="Arial"/>
        </w:rPr>
      </w:pPr>
      <w:r>
        <w:rPr>
          <w:rFonts w:eastAsia="MS Mincho;ＭＳ 明朝" w:cs="Arial" w:ascii="Arial" w:hAnsi="Arial"/>
        </w:rPr>
        <w:tab/>
        <w:t>char *universitate;</w:t>
      </w:r>
    </w:p>
    <w:p>
      <w:pPr>
        <w:pStyle w:val="PlainText"/>
        <w:rPr>
          <w:rFonts w:ascii="Arial" w:hAnsi="Arial" w:eastAsia="MS Mincho;ＭＳ 明朝" w:cs="Arial"/>
        </w:rPr>
      </w:pPr>
      <w:r>
        <w:rPr>
          <w:rFonts w:eastAsia="MS Mincho;ＭＳ 明朝" w:cs="Arial" w:ascii="Arial" w:hAnsi="Arial"/>
        </w:rPr>
        <w:t>public:</w:t>
      </w:r>
    </w:p>
    <w:p>
      <w:pPr>
        <w:pStyle w:val="PlainText"/>
        <w:rPr>
          <w:rFonts w:ascii="Arial" w:hAnsi="Arial" w:eastAsia="MS Mincho;ＭＳ 明朝" w:cs="Arial"/>
        </w:rPr>
      </w:pPr>
      <w:r>
        <w:rPr>
          <w:rFonts w:eastAsia="MS Mincho;ＭＳ 明朝" w:cs="Arial" w:ascii="Arial" w:hAnsi="Arial"/>
        </w:rPr>
        <w:tab/>
        <w:t>Student(char *n, char *univ);</w:t>
      </w:r>
    </w:p>
    <w:p>
      <w:pPr>
        <w:pStyle w:val="PlainText"/>
        <w:rPr>
          <w:rFonts w:ascii="Arial" w:hAnsi="Arial" w:eastAsia="MS Mincho;ＭＳ 明朝" w:cs="Arial"/>
        </w:rPr>
      </w:pPr>
      <w:r>
        <w:rPr>
          <w:rFonts w:eastAsia="MS Mincho;ＭＳ 明朝" w:cs="Arial" w:ascii="Arial" w:hAnsi="Arial"/>
        </w:rPr>
        <w:tab/>
        <w:t>void afisare();</w:t>
      </w:r>
    </w:p>
    <w:p>
      <w:pPr>
        <w:pStyle w:val="PlainText"/>
        <w:rPr>
          <w:rFonts w:ascii="Arial" w:hAnsi="Arial" w:eastAsia="MS Mincho;ＭＳ 明朝" w:cs="Arial"/>
        </w:rPr>
      </w:pPr>
      <w:r>
        <w:rPr>
          <w:rFonts w:eastAsia="MS Mincho;ＭＳ 明朝" w:cs="Arial" w:ascii="Arial" w:hAnsi="Arial"/>
        </w:rPr>
        <w:t>};</w:t>
      </w:r>
    </w:p>
    <w:p>
      <w:pPr>
        <w:pStyle w:val="PlainText"/>
        <w:rPr>
          <w:rFonts w:ascii="Arial" w:hAnsi="Arial" w:eastAsia="MS Mincho;ＭＳ 明朝" w:cs="Arial"/>
        </w:rPr>
      </w:pPr>
      <w:r>
        <w:br w:type="column"/>
      </w: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t>3) Fisierul aplicatie.cpp</w:t>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t>void main(){</w:t>
      </w:r>
    </w:p>
    <w:p>
      <w:pPr>
        <w:pStyle w:val="PlainText"/>
        <w:rPr>
          <w:rFonts w:ascii="Arial" w:hAnsi="Arial" w:eastAsia="MS Mincho;ＭＳ 明朝" w:cs="Arial"/>
        </w:rPr>
      </w:pPr>
      <w:r>
        <w:rPr>
          <w:rFonts w:eastAsia="MS Mincho;ＭＳ 明朝" w:cs="Arial" w:ascii="Arial" w:hAnsi="Arial"/>
        </w:rPr>
        <w:tab/>
        <w:t>Persoana p("Tudor");</w:t>
      </w:r>
    </w:p>
    <w:p>
      <w:pPr>
        <w:pStyle w:val="PlainText"/>
        <w:rPr>
          <w:rFonts w:ascii="Arial" w:hAnsi="Arial" w:eastAsia="MS Mincho;ＭＳ 明朝" w:cs="Arial"/>
        </w:rPr>
      </w:pPr>
      <w:r>
        <w:rPr>
          <w:rFonts w:eastAsia="MS Mincho;ＭＳ 明朝" w:cs="Arial" w:ascii="Arial" w:hAnsi="Arial"/>
        </w:rPr>
        <w:tab/>
        <w:t>Student s("Tudor", "Universitatea din Pitesti");</w:t>
      </w:r>
    </w:p>
    <w:p>
      <w:pPr>
        <w:pStyle w:val="PlainText"/>
        <w:rPr>
          <w:rFonts w:ascii="Arial" w:hAnsi="Arial" w:eastAsia="MS Mincho;ＭＳ 明朝" w:cs="Arial"/>
        </w:rPr>
      </w:pPr>
      <w:r>
        <w:rPr>
          <w:rFonts w:eastAsia="MS Mincho;ＭＳ 明朝" w:cs="Arial" w:ascii="Arial" w:hAnsi="Arial"/>
        </w:rPr>
        <w:tab/>
        <w:t>Persoana *ppers;</w:t>
      </w:r>
    </w:p>
    <w:p>
      <w:pPr>
        <w:pStyle w:val="PlainText"/>
        <w:rPr>
          <w:rFonts w:ascii="Arial" w:hAnsi="Arial" w:eastAsia="MS Mincho;ＭＳ 明朝" w:cs="Arial"/>
        </w:rPr>
      </w:pPr>
      <w:r>
        <w:rPr>
          <w:rFonts w:eastAsia="MS Mincho;ＭＳ 明朝" w:cs="Arial" w:ascii="Arial" w:hAnsi="Arial"/>
        </w:rPr>
        <w:tab/>
        <w:t>Student *pstud;</w:t>
      </w:r>
    </w:p>
    <w:p>
      <w:pPr>
        <w:pStyle w:val="PlainText"/>
        <w:rPr>
          <w:rFonts w:ascii="Arial" w:hAnsi="Arial" w:eastAsia="MS Mincho;ＭＳ 明朝" w:cs="Arial"/>
        </w:rPr>
      </w:pPr>
      <w:r>
        <w:rPr>
          <w:rFonts w:eastAsia="MS Mincho;ＭＳ 明朝" w:cs="Arial" w:ascii="Arial" w:hAnsi="Arial"/>
        </w:rPr>
        <w:tab/>
        <w:t>pstud=&amp;p;</w:t>
      </w:r>
    </w:p>
    <w:p>
      <w:pPr>
        <w:pStyle w:val="PlainText"/>
        <w:rPr>
          <w:rFonts w:ascii="Arial" w:hAnsi="Arial" w:eastAsia="MS Mincho;ＭＳ 明朝" w:cs="Arial"/>
        </w:rPr>
      </w:pPr>
      <w:r>
        <w:rPr>
          <w:rFonts w:eastAsia="MS Mincho;ＭＳ 明朝" w:cs="Arial" w:ascii="Arial" w:hAnsi="Arial"/>
        </w:rPr>
        <w:tab/>
        <w:t>ppers=&amp;p;</w:t>
      </w:r>
    </w:p>
    <w:p>
      <w:pPr>
        <w:pStyle w:val="PlainText"/>
        <w:rPr>
          <w:rFonts w:ascii="Arial" w:hAnsi="Arial" w:eastAsia="MS Mincho;ＭＳ 明朝" w:cs="Arial"/>
        </w:rPr>
      </w:pPr>
      <w:r>
        <w:rPr>
          <w:rFonts w:eastAsia="MS Mincho;ＭＳ 明朝" w:cs="Arial" w:ascii="Arial" w:hAnsi="Arial"/>
        </w:rPr>
        <w:tab/>
        <w:t>ppers-&gt;afisare();</w:t>
      </w:r>
    </w:p>
    <w:p>
      <w:pPr>
        <w:pStyle w:val="PlainText"/>
        <w:rPr>
          <w:rFonts w:ascii="Arial" w:hAnsi="Arial" w:eastAsia="MS Mincho;ＭＳ 明朝" w:cs="Arial"/>
        </w:rPr>
      </w:pPr>
      <w:r>
        <w:rPr>
          <w:rFonts w:eastAsia="MS Mincho;ＭＳ 明朝" w:cs="Arial" w:ascii="Arial" w:hAnsi="Arial"/>
        </w:rPr>
        <w:tab/>
        <w:t>ppers=&amp;s;</w:t>
      </w:r>
    </w:p>
    <w:p>
      <w:pPr>
        <w:pStyle w:val="PlainText"/>
        <w:rPr>
          <w:rFonts w:ascii="Arial" w:hAnsi="Arial" w:eastAsia="MS Mincho;ＭＳ 明朝" w:cs="Arial"/>
        </w:rPr>
      </w:pPr>
      <w:r>
        <w:rPr>
          <w:rFonts w:eastAsia="MS Mincho;ＭＳ 明朝" w:cs="Arial" w:ascii="Arial" w:hAnsi="Arial"/>
        </w:rPr>
        <w:tab/>
        <w:t>ppers-&gt;afisare();</w:t>
      </w:r>
    </w:p>
    <w:p>
      <w:pPr>
        <w:pStyle w:val="PlainText"/>
        <w:rPr>
          <w:rFonts w:ascii="Arial" w:hAnsi="Arial" w:eastAsia="MS Mincho;ＭＳ 明朝" w:cs="Arial"/>
        </w:rPr>
      </w:pPr>
      <w:r>
        <w:rPr>
          <w:rFonts w:eastAsia="MS Mincho;ＭＳ 明朝" w:cs="Arial" w:ascii="Arial" w:hAnsi="Arial"/>
        </w:rPr>
        <w:t>}</w:t>
      </w:r>
    </w:p>
    <w:p>
      <w:pPr>
        <w:pStyle w:val="PlainText"/>
        <w:rPr>
          <w:rFonts w:ascii="Arial" w:hAnsi="Arial" w:eastAsia="MS Mincho;ＭＳ 明朝" w:cs="Arial"/>
        </w:rPr>
      </w:pPr>
      <w:r>
        <w:rPr>
          <w:rFonts w:eastAsia="MS Mincho;ＭＳ 明朝" w:cs="Arial" w:ascii="Arial" w:hAnsi="Arial"/>
        </w:rPr>
      </w:r>
    </w:p>
    <w:p>
      <w:pPr>
        <w:sectPr>
          <w:type w:val="continuous"/>
          <w:pgSz w:w="13559" w:h="15840"/>
          <w:pgMar w:left="1800" w:right="3119" w:header="0" w:top="1440" w:footer="0" w:bottom="1440" w:gutter="0"/>
          <w:cols w:num="2" w:space="708" w:equalWidth="true" w:sep="false"/>
          <w:formProt w:val="false"/>
          <w:textDirection w:val="lrTb"/>
          <w:docGrid w:type="default" w:linePitch="360" w:charSpace="0"/>
        </w:sectPr>
      </w:pP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t>Se cere sa:</w:t>
      </w:r>
    </w:p>
    <w:p>
      <w:pPr>
        <w:pStyle w:val="PlainText"/>
        <w:rPr>
          <w:rFonts w:ascii="Arial" w:hAnsi="Arial" w:eastAsia="MS Mincho;ＭＳ 明朝" w:cs="Arial"/>
        </w:rPr>
      </w:pPr>
      <w:r>
        <w:rPr>
          <w:rFonts w:eastAsia="MS Mincho;ＭＳ 明朝" w:cs="Arial" w:ascii="Arial" w:hAnsi="Arial"/>
        </w:rPr>
      </w:r>
    </w:p>
    <w:p>
      <w:pPr>
        <w:sectPr>
          <w:type w:val="continuous"/>
          <w:pgSz w:w="13559" w:h="15840"/>
          <w:pgMar w:left="1800" w:right="3119" w:header="0" w:top="1440" w:footer="0" w:bottom="1440" w:gutter="0"/>
          <w:formProt w:val="false"/>
          <w:textDirection w:val="lrTb"/>
          <w:docGrid w:type="default" w:linePitch="360" w:charSpace="0"/>
        </w:sectPr>
      </w:pPr>
    </w:p>
    <w:p>
      <w:pPr>
        <w:pStyle w:val="PlainText"/>
        <w:rPr>
          <w:rFonts w:ascii="Arial" w:hAnsi="Arial" w:eastAsia="MS Mincho;ＭＳ 明朝" w:cs="Arial"/>
        </w:rPr>
      </w:pPr>
      <w:r>
        <w:rPr>
          <w:rFonts w:eastAsia="MS Mincho;ＭＳ 明朝" w:cs="Arial" w:ascii="Arial" w:hAnsi="Arial"/>
        </w:rPr>
        <w:t>a) Modificati cele trei fisiere astfel</w:t>
      </w:r>
    </w:p>
    <w:p>
      <w:pPr>
        <w:pStyle w:val="PlainText"/>
        <w:rPr>
          <w:rFonts w:ascii="Arial" w:hAnsi="Arial" w:eastAsia="MS Mincho;ＭＳ 明朝" w:cs="Arial"/>
        </w:rPr>
      </w:pPr>
      <w:r>
        <w:rPr>
          <w:rFonts w:eastAsia="MS Mincho;ＭＳ 明朝" w:cs="Arial" w:ascii="Arial" w:hAnsi="Arial"/>
        </w:rPr>
        <w:t>incit nici unul sa nu aiba erori de compilare.</w:t>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t>b) Construiti fisierele persoana.cpp si student.cpp</w:t>
      </w:r>
    </w:p>
    <w:p>
      <w:pPr>
        <w:pStyle w:val="PlainText"/>
        <w:rPr>
          <w:rFonts w:ascii="Arial" w:hAnsi="Arial" w:eastAsia="MS Mincho;ＭＳ 明朝" w:cs="Arial"/>
        </w:rPr>
      </w:pPr>
      <w:r>
        <w:rPr>
          <w:rFonts w:eastAsia="MS Mincho;ＭＳ 明朝" w:cs="Arial" w:ascii="Arial" w:hAnsi="Arial"/>
        </w:rPr>
        <w:t>pentru a implementa cele doua clase</w:t>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t>c) Indicati ce fisiere trebuie incluse in proiect</w:t>
      </w:r>
    </w:p>
    <w:p>
      <w:pPr>
        <w:pStyle w:val="PlainText"/>
        <w:rPr>
          <w:rFonts w:ascii="Arial" w:hAnsi="Arial" w:eastAsia="MS Mincho;ＭＳ 明朝" w:cs="Arial"/>
        </w:rPr>
      </w:pPr>
      <w:r>
        <w:rPr>
          <w:rFonts w:eastAsia="MS Mincho;ＭＳ 明朝" w:cs="Arial" w:ascii="Arial" w:hAnsi="Arial"/>
        </w:rPr>
        <w:t>pentru ca executarea programului sa fie posibila</w:t>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t>d) Explicati rezultatele afisate prin executarea programului</w:t>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t>e) Modificati fisierele persoana.h si student .h astfel incat</w:t>
      </w:r>
    </w:p>
    <w:p>
      <w:pPr>
        <w:pStyle w:val="PlainText"/>
        <w:rPr>
          <w:rFonts w:ascii="Arial" w:hAnsi="Arial" w:eastAsia="MS Mincho;ＭＳ 明朝" w:cs="Arial"/>
        </w:rPr>
      </w:pPr>
      <w:r>
        <w:rPr>
          <w:rFonts w:eastAsia="MS Mincho;ＭＳ 明朝" w:cs="Arial" w:ascii="Arial" w:hAnsi="Arial"/>
        </w:rPr>
        <w:t>programul sa afiseze urmatoarele linii:</w:t>
      </w:r>
    </w:p>
    <w:p>
      <w:pPr>
        <w:pStyle w:val="PlainText"/>
        <w:rPr>
          <w:rFonts w:ascii="Arial" w:hAnsi="Arial" w:eastAsia="MS Mincho;ＭＳ 明朝" w:cs="Arial"/>
        </w:rPr>
      </w:pPr>
      <w:r>
        <w:rPr>
          <w:rFonts w:eastAsia="MS Mincho;ＭＳ 明朝" w:cs="Arial" w:ascii="Arial" w:hAnsi="Arial"/>
        </w:rPr>
      </w:r>
    </w:p>
    <w:p>
      <w:pPr>
        <w:pStyle w:val="PlainText"/>
        <w:numPr>
          <w:ilvl w:val="0"/>
          <w:numId w:val="0"/>
        </w:numPr>
        <w:outlineLvl w:val="0"/>
        <w:rPr>
          <w:rFonts w:ascii="Arial" w:hAnsi="Arial" w:eastAsia="MS Mincho;ＭＳ 明朝" w:cs="Arial"/>
        </w:rPr>
      </w:pPr>
      <w:r>
        <w:rPr>
          <w:rFonts w:eastAsia="MS Mincho;ＭＳ 明朝" w:cs="Arial" w:ascii="Arial" w:hAnsi="Arial"/>
        </w:rPr>
        <w:t>Tudor</w:t>
      </w:r>
    </w:p>
    <w:p>
      <w:pPr>
        <w:pStyle w:val="PlainText"/>
        <w:rPr>
          <w:rFonts w:ascii="Arial" w:hAnsi="Arial" w:eastAsia="MS Mincho;ＭＳ 明朝" w:cs="Arial"/>
        </w:rPr>
      </w:pPr>
      <w:r>
        <w:rPr>
          <w:rFonts w:eastAsia="MS Mincho;ＭＳ 明朝" w:cs="Arial" w:ascii="Arial" w:hAnsi="Arial"/>
        </w:rPr>
        <w:t>Tudor, Universitatea din Pitesti</w:t>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t>f) Explicati legarea statica si legarea dinamica (tarzie)</w:t>
      </w:r>
    </w:p>
    <w:p>
      <w:pPr>
        <w:pStyle w:val="PlainText"/>
        <w:rPr>
          <w:rFonts w:ascii="Arial" w:hAnsi="Arial" w:eastAsia="MS Mincho;ＭＳ 明朝" w:cs="Arial"/>
        </w:rPr>
      </w:pPr>
      <w:r>
        <w:rPr>
          <w:rFonts w:eastAsia="MS Mincho;ＭＳ 明朝" w:cs="Arial" w:ascii="Arial" w:hAnsi="Arial"/>
        </w:rPr>
        <w:t>a metodelor unei clase.</w:t>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t>g) Supradefiniti operatorul &lt;&lt; astfel incat liniile de la punctul e)</w:t>
      </w:r>
    </w:p>
    <w:p>
      <w:pPr>
        <w:pStyle w:val="PlainText"/>
        <w:rPr>
          <w:rFonts w:ascii="Arial" w:hAnsi="Arial" w:eastAsia="MS Mincho;ＭＳ 明朝" w:cs="Arial"/>
        </w:rPr>
      </w:pPr>
      <w:r>
        <w:rPr>
          <w:rFonts w:eastAsia="MS Mincho;ＭＳ 明朝" w:cs="Arial" w:ascii="Arial" w:hAnsi="Arial"/>
        </w:rPr>
        <w:t>sa fie obtinute prin executarea instructiunilor:</w:t>
      </w:r>
    </w:p>
    <w:p>
      <w:pPr>
        <w:pStyle w:val="PlainText"/>
        <w:rPr>
          <w:rFonts w:ascii="Arial" w:hAnsi="Arial" w:eastAsia="MS Mincho;ＭＳ 明朝" w:cs="Arial"/>
        </w:rPr>
      </w:pPr>
      <w:r>
        <w:rPr>
          <w:rFonts w:eastAsia="MS Mincho;ＭＳ 明朝" w:cs="Arial" w:ascii="Arial" w:hAnsi="Arial"/>
        </w:rPr>
        <w:t>cout &lt;&lt; p&lt;&lt;endl;</w:t>
      </w:r>
    </w:p>
    <w:p>
      <w:pPr>
        <w:pStyle w:val="PlainText"/>
        <w:rPr>
          <w:rFonts w:ascii="Arial" w:hAnsi="Arial" w:eastAsia="MS Mincho;ＭＳ 明朝" w:cs="Arial"/>
        </w:rPr>
      </w:pPr>
      <w:r>
        <w:rPr>
          <w:rFonts w:eastAsia="MS Mincho;ＭＳ 明朝" w:cs="Arial" w:ascii="Arial" w:hAnsi="Arial"/>
        </w:rPr>
        <w:t>cout &lt;&lt; s;</w:t>
      </w:r>
    </w:p>
    <w:p>
      <w:pPr>
        <w:sectPr>
          <w:type w:val="continuous"/>
          <w:pgSz w:w="13559" w:h="15840"/>
          <w:pgMar w:left="1800" w:right="3119" w:header="0" w:top="1440" w:footer="0" w:bottom="1440" w:gutter="0"/>
          <w:cols w:num="2" w:space="708" w:equalWidth="true" w:sep="false"/>
          <w:formProt w:val="false"/>
          <w:textDirection w:val="lrTb"/>
          <w:docGrid w:type="default" w:linePitch="360" w:charSpace="0"/>
        </w:sectPr>
      </w:pPr>
    </w:p>
    <w:p>
      <w:pPr>
        <w:pStyle w:val="PlainText"/>
        <w:pBdr>
          <w:bottom w:val="double" w:sz="6" w:space="1" w:color="000000"/>
        </w:pBdr>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r>
    </w:p>
    <w:p>
      <w:pPr>
        <w:pStyle w:val="PlainText"/>
        <w:numPr>
          <w:ilvl w:val="0"/>
          <w:numId w:val="2"/>
        </w:numPr>
        <w:rPr>
          <w:rFonts w:ascii="Arial" w:hAnsi="Arial" w:eastAsia="MS Mincho;ＭＳ 明朝" w:cs="Arial"/>
        </w:rPr>
      </w:pPr>
      <w:r>
        <w:rPr>
          <w:rFonts w:eastAsia="MS Mincho;ＭＳ 明朝" w:cs="Arial" w:ascii="Arial" w:hAnsi="Arial"/>
        </w:rPr>
        <w:t>Explicati erorile semnalate la compilarea urmatorului program</w:t>
      </w:r>
    </w:p>
    <w:p>
      <w:pPr>
        <w:sectPr>
          <w:type w:val="continuous"/>
          <w:pgSz w:w="13559" w:h="15840"/>
          <w:pgMar w:left="1800" w:right="3119" w:header="0" w:top="1440" w:footer="0" w:bottom="1440" w:gutter="0"/>
          <w:formProt w:val="false"/>
          <w:textDirection w:val="lrTb"/>
          <w:docGrid w:type="default" w:linePitch="360" w:charSpace="0"/>
        </w:sectPr>
      </w:pPr>
    </w:p>
    <w:p>
      <w:pPr>
        <w:pStyle w:val="PlainText"/>
        <w:rPr>
          <w:rFonts w:ascii="Arial" w:hAnsi="Arial" w:eastAsia="MS Mincho;ＭＳ 明朝" w:cs="Arial"/>
        </w:rPr>
      </w:pPr>
      <w:r>
        <w:rPr>
          <w:rFonts w:eastAsia="MS Mincho;ＭＳ 明朝" w:cs="Arial" w:ascii="Arial" w:hAnsi="Arial"/>
        </w:rPr>
        <w:t>class Punct{</w:t>
      </w:r>
    </w:p>
    <w:p>
      <w:pPr>
        <w:pStyle w:val="PlainText"/>
        <w:rPr>
          <w:rFonts w:ascii="Arial" w:hAnsi="Arial" w:eastAsia="MS Mincho;ＭＳ 明朝" w:cs="Arial"/>
        </w:rPr>
      </w:pPr>
      <w:r>
        <w:rPr>
          <w:rFonts w:eastAsia="MS Mincho;ＭＳ 明朝" w:cs="Arial" w:ascii="Arial" w:hAnsi="Arial"/>
        </w:rPr>
        <w:t>public:</w:t>
      </w:r>
    </w:p>
    <w:p>
      <w:pPr>
        <w:pStyle w:val="PlainText"/>
        <w:rPr>
          <w:rFonts w:ascii="Arial" w:hAnsi="Arial" w:eastAsia="MS Mincho;ＭＳ 明朝" w:cs="Arial"/>
        </w:rPr>
      </w:pPr>
      <w:r>
        <w:rPr>
          <w:rFonts w:eastAsia="MS Mincho;ＭＳ 明朝" w:cs="Arial" w:ascii="Arial" w:hAnsi="Arial"/>
        </w:rPr>
        <w:tab/>
        <w:t>Punct(){x=0; y=0;}</w:t>
      </w:r>
    </w:p>
    <w:p>
      <w:pPr>
        <w:pStyle w:val="PlainText"/>
        <w:rPr>
          <w:rFonts w:ascii="Arial" w:hAnsi="Arial" w:eastAsia="MS Mincho;ＭＳ 明朝" w:cs="Arial"/>
        </w:rPr>
      </w:pPr>
      <w:r>
        <w:rPr>
          <w:rFonts w:eastAsia="MS Mincho;ＭＳ 明朝" w:cs="Arial" w:ascii="Arial" w:hAnsi="Arial"/>
        </w:rPr>
        <w:tab/>
        <w:t>Punct(int xx=0){x=xx;y=0;}</w:t>
      </w:r>
    </w:p>
    <w:p>
      <w:pPr>
        <w:pStyle w:val="PlainText"/>
        <w:rPr>
          <w:rFonts w:ascii="Arial" w:hAnsi="Arial" w:eastAsia="MS Mincho;ＭＳ 明朝" w:cs="Arial"/>
        </w:rPr>
      </w:pPr>
      <w:r>
        <w:rPr>
          <w:rFonts w:eastAsia="MS Mincho;ＭＳ 明朝" w:cs="Arial" w:ascii="Arial" w:hAnsi="Arial"/>
        </w:rPr>
        <w:tab/>
        <w:t>Punct(int xx, int yy=0){x=xx; y=yy;}</w:t>
      </w:r>
    </w:p>
    <w:p>
      <w:pPr>
        <w:pStyle w:val="PlainText"/>
        <w:rPr>
          <w:rFonts w:ascii="Arial" w:hAnsi="Arial" w:eastAsia="MS Mincho;ＭＳ 明朝" w:cs="Arial"/>
        </w:rPr>
      </w:pPr>
      <w:r>
        <w:rPr>
          <w:rFonts w:eastAsia="MS Mincho;ＭＳ 明朝" w:cs="Arial" w:ascii="Arial" w:hAnsi="Arial"/>
        </w:rPr>
        <w:t>private:</w:t>
      </w:r>
    </w:p>
    <w:p>
      <w:pPr>
        <w:pStyle w:val="PlainText"/>
        <w:rPr>
          <w:rFonts w:ascii="Arial" w:hAnsi="Arial" w:eastAsia="MS Mincho;ＭＳ 明朝" w:cs="Arial"/>
        </w:rPr>
      </w:pPr>
      <w:r>
        <w:rPr>
          <w:rFonts w:eastAsia="MS Mincho;ＭＳ 明朝" w:cs="Arial" w:ascii="Arial" w:hAnsi="Arial"/>
        </w:rPr>
        <w:tab/>
        <w:t>int x,y;</w:t>
      </w:r>
    </w:p>
    <w:p>
      <w:pPr>
        <w:pStyle w:val="PlainText"/>
        <w:rPr>
          <w:rFonts w:ascii="Arial" w:hAnsi="Arial" w:eastAsia="MS Mincho;ＭＳ 明朝" w:cs="Arial"/>
        </w:rPr>
      </w:pPr>
      <w:r>
        <w:rPr>
          <w:rFonts w:eastAsia="MS Mincho;ＭＳ 明朝" w:cs="Arial" w:ascii="Arial" w:hAnsi="Arial"/>
        </w:rPr>
        <w:t>};</w:t>
      </w:r>
    </w:p>
    <w:p>
      <w:pPr>
        <w:pStyle w:val="PlainText"/>
        <w:rPr>
          <w:rFonts w:ascii="Arial" w:hAnsi="Arial" w:eastAsia="MS Mincho;ＭＳ 明朝" w:cs="Arial"/>
        </w:rPr>
      </w:pPr>
      <w:r>
        <w:br w:type="column"/>
      </w: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t>void main(){</w:t>
      </w:r>
    </w:p>
    <w:p>
      <w:pPr>
        <w:pStyle w:val="PlainText"/>
        <w:rPr>
          <w:rFonts w:ascii="Arial" w:hAnsi="Arial" w:eastAsia="MS Mincho;ＭＳ 明朝" w:cs="Arial"/>
        </w:rPr>
      </w:pPr>
      <w:r>
        <w:rPr>
          <w:rFonts w:eastAsia="MS Mincho;ＭＳ 明朝" w:cs="Arial" w:ascii="Arial" w:hAnsi="Arial"/>
        </w:rPr>
        <w:tab/>
        <w:t>Punct p;</w:t>
      </w:r>
    </w:p>
    <w:p>
      <w:pPr>
        <w:pStyle w:val="PlainText"/>
        <w:rPr>
          <w:rFonts w:ascii="Arial" w:hAnsi="Arial" w:eastAsia="MS Mincho;ＭＳ 明朝" w:cs="Arial"/>
        </w:rPr>
      </w:pPr>
      <w:r>
        <w:rPr>
          <w:rFonts w:eastAsia="MS Mincho;ＭＳ 明朝" w:cs="Arial" w:ascii="Arial" w:hAnsi="Arial"/>
        </w:rPr>
        <w:tab/>
        <w:t>Punct p1(1);</w:t>
      </w:r>
    </w:p>
    <w:p>
      <w:pPr>
        <w:pStyle w:val="PlainText"/>
        <w:rPr>
          <w:rFonts w:ascii="Arial" w:hAnsi="Arial" w:eastAsia="MS Mincho;ＭＳ 明朝" w:cs="Arial"/>
        </w:rPr>
      </w:pPr>
      <w:r>
        <w:rPr>
          <w:rFonts w:eastAsia="MS Mincho;ＭＳ 明朝" w:cs="Arial" w:ascii="Arial" w:hAnsi="Arial"/>
        </w:rPr>
        <w:tab/>
        <w:t>Punct p2(1,2);</w:t>
      </w:r>
    </w:p>
    <w:p>
      <w:pPr>
        <w:pStyle w:val="PlainText"/>
        <w:rPr>
          <w:rFonts w:ascii="Arial" w:hAnsi="Arial" w:eastAsia="MS Mincho;ＭＳ 明朝" w:cs="Arial"/>
        </w:rPr>
      </w:pPr>
      <w:r>
        <w:rPr>
          <w:rFonts w:eastAsia="MS Mincho;ＭＳ 明朝" w:cs="Arial" w:ascii="Arial" w:hAnsi="Arial"/>
        </w:rPr>
        <w:t>}</w:t>
      </w:r>
    </w:p>
    <w:p>
      <w:pPr>
        <w:sectPr>
          <w:type w:val="continuous"/>
          <w:pgSz w:w="13559" w:h="15840"/>
          <w:pgMar w:left="1800" w:right="3119" w:header="0" w:top="1440" w:footer="0" w:bottom="1440" w:gutter="0"/>
          <w:cols w:num="2" w:space="708" w:equalWidth="true" w:sep="false"/>
          <w:formProt w:val="false"/>
          <w:textDirection w:val="lrTb"/>
          <w:docGrid w:type="default" w:linePitch="360" w:charSpace="0"/>
        </w:sectPr>
      </w:pPr>
    </w:p>
    <w:p>
      <w:pPr>
        <w:pStyle w:val="Normal"/>
        <w:rPr>
          <w:rFonts w:ascii="Arial" w:hAnsi="Arial" w:eastAsia="MS Mincho;ＭＳ 明朝" w:cs="Arial"/>
          <w:sz w:val="20"/>
          <w:szCs w:val="20"/>
        </w:rPr>
      </w:pPr>
      <w:r>
        <w:rPr>
          <w:rFonts w:eastAsia="MS Mincho;ＭＳ 明朝" w:cs="Arial" w:ascii="Arial" w:hAnsi="Arial"/>
          <w:sz w:val="20"/>
          <w:szCs w:val="20"/>
        </w:rPr>
      </w:r>
    </w:p>
    <w:p>
      <w:pPr>
        <w:pStyle w:val="PlainText"/>
        <w:numPr>
          <w:ilvl w:val="0"/>
          <w:numId w:val="2"/>
        </w:numPr>
        <w:rPr>
          <w:rFonts w:ascii="Arial" w:hAnsi="Arial" w:eastAsia="MS Mincho;ＭＳ 明朝" w:cs="Arial"/>
        </w:rPr>
      </w:pPr>
      <w:r>
        <w:rPr>
          <w:rFonts w:eastAsia="MS Mincho;ＭＳ 明朝" w:cs="Arial" w:ascii="Arial" w:hAnsi="Arial"/>
        </w:rPr>
        <w:t>a Explicati erorile la executarea programului urmator</w:t>
      </w:r>
    </w:p>
    <w:p>
      <w:pPr>
        <w:pStyle w:val="PlainText"/>
        <w:rPr>
          <w:rFonts w:ascii="Arial" w:hAnsi="Arial" w:eastAsia="MS Mincho;ＭＳ 明朝" w:cs="Arial"/>
        </w:rPr>
      </w:pPr>
      <w:r>
        <w:rPr>
          <w:rFonts w:eastAsia="MS Mincho;ＭＳ 明朝" w:cs="Arial" w:ascii="Arial" w:hAnsi="Arial"/>
        </w:rPr>
        <w:t>.b Modificati constructorul de copiere pentru a elimina aceste erori</w:t>
      </w:r>
    </w:p>
    <w:p>
      <w:pPr>
        <w:sectPr>
          <w:type w:val="continuous"/>
          <w:pgSz w:w="13559" w:h="15840"/>
          <w:pgMar w:left="1800" w:right="3119" w:header="0" w:top="1440" w:footer="0" w:bottom="1440" w:gutter="0"/>
          <w:formProt w:val="false"/>
          <w:textDirection w:val="lrTb"/>
          <w:docGrid w:type="default" w:linePitch="360" w:charSpace="0"/>
        </w:sectPr>
      </w:pPr>
    </w:p>
    <w:p>
      <w:pPr>
        <w:pStyle w:val="PlainText"/>
        <w:rPr>
          <w:rFonts w:ascii="Arial" w:hAnsi="Arial" w:eastAsia="MS Mincho;ＭＳ 明朝" w:cs="Arial"/>
        </w:rPr>
      </w:pPr>
      <w:r>
        <w:rPr>
          <w:rFonts w:eastAsia="MS Mincho;ＭＳ 明朝" w:cs="Arial" w:ascii="Arial" w:hAnsi="Arial"/>
        </w:rPr>
        <w:t>#include &lt;iostream.h&gt;</w:t>
      </w:r>
    </w:p>
    <w:p>
      <w:pPr>
        <w:pStyle w:val="PlainText"/>
        <w:rPr>
          <w:rFonts w:ascii="Arial" w:hAnsi="Arial" w:eastAsia="MS Mincho;ＭＳ 明朝" w:cs="Arial"/>
        </w:rPr>
      </w:pPr>
      <w:r>
        <w:rPr>
          <w:rFonts w:eastAsia="MS Mincho;ＭＳ 明朝" w:cs="Arial" w:ascii="Arial" w:hAnsi="Arial"/>
        </w:rPr>
        <w:t>class X{</w:t>
      </w:r>
    </w:p>
    <w:p>
      <w:pPr>
        <w:pStyle w:val="PlainText"/>
        <w:rPr>
          <w:rFonts w:ascii="Arial" w:hAnsi="Arial" w:eastAsia="MS Mincho;ＭＳ 明朝" w:cs="Arial"/>
        </w:rPr>
      </w:pPr>
      <w:r>
        <w:rPr>
          <w:rFonts w:eastAsia="MS Mincho;ＭＳ 明朝" w:cs="Arial" w:ascii="Arial" w:hAnsi="Arial"/>
        </w:rPr>
        <w:t>public:</w:t>
      </w:r>
    </w:p>
    <w:p>
      <w:pPr>
        <w:pStyle w:val="PlainText"/>
        <w:rPr>
          <w:rFonts w:ascii="Arial" w:hAnsi="Arial" w:eastAsia="MS Mincho;ＭＳ 明朝" w:cs="Arial"/>
        </w:rPr>
      </w:pPr>
      <w:r>
        <w:rPr>
          <w:rFonts w:eastAsia="MS Mincho;ＭＳ 明朝" w:cs="Arial" w:ascii="Arial" w:hAnsi="Arial"/>
        </w:rPr>
        <w:tab/>
        <w:t>X(int i=0){p=new int; if(p) *p=i;}</w:t>
      </w:r>
    </w:p>
    <w:p>
      <w:pPr>
        <w:pStyle w:val="PlainText"/>
        <w:rPr>
          <w:rFonts w:ascii="Arial" w:hAnsi="Arial" w:eastAsia="MS Mincho;ＭＳ 明朝" w:cs="Arial"/>
        </w:rPr>
      </w:pPr>
      <w:r>
        <w:rPr>
          <w:rFonts w:eastAsia="MS Mincho;ＭＳ 明朝" w:cs="Arial" w:ascii="Arial" w:hAnsi="Arial"/>
        </w:rPr>
        <w:tab/>
        <w:t>X(const X &amp;r){p=r.p;}</w:t>
      </w:r>
    </w:p>
    <w:p>
      <w:pPr>
        <w:pStyle w:val="PlainText"/>
        <w:rPr>
          <w:rFonts w:ascii="Arial" w:hAnsi="Arial" w:eastAsia="MS Mincho;ＭＳ 明朝" w:cs="Arial"/>
        </w:rPr>
      </w:pPr>
      <w:r>
        <w:rPr>
          <w:rFonts w:eastAsia="MS Mincho;ＭＳ 明朝" w:cs="Arial" w:ascii="Arial" w:hAnsi="Arial"/>
        </w:rPr>
        <w:tab/>
        <w:t>~X(){if(p){delete p; p=0;}}</w:t>
      </w:r>
    </w:p>
    <w:p>
      <w:pPr>
        <w:pStyle w:val="PlainText"/>
        <w:rPr>
          <w:rFonts w:ascii="Arial" w:hAnsi="Arial" w:eastAsia="MS Mincho;ＭＳ 明朝" w:cs="Arial"/>
        </w:rPr>
      </w:pPr>
      <w:r>
        <w:rPr>
          <w:rFonts w:eastAsia="MS Mincho;ＭＳ 明朝" w:cs="Arial" w:ascii="Arial" w:hAnsi="Arial"/>
        </w:rPr>
        <w:tab/>
        <w:t>void show(){cout&lt;&lt;*p&lt;&lt;endl;}</w:t>
      </w:r>
    </w:p>
    <w:p>
      <w:pPr>
        <w:pStyle w:val="PlainText"/>
        <w:rPr>
          <w:rFonts w:ascii="Arial" w:hAnsi="Arial" w:eastAsia="MS Mincho;ＭＳ 明朝" w:cs="Arial"/>
        </w:rPr>
      </w:pPr>
      <w:r>
        <w:rPr>
          <w:rFonts w:eastAsia="MS Mincho;ＭＳ 明朝" w:cs="Arial" w:ascii="Arial" w:hAnsi="Arial"/>
        </w:rPr>
        <w:t>private:</w:t>
      </w:r>
    </w:p>
    <w:p>
      <w:pPr>
        <w:pStyle w:val="PlainText"/>
        <w:rPr>
          <w:rFonts w:ascii="Arial" w:hAnsi="Arial" w:eastAsia="MS Mincho;ＭＳ 明朝" w:cs="Arial"/>
        </w:rPr>
      </w:pPr>
      <w:r>
        <w:rPr>
          <w:rFonts w:eastAsia="MS Mincho;ＭＳ 明朝" w:cs="Arial" w:ascii="Arial" w:hAnsi="Arial"/>
        </w:rPr>
        <w:tab/>
        <w:t>int *p;</w:t>
      </w:r>
    </w:p>
    <w:p>
      <w:pPr>
        <w:pStyle w:val="PlainText"/>
        <w:rPr>
          <w:rFonts w:ascii="Arial" w:hAnsi="Arial" w:eastAsia="MS Mincho;ＭＳ 明朝" w:cs="Arial"/>
        </w:rPr>
      </w:pPr>
      <w:r>
        <w:rPr>
          <w:rFonts w:eastAsia="MS Mincho;ＭＳ 明朝" w:cs="Arial" w:ascii="Arial" w:hAnsi="Arial"/>
        </w:rPr>
        <w:t>};</w:t>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br w:type="column"/>
      </w: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t>void main(){</w:t>
      </w:r>
    </w:p>
    <w:p>
      <w:pPr>
        <w:pStyle w:val="PlainText"/>
        <w:rPr>
          <w:rFonts w:ascii="Arial" w:hAnsi="Arial" w:eastAsia="MS Mincho;ＭＳ 明朝" w:cs="Arial"/>
        </w:rPr>
      </w:pPr>
      <w:r>
        <w:rPr>
          <w:rFonts w:eastAsia="MS Mincho;ＭＳ 明朝" w:cs="Arial" w:ascii="Arial" w:hAnsi="Arial"/>
        </w:rPr>
        <w:tab/>
        <w:t>X *o1,*o2;</w:t>
      </w:r>
    </w:p>
    <w:p>
      <w:pPr>
        <w:pStyle w:val="PlainText"/>
        <w:rPr>
          <w:rFonts w:ascii="Arial" w:hAnsi="Arial" w:eastAsia="MS Mincho;ＭＳ 明朝" w:cs="Arial"/>
        </w:rPr>
      </w:pPr>
      <w:r>
        <w:rPr>
          <w:rFonts w:eastAsia="MS Mincho;ＭＳ 明朝" w:cs="Arial" w:ascii="Arial" w:hAnsi="Arial"/>
        </w:rPr>
        <w:tab/>
        <w:t>o1=new X(1);</w:t>
      </w:r>
    </w:p>
    <w:p>
      <w:pPr>
        <w:pStyle w:val="PlainText"/>
        <w:rPr>
          <w:rFonts w:ascii="Arial" w:hAnsi="Arial" w:eastAsia="MS Mincho;ＭＳ 明朝" w:cs="Arial"/>
        </w:rPr>
      </w:pPr>
      <w:r>
        <w:rPr>
          <w:rFonts w:eastAsia="MS Mincho;ＭＳ 明朝" w:cs="Arial" w:ascii="Arial" w:hAnsi="Arial"/>
        </w:rPr>
        <w:tab/>
        <w:t>o2=new X(*o1);</w:t>
      </w:r>
    </w:p>
    <w:p>
      <w:pPr>
        <w:pStyle w:val="PlainText"/>
        <w:rPr>
          <w:rFonts w:ascii="Arial" w:hAnsi="Arial" w:eastAsia="MS Mincho;ＭＳ 明朝" w:cs="Arial"/>
        </w:rPr>
      </w:pPr>
      <w:r>
        <w:rPr>
          <w:rFonts w:eastAsia="MS Mincho;ＭＳ 明朝" w:cs="Arial" w:ascii="Arial" w:hAnsi="Arial"/>
        </w:rPr>
        <w:tab/>
        <w:t>o1-&gt;show(); delete o1;</w:t>
      </w:r>
    </w:p>
    <w:p>
      <w:pPr>
        <w:pStyle w:val="PlainText"/>
        <w:rPr>
          <w:rFonts w:ascii="Arial" w:hAnsi="Arial" w:eastAsia="MS Mincho;ＭＳ 明朝" w:cs="Arial"/>
        </w:rPr>
      </w:pPr>
      <w:r>
        <w:rPr>
          <w:rFonts w:eastAsia="MS Mincho;ＭＳ 明朝" w:cs="Arial" w:ascii="Arial" w:hAnsi="Arial"/>
        </w:rPr>
        <w:tab/>
        <w:t>o2-&gt;show(); delete o2;</w:t>
      </w:r>
    </w:p>
    <w:p>
      <w:pPr>
        <w:pStyle w:val="PlainText"/>
        <w:rPr>
          <w:rFonts w:ascii="Arial" w:hAnsi="Arial" w:eastAsia="MS Mincho;ＭＳ 明朝" w:cs="Arial"/>
        </w:rPr>
      </w:pPr>
      <w:r>
        <w:rPr>
          <w:rFonts w:eastAsia="MS Mincho;ＭＳ 明朝" w:cs="Arial" w:ascii="Arial" w:hAnsi="Arial"/>
        </w:rPr>
        <w:t>}</w:t>
      </w:r>
    </w:p>
    <w:p>
      <w:pPr>
        <w:sectPr>
          <w:type w:val="continuous"/>
          <w:pgSz w:w="13559" w:h="15840"/>
          <w:pgMar w:left="1800" w:right="3119" w:header="0" w:top="1440" w:footer="0" w:bottom="1440" w:gutter="0"/>
          <w:cols w:num="2" w:space="708" w:equalWidth="true" w:sep="false"/>
          <w:formProt w:val="false"/>
          <w:textDirection w:val="lrTb"/>
          <w:docGrid w:type="default" w:linePitch="360" w:charSpace="0"/>
        </w:sectPr>
      </w:pPr>
    </w:p>
    <w:p>
      <w:pPr>
        <w:pStyle w:val="PlainText"/>
        <w:rPr>
          <w:rFonts w:ascii="Arial" w:hAnsi="Arial" w:eastAsia="MS Mincho;ＭＳ 明朝" w:cs="Arial"/>
          <w:sz w:val="20"/>
          <w:szCs w:val="20"/>
        </w:rPr>
      </w:pPr>
      <w:r>
        <w:rPr>
          <w:rFonts w:eastAsia="MS Mincho;ＭＳ 明朝" w:cs="Arial" w:ascii="Arial" w:hAnsi="Arial"/>
          <w:sz w:val="20"/>
          <w:szCs w:val="20"/>
        </w:rPr>
      </w:r>
    </w:p>
    <w:p>
      <w:pPr>
        <w:pStyle w:val="PlainText"/>
        <w:numPr>
          <w:ilvl w:val="0"/>
          <w:numId w:val="2"/>
        </w:numPr>
        <w:rPr>
          <w:rFonts w:ascii="Arial" w:hAnsi="Arial" w:eastAsia="MS Mincho;ＭＳ 明朝" w:cs="Arial"/>
        </w:rPr>
      </w:pPr>
      <w:r>
        <w:rPr>
          <w:rFonts w:eastAsia="MS Mincho;ＭＳ 明朝" w:cs="Arial" w:ascii="Arial" w:hAnsi="Arial"/>
        </w:rPr>
        <w:t>a In programul urmator, supradefiniti operatorul &lt;&lt; astfel incat cout&lt;&lt;i sa afiseze valoarea atributului i.x</w:t>
      </w:r>
    </w:p>
    <w:p>
      <w:pPr>
        <w:pStyle w:val="PlainText"/>
        <w:rPr>
          <w:rFonts w:ascii="Arial" w:hAnsi="Arial" w:cs="Arial"/>
        </w:rPr>
      </w:pPr>
      <w:r>
        <w:rPr>
          <w:rFonts w:eastAsia="Arial" w:cs="Arial" w:ascii="Arial" w:hAnsi="Arial"/>
        </w:rPr>
        <w:t xml:space="preserve">      </w:t>
      </w:r>
      <w:r>
        <w:rPr>
          <w:rFonts w:eastAsia="MS Mincho;ＭＳ 明朝" w:cs="Arial" w:ascii="Arial" w:hAnsi="Arial"/>
        </w:rPr>
        <w:t xml:space="preserve">b Precizati si explicati rezultatele afisate la executarea programului astfel obtinut </w:t>
      </w:r>
    </w:p>
    <w:p>
      <w:pPr>
        <w:pStyle w:val="PlainText"/>
        <w:rPr>
          <w:rFonts w:ascii="Arial" w:hAnsi="Arial" w:eastAsia="MS Mincho;ＭＳ 明朝" w:cs="Arial"/>
        </w:rPr>
      </w:pPr>
      <w:r>
        <w:rPr>
          <w:rFonts w:eastAsia="MS Mincho;ＭＳ 明朝" w:cs="Arial" w:ascii="Arial" w:hAnsi="Arial"/>
        </w:rPr>
      </w:r>
    </w:p>
    <w:p>
      <w:pPr>
        <w:sectPr>
          <w:type w:val="continuous"/>
          <w:pgSz w:w="13559" w:h="15840"/>
          <w:pgMar w:left="1800" w:right="3119" w:header="0" w:top="1440" w:footer="0" w:bottom="1440" w:gutter="0"/>
          <w:formProt w:val="false"/>
          <w:textDirection w:val="lrTb"/>
          <w:docGrid w:type="default" w:linePitch="360" w:charSpace="0"/>
        </w:sectPr>
      </w:pPr>
    </w:p>
    <w:p>
      <w:pPr>
        <w:pStyle w:val="PlainText"/>
        <w:rPr>
          <w:rFonts w:ascii="Arial" w:hAnsi="Arial" w:eastAsia="MS Mincho;ＭＳ 明朝" w:cs="Arial"/>
        </w:rPr>
      </w:pPr>
      <w:r>
        <w:rPr>
          <w:rFonts w:eastAsia="MS Mincho;ＭＳ 明朝" w:cs="Arial" w:ascii="Arial" w:hAnsi="Arial"/>
        </w:rPr>
        <w:t>#include &lt;iostream.h&gt;</w:t>
      </w:r>
    </w:p>
    <w:p>
      <w:pPr>
        <w:pStyle w:val="PlainText"/>
        <w:rPr>
          <w:rFonts w:ascii="Arial" w:hAnsi="Arial" w:eastAsia="MS Mincho;ＭＳ 明朝" w:cs="Arial"/>
        </w:rPr>
      </w:pPr>
      <w:r>
        <w:rPr>
          <w:rFonts w:eastAsia="MS Mincho;ＭＳ 明朝" w:cs="Arial" w:ascii="Arial" w:hAnsi="Arial"/>
        </w:rPr>
        <w:t>class C{</w:t>
      </w:r>
    </w:p>
    <w:p>
      <w:pPr>
        <w:pStyle w:val="PlainText"/>
        <w:rPr>
          <w:rFonts w:ascii="Arial" w:hAnsi="Arial" w:eastAsia="MS Mincho;ＭＳ 明朝" w:cs="Arial"/>
        </w:rPr>
      </w:pPr>
      <w:r>
        <w:rPr>
          <w:rFonts w:eastAsia="MS Mincho;ＭＳ 明朝" w:cs="Arial" w:ascii="Arial" w:hAnsi="Arial"/>
        </w:rPr>
        <w:t>public:</w:t>
      </w:r>
    </w:p>
    <w:p>
      <w:pPr>
        <w:pStyle w:val="PlainText"/>
        <w:rPr>
          <w:rFonts w:ascii="Arial" w:hAnsi="Arial" w:cs="Arial"/>
        </w:rPr>
      </w:pPr>
      <w:r>
        <w:rPr>
          <w:rFonts w:eastAsia="Arial" w:cs="Arial" w:ascii="Arial" w:hAnsi="Arial"/>
        </w:rPr>
        <w:t xml:space="preserve">  </w:t>
      </w:r>
      <w:r>
        <w:rPr>
          <w:rFonts w:eastAsia="MS Mincho;ＭＳ 明朝" w:cs="Arial" w:ascii="Arial" w:hAnsi="Arial"/>
        </w:rPr>
        <w:t>C(int i=0){x=i;}</w:t>
      </w:r>
    </w:p>
    <w:p>
      <w:pPr>
        <w:pStyle w:val="PlainText"/>
        <w:rPr>
          <w:rFonts w:ascii="Arial" w:hAnsi="Arial" w:cs="Arial"/>
        </w:rPr>
      </w:pPr>
      <w:r>
        <w:rPr>
          <w:rFonts w:eastAsia="Arial" w:cs="Arial" w:ascii="Arial" w:hAnsi="Arial"/>
        </w:rPr>
        <w:t xml:space="preserve">  </w:t>
      </w:r>
      <w:r>
        <w:rPr>
          <w:rFonts w:eastAsia="MS Mincho;ＭＳ 明朝" w:cs="Arial" w:ascii="Arial" w:hAnsi="Arial"/>
        </w:rPr>
        <w:t>C&amp; operator++(){++x; return *this;}</w:t>
      </w:r>
    </w:p>
    <w:p>
      <w:pPr>
        <w:pStyle w:val="PlainText"/>
        <w:rPr>
          <w:rFonts w:ascii="Arial" w:hAnsi="Arial" w:cs="Arial"/>
        </w:rPr>
      </w:pPr>
      <w:r>
        <w:rPr>
          <w:rFonts w:eastAsia="Arial" w:cs="Arial" w:ascii="Arial" w:hAnsi="Arial"/>
        </w:rPr>
        <w:t xml:space="preserve">  </w:t>
      </w:r>
      <w:r>
        <w:rPr>
          <w:rFonts w:eastAsia="MS Mincho;ＭＳ 明朝" w:cs="Arial" w:ascii="Arial" w:hAnsi="Arial"/>
        </w:rPr>
        <w:t>C  operator--(){--x; return *this;}</w:t>
      </w:r>
    </w:p>
    <w:p>
      <w:pPr>
        <w:pStyle w:val="PlainText"/>
        <w:rPr>
          <w:rFonts w:ascii="Arial" w:hAnsi="Arial" w:eastAsia="MS Mincho;ＭＳ 明朝" w:cs="Arial"/>
        </w:rPr>
      </w:pPr>
      <w:r>
        <w:rPr>
          <w:rFonts w:eastAsia="MS Mincho;ＭＳ 明朝" w:cs="Arial" w:ascii="Arial" w:hAnsi="Arial"/>
        </w:rPr>
        <w:t>private:</w:t>
      </w:r>
    </w:p>
    <w:p>
      <w:pPr>
        <w:pStyle w:val="PlainText"/>
        <w:rPr>
          <w:rFonts w:ascii="Arial" w:hAnsi="Arial" w:eastAsia="MS Mincho;ＭＳ 明朝" w:cs="Arial"/>
        </w:rPr>
      </w:pPr>
      <w:r>
        <w:rPr>
          <w:rFonts w:eastAsia="MS Mincho;ＭＳ 明朝" w:cs="Arial" w:ascii="Arial" w:hAnsi="Arial"/>
        </w:rPr>
        <w:tab/>
        <w:t>int x;</w:t>
      </w:r>
    </w:p>
    <w:p>
      <w:pPr>
        <w:pStyle w:val="PlainText"/>
        <w:rPr>
          <w:rFonts w:ascii="Arial" w:hAnsi="Arial" w:eastAsia="MS Mincho;ＭＳ 明朝" w:cs="Arial"/>
        </w:rPr>
      </w:pPr>
      <w:r>
        <w:rPr>
          <w:rFonts w:eastAsia="MS Mincho;ＭＳ 明朝" w:cs="Arial" w:ascii="Arial" w:hAnsi="Arial"/>
        </w:rPr>
        <w:t>};</w:t>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br w:type="column"/>
      </w:r>
      <w:r>
        <w:rPr>
          <w:rFonts w:eastAsia="MS Mincho;ＭＳ 明朝" w:cs="Arial" w:ascii="Arial" w:hAnsi="Arial"/>
        </w:rPr>
        <w:t>void main(){</w:t>
      </w:r>
    </w:p>
    <w:p>
      <w:pPr>
        <w:pStyle w:val="PlainText"/>
        <w:rPr>
          <w:rFonts w:ascii="Arial" w:hAnsi="Arial" w:cs="Arial"/>
        </w:rPr>
      </w:pPr>
      <w:r>
        <w:rPr>
          <w:rFonts w:eastAsia="Arial" w:cs="Arial" w:ascii="Arial" w:hAnsi="Arial"/>
        </w:rPr>
        <w:t xml:space="preserve">  </w:t>
      </w:r>
      <w:r>
        <w:rPr>
          <w:rFonts w:eastAsia="MS Mincho;ＭＳ 明朝" w:cs="Arial" w:ascii="Arial" w:hAnsi="Arial"/>
        </w:rPr>
        <w:t>C i;</w:t>
      </w:r>
    </w:p>
    <w:p>
      <w:pPr>
        <w:pStyle w:val="PlainText"/>
        <w:rPr>
          <w:rFonts w:ascii="Arial" w:hAnsi="Arial" w:cs="Arial"/>
        </w:rPr>
      </w:pPr>
      <w:r>
        <w:rPr>
          <w:rFonts w:eastAsia="Arial" w:cs="Arial" w:ascii="Arial" w:hAnsi="Arial"/>
        </w:rPr>
        <w:t xml:space="preserve">  </w:t>
      </w:r>
      <w:r>
        <w:rPr>
          <w:rFonts w:eastAsia="MS Mincho;ＭＳ 明朝" w:cs="Arial" w:ascii="Arial" w:hAnsi="Arial"/>
        </w:rPr>
        <w:t>cout&lt;&lt;i&lt;&lt;endl;</w:t>
      </w:r>
    </w:p>
    <w:p>
      <w:pPr>
        <w:pStyle w:val="PlainText"/>
        <w:rPr>
          <w:rFonts w:ascii="Arial" w:hAnsi="Arial" w:cs="Arial"/>
        </w:rPr>
      </w:pPr>
      <w:r>
        <w:rPr>
          <w:rFonts w:eastAsia="Arial" w:cs="Arial" w:ascii="Arial" w:hAnsi="Arial"/>
        </w:rPr>
        <w:t xml:space="preserve">  </w:t>
      </w:r>
      <w:r>
        <w:rPr>
          <w:rFonts w:eastAsia="MS Mincho;ＭＳ 明朝" w:cs="Arial" w:ascii="Arial" w:hAnsi="Arial"/>
        </w:rPr>
        <w:t>cout&lt;&lt;++(++i)&lt;&lt;endl&lt;&lt;i&lt;&lt;endl;</w:t>
      </w:r>
    </w:p>
    <w:p>
      <w:pPr>
        <w:pStyle w:val="PlainText"/>
        <w:rPr>
          <w:rFonts w:ascii="Arial" w:hAnsi="Arial" w:cs="Arial"/>
        </w:rPr>
      </w:pPr>
      <w:r>
        <w:rPr>
          <w:rFonts w:eastAsia="Arial" w:cs="Arial" w:ascii="Arial" w:hAnsi="Arial"/>
        </w:rPr>
        <w:t xml:space="preserve">  </w:t>
      </w:r>
      <w:r>
        <w:rPr>
          <w:rFonts w:eastAsia="MS Mincho;ＭＳ 明朝" w:cs="Arial" w:ascii="Arial" w:hAnsi="Arial"/>
        </w:rPr>
        <w:t>cout&lt;&lt;--(--i)&lt;&lt;endl&lt;&lt;i&lt;&lt;endl;</w:t>
      </w:r>
    </w:p>
    <w:p>
      <w:pPr>
        <w:pStyle w:val="PlainText"/>
        <w:rPr>
          <w:rFonts w:ascii="Arial" w:hAnsi="Arial" w:eastAsia="MS Mincho;ＭＳ 明朝" w:cs="Arial"/>
        </w:rPr>
      </w:pPr>
      <w:r>
        <w:rPr>
          <w:rFonts w:eastAsia="MS Mincho;ＭＳ 明朝" w:cs="Arial" w:ascii="Arial" w:hAnsi="Arial"/>
        </w:rPr>
        <w:t>}</w:t>
      </w:r>
    </w:p>
    <w:p>
      <w:pPr>
        <w:sectPr>
          <w:type w:val="continuous"/>
          <w:pgSz w:w="13559" w:h="15840"/>
          <w:pgMar w:left="1800" w:right="3119" w:header="0" w:top="1440" w:footer="0" w:bottom="1440" w:gutter="0"/>
          <w:cols w:num="2" w:space="708" w:equalWidth="true" w:sep="false"/>
          <w:formProt w:val="false"/>
          <w:textDirection w:val="lrTb"/>
          <w:docGrid w:type="default" w:linePitch="360" w:charSpace="0"/>
        </w:sectPr>
      </w:pPr>
    </w:p>
    <w:p>
      <w:pPr>
        <w:pStyle w:val="Normal"/>
        <w:rPr>
          <w:rFonts w:ascii="Arial" w:hAnsi="Arial" w:cs="Arial"/>
          <w:sz w:val="20"/>
          <w:szCs w:val="20"/>
        </w:rPr>
      </w:pPr>
      <w:r>
        <w:rPr>
          <w:rFonts w:cs="Arial" w:ascii="Arial" w:hAnsi="Arial"/>
          <w:sz w:val="20"/>
          <w:szCs w:val="20"/>
        </w:rPr>
        <w:t xml:space="preserve">// 4. </w:t>
      </w:r>
    </w:p>
    <w:p>
      <w:pPr>
        <w:pStyle w:val="Normal"/>
        <w:numPr>
          <w:ilvl w:val="0"/>
          <w:numId w:val="2"/>
        </w:numPr>
        <w:rPr>
          <w:rFonts w:ascii="Arial" w:hAnsi="Arial" w:cs="Arial"/>
          <w:sz w:val="20"/>
          <w:szCs w:val="20"/>
        </w:rPr>
      </w:pPr>
      <w:r>
        <w:rPr>
          <w:rFonts w:cs="Arial" w:ascii="Arial" w:hAnsi="Arial"/>
          <w:sz w:val="20"/>
          <w:szCs w:val="20"/>
        </w:rPr>
        <w:t xml:space="preserve">a. Inlocuiti . . . in clasa Stack, astfel incat metodele push si pop sa asigure tratarea exceptiilor. Numarul maxim de elemente din vectorul supporteste dat de expresia suport.length. </w:t>
      </w:r>
    </w:p>
    <w:p>
      <w:pPr>
        <w:pStyle w:val="Normal"/>
        <w:rPr>
          <w:rFonts w:ascii="Arial" w:hAnsi="Arial" w:cs="Arial"/>
          <w:sz w:val="20"/>
          <w:szCs w:val="20"/>
        </w:rPr>
      </w:pPr>
      <w:r>
        <w:rPr>
          <w:rFonts w:cs="Arial" w:ascii="Arial" w:hAnsi="Arial"/>
          <w:sz w:val="20"/>
          <w:szCs w:val="20"/>
        </w:rPr>
        <w:t>b. Scrieti o aplicatie in care sa tratati exceptiile lansate de push si pop.</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br w:type="column"/>
      </w:r>
      <w:r>
        <w:rPr>
          <w:rFonts w:cs="Arial" w:ascii="Arial" w:hAnsi="Arial"/>
          <w:sz w:val="20"/>
          <w:szCs w:val="20"/>
        </w:rPr>
        <w:t>class Stack{</w:t>
      </w:r>
    </w:p>
    <w:p>
      <w:pPr>
        <w:pStyle w:val="Normal"/>
        <w:rPr>
          <w:rFonts w:ascii="Arial" w:hAnsi="Arial" w:cs="Arial"/>
          <w:sz w:val="20"/>
          <w:szCs w:val="20"/>
        </w:rPr>
      </w:pPr>
      <w:r>
        <w:rPr>
          <w:rFonts w:cs="Arial" w:ascii="Arial" w:hAnsi="Arial"/>
          <w:sz w:val="20"/>
          <w:szCs w:val="20"/>
        </w:rPr>
        <w:tab/>
        <w:t>int varf;</w:t>
      </w:r>
    </w:p>
    <w:p>
      <w:pPr>
        <w:pStyle w:val="Normal"/>
        <w:ind w:firstLine="720"/>
        <w:rPr>
          <w:rFonts w:ascii="Arial" w:hAnsi="Arial" w:cs="Arial"/>
          <w:sz w:val="20"/>
          <w:szCs w:val="20"/>
        </w:rPr>
      </w:pPr>
      <w:r>
        <w:rPr>
          <w:rFonts w:cs="Arial" w:ascii="Arial" w:hAnsi="Arial"/>
          <w:sz w:val="20"/>
          <w:szCs w:val="20"/>
        </w:rPr>
        <w:t>Object suport[];</w:t>
      </w:r>
    </w:p>
    <w:p>
      <w:pPr>
        <w:pStyle w:val="Normal"/>
        <w:ind w:firstLine="720"/>
        <w:rPr>
          <w:rFonts w:ascii="Arial" w:hAnsi="Arial" w:cs="Arial"/>
          <w:sz w:val="20"/>
          <w:szCs w:val="20"/>
        </w:rPr>
      </w:pPr>
      <w:r>
        <w:rPr>
          <w:rFonts w:cs="Arial" w:ascii="Arial" w:hAnsi="Arial"/>
          <w:sz w:val="20"/>
          <w:szCs w:val="20"/>
        </w:rPr>
        <w:t>void push(Object x). . .{. . .}</w:t>
      </w:r>
    </w:p>
    <w:p>
      <w:pPr>
        <w:pStyle w:val="Normal"/>
        <w:ind w:firstLine="720"/>
        <w:rPr>
          <w:rFonts w:ascii="Arial" w:hAnsi="Arial" w:cs="Arial"/>
          <w:sz w:val="20"/>
          <w:szCs w:val="20"/>
        </w:rPr>
      </w:pPr>
      <w:r>
        <w:rPr>
          <w:rFonts w:cs="Arial" w:ascii="Arial" w:hAnsi="Arial"/>
          <w:sz w:val="20"/>
          <w:szCs w:val="20"/>
        </w:rPr>
        <w:t>Object pop(). . .{. . .}</w:t>
      </w:r>
    </w:p>
    <w:p>
      <w:pPr>
        <w:pStyle w:val="Normal"/>
        <w:ind w:firstLine="720"/>
        <w:rPr>
          <w:rFonts w:ascii="Arial" w:hAnsi="Arial" w:cs="Arial"/>
          <w:sz w:val="20"/>
          <w:szCs w:val="20"/>
        </w:rPr>
      </w:pPr>
      <w:r>
        <w:rPr>
          <w:rFonts w:cs="Arial" w:ascii="Arial" w:hAnsi="Arial"/>
          <w:sz w:val="20"/>
          <w:szCs w:val="20"/>
        </w:rPr>
        <w:t>void init(int s){</w:t>
      </w:r>
    </w:p>
    <w:p>
      <w:pPr>
        <w:pStyle w:val="Normal"/>
        <w:ind w:firstLine="720"/>
        <w:rPr>
          <w:rFonts w:ascii="Arial" w:hAnsi="Arial" w:cs="Arial"/>
          <w:sz w:val="20"/>
          <w:szCs w:val="20"/>
        </w:rPr>
      </w:pPr>
      <w:r>
        <w:rPr>
          <w:rFonts w:cs="Arial" w:ascii="Arial" w:hAnsi="Arial"/>
          <w:sz w:val="20"/>
          <w:szCs w:val="20"/>
        </w:rPr>
        <w:tab/>
        <w:t>varf=0;</w:t>
      </w:r>
    </w:p>
    <w:p>
      <w:pPr>
        <w:pStyle w:val="Normal"/>
        <w:ind w:firstLine="720"/>
        <w:rPr>
          <w:rFonts w:ascii="Arial" w:hAnsi="Arial" w:cs="Arial"/>
          <w:sz w:val="20"/>
          <w:szCs w:val="20"/>
        </w:rPr>
      </w:pPr>
      <w:r>
        <w:rPr>
          <w:rFonts w:cs="Arial" w:ascii="Arial" w:hAnsi="Arial"/>
          <w:sz w:val="20"/>
          <w:szCs w:val="20"/>
        </w:rPr>
        <w:tab/>
        <w:t>support=new Object[s];</w:t>
      </w:r>
    </w:p>
    <w:p>
      <w:pPr>
        <w:pStyle w:val="Normal"/>
        <w:ind w:firstLine="720"/>
        <w:rPr>
          <w:rFonts w:ascii="Arial" w:hAnsi="Arial" w:cs="Arial"/>
          <w:sz w:val="20"/>
          <w:szCs w:val="20"/>
        </w:rPr>
      </w:pPr>
      <w:r>
        <w:rPr>
          <w:rFonts w:cs="Arial" w:ascii="Arial" w:hAnsi="Arial"/>
          <w:sz w:val="20"/>
          <w:szCs w:val="20"/>
        </w:rPr>
        <w:t>}</w:t>
      </w:r>
    </w:p>
    <w:p>
      <w:pPr>
        <w:pStyle w:val="Normal"/>
        <w:numPr>
          <w:ilvl w:val="0"/>
          <w:numId w:val="0"/>
        </w:numPr>
        <w:ind w:firstLine="720"/>
        <w:outlineLvl w:val="0"/>
        <w:rPr>
          <w:rFonts w:ascii="Arial" w:hAnsi="Arial" w:cs="Arial"/>
          <w:sz w:val="20"/>
          <w:szCs w:val="20"/>
        </w:rPr>
      </w:pPr>
      <w:r>
        <w:rPr>
          <w:rFonts w:cs="Arial" w:ascii="Arial" w:hAnsi="Arial"/>
          <w:sz w:val="20"/>
          <w:szCs w:val="20"/>
        </w:rPr>
        <w:t>Stack(int s){. . .}</w:t>
      </w:r>
    </w:p>
    <w:p>
      <w:pPr>
        <w:pStyle w:val="Normal"/>
        <w:rPr>
          <w:rFonts w:ascii="Arial" w:hAnsi="Arial" w:cs="Arial"/>
          <w:sz w:val="20"/>
          <w:szCs w:val="20"/>
        </w:rPr>
      </w:pPr>
      <w:r>
        <w:rPr>
          <w:rFonts w:cs="Arial" w:ascii="Arial" w:hAnsi="Arial"/>
          <w:sz w:val="20"/>
          <w:szCs w:val="20"/>
        </w:rPr>
        <w:t>}</w:t>
      </w:r>
    </w:p>
    <w:p>
      <w:pPr>
        <w:pStyle w:val="Normal"/>
        <w:rPr>
          <w:rFonts w:ascii="Arial" w:hAnsi="Arial" w:cs="Arial"/>
          <w:sz w:val="20"/>
          <w:szCs w:val="20"/>
        </w:rPr>
      </w:pPr>
      <w:r>
        <w:rPr>
          <w:rFonts w:cs="Arial" w:ascii="Arial" w:hAnsi="Arial"/>
          <w:sz w:val="20"/>
          <w:szCs w:val="20"/>
        </w:rPr>
      </w:r>
    </w:p>
    <w:p>
      <w:pPr>
        <w:sectPr>
          <w:type w:val="continuous"/>
          <w:pgSz w:w="13559" w:h="15840"/>
          <w:pgMar w:left="1800" w:right="3119" w:header="0" w:top="1440" w:footer="0" w:bottom="1440" w:gutter="0"/>
          <w:cols w:num="2" w:space="708" w:equalWidth="true" w:sep="false"/>
          <w:formProt w:val="false"/>
          <w:textDirection w:val="lrTb"/>
          <w:docGrid w:type="default" w:linePitch="360" w:charSpace="0"/>
        </w:sectPr>
      </w:pPr>
    </w:p>
    <w:p>
      <w:pPr>
        <w:pStyle w:val="Normal"/>
        <w:numPr>
          <w:ilvl w:val="0"/>
          <w:numId w:val="2"/>
        </w:numPr>
        <w:rPr>
          <w:rFonts w:ascii="Arial" w:hAnsi="Arial" w:cs="Arial"/>
          <w:sz w:val="20"/>
          <w:szCs w:val="20"/>
        </w:rPr>
      </w:pPr>
      <w:r>
        <mc:AlternateContent>
          <mc:Choice Requires="wpg">
            <w:drawing>
              <wp:anchor behindDoc="0" distT="0" distB="0" distL="114935" distR="114935" simplePos="0" locked="0" layoutInCell="1" allowOverlap="1" relativeHeight="36">
                <wp:simplePos x="0" y="0"/>
                <wp:positionH relativeFrom="column">
                  <wp:posOffset>2171700</wp:posOffset>
                </wp:positionH>
                <wp:positionV relativeFrom="paragraph">
                  <wp:posOffset>527685</wp:posOffset>
                </wp:positionV>
                <wp:extent cx="1600835" cy="915035"/>
                <wp:effectExtent l="0" t="0" r="0" b="0"/>
                <wp:wrapNone/>
                <wp:docPr id="197" name=""/>
                <a:graphic xmlns:a="http://schemas.openxmlformats.org/drawingml/2006/main">
                  <a:graphicData uri="http://schemas.microsoft.com/office/word/2010/wordprocessingGroup">
                    <wpg:wgp>
                      <wpg:cNvGrpSpPr/>
                      <wpg:grpSpPr>
                        <a:xfrm>
                          <a:off x="0" y="0"/>
                          <a:ext cx="1600200" cy="914400"/>
                        </a:xfrm>
                      </wpg:grpSpPr>
                      <wps:wsp>
                        <wps:cNvSpPr txBox="1"/>
                        <wps:spPr>
                          <a:xfrm>
                            <a:off x="0" y="0"/>
                            <a:ext cx="1600200" cy="914400"/>
                          </a:xfrm>
                          <a:prstGeom prst="rect">
                            <a:avLst/>
                          </a:prstGeom>
                          <a:solidFill>
                            <a:srgbClr val="ffffff"/>
                          </a:solidFill>
                          <a:ln w="9360">
                            <a:solidFill>
                              <a:srgbClr val="000000"/>
                            </a:solidFill>
                            <a:miter/>
                          </a:ln>
                        </wps:spPr>
                        <wps:txbx>
                          <w:txbxContent>
                            <w:p>
                              <w:pPr>
                                <w:overflowPunct w:val="false"/>
                                <w:bidi w:val="0"/>
                                <w:rPr/>
                              </w:pPr>
                              <w:r>
                                <w:rPr>
                                  <w:kern w:val="2"/>
                                  <w:sz w:val="24"/>
                                  <w:szCs w:val="24"/>
                                  <w:rFonts w:ascii="Times New Roman" w:hAnsi="Times New Roman" w:eastAsia="Times New Roman" w:cs="Times New Roman"/>
                                  <w:color w:val="auto"/>
                                  <w:lang w:val="en-US" w:bidi="ar-SA"/>
                                </w:rPr>
                                <w:t>Persoana</w:t>
                              </w:r>
                            </w:p>
                            <w:p>
                              <w:pPr>
                                <w:overflowPunct w:val="false"/>
                                <w:bidi w:val="0"/>
                                <w:rPr/>
                              </w:pPr>
                              <w:r>
                                <w:rPr>
                                  <w:kern w:val="2"/>
                                  <w:sz w:val="24"/>
                                  <w:szCs w:val="24"/>
                                  <w:rFonts w:ascii="Times New Roman" w:hAnsi="Times New Roman" w:eastAsia="Times New Roman" w:cs="Times New Roman"/>
                                  <w:color w:val="auto"/>
                                  <w:lang w:val="en-US" w:bidi="ar-SA"/>
                                </w:rPr>
                                <w:t>+Persoana(char *n)</w:t>
                              </w:r>
                            </w:p>
                            <w:p>
                              <w:pPr>
                                <w:overflowPunct w:val="false"/>
                                <w:bidi w:val="0"/>
                                <w:rPr/>
                              </w:pPr>
                              <w:r>
                                <w:rPr>
                                  <w:kern w:val="2"/>
                                  <w:sz w:val="24"/>
                                  <w:szCs w:val="24"/>
                                  <w:rFonts w:ascii="Times New Roman" w:hAnsi="Times New Roman" w:eastAsia="Times New Roman" w:cs="Times New Roman"/>
                                  <w:color w:val="auto"/>
                                  <w:lang w:val="en-US" w:bidi="ar-SA"/>
                                </w:rPr>
                                <w:t>+ virtual void afisare()</w:t>
                              </w:r>
                            </w:p>
                            <w:p>
                              <w:pPr>
                                <w:overflowPunct w:val="false"/>
                                <w:bidi w:val="0"/>
                                <w:rPr/>
                              </w:pPr>
                              <w:r>
                                <w:rPr>
                                  <w:kern w:val="2"/>
                                  <w:sz w:val="24"/>
                                  <w:szCs w:val="24"/>
                                  <w:rFonts w:ascii="Times New Roman" w:hAnsi="Times New Roman" w:eastAsia="Times New Roman" w:cs="Times New Roman"/>
                                  <w:color w:val="auto"/>
                                  <w:lang w:val="en-US" w:bidi="ar-SA"/>
                                </w:rPr>
                                <w:t>-char *nume</w:t>
                              </w:r>
                            </w:p>
                          </w:txbxContent>
                        </wps:txbx>
                        <wps:bodyPr wrap="square">
                          <a:noAutofit/>
                        </wps:bodyPr>
                      </wps:wsp>
                      <wps:wsp>
                        <wps:cNvSpPr/>
                        <wps:spPr>
                          <a:xfrm>
                            <a:off x="0" y="228600"/>
                            <a:ext cx="1600200" cy="0"/>
                          </a:xfrm>
                          <a:prstGeom prst="line">
                            <a:avLst/>
                          </a:prstGeom>
                          <a:ln w="9360">
                            <a:solidFill>
                              <a:srgbClr val="000000"/>
                            </a:solidFill>
                            <a:miter/>
                          </a:ln>
                        </wps:spPr>
                        <wps:style>
                          <a:lnRef idx="0"/>
                          <a:fillRef idx="0"/>
                          <a:effectRef idx="0"/>
                          <a:fontRef idx="minor"/>
                        </wps:style>
                        <wps:bodyPr/>
                      </wps:wsp>
                      <wps:wsp>
                        <wps:cNvSpPr/>
                        <wps:spPr>
                          <a:xfrm>
                            <a:off x="0" y="571680"/>
                            <a:ext cx="1600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71pt;margin-top:41.55pt;width:126pt;height:72pt" coordorigin="3420,831" coordsize="2520,1440">
                <v:shape id="shape_0" fillcolor="white" stroked="t" style="position:absolute;left:3420;top:831;width:2519;height:1439" type="shapetype_202">
                  <v:textbox>
                    <w:txbxContent>
                      <w:p>
                        <w:pPr>
                          <w:overflowPunct w:val="false"/>
                          <w:bidi w:val="0"/>
                          <w:rPr/>
                        </w:pPr>
                        <w:r>
                          <w:rPr>
                            <w:kern w:val="2"/>
                            <w:sz w:val="24"/>
                            <w:szCs w:val="24"/>
                            <w:rFonts w:ascii="Times New Roman" w:hAnsi="Times New Roman" w:eastAsia="Times New Roman" w:cs="Times New Roman"/>
                            <w:color w:val="auto"/>
                            <w:lang w:val="en-US" w:bidi="ar-SA"/>
                          </w:rPr>
                          <w:t>Persoana</w:t>
                        </w:r>
                      </w:p>
                      <w:p>
                        <w:pPr>
                          <w:overflowPunct w:val="false"/>
                          <w:bidi w:val="0"/>
                          <w:rPr/>
                        </w:pPr>
                        <w:r>
                          <w:rPr>
                            <w:kern w:val="2"/>
                            <w:sz w:val="24"/>
                            <w:szCs w:val="24"/>
                            <w:rFonts w:ascii="Times New Roman" w:hAnsi="Times New Roman" w:eastAsia="Times New Roman" w:cs="Times New Roman"/>
                            <w:color w:val="auto"/>
                            <w:lang w:val="en-US" w:bidi="ar-SA"/>
                          </w:rPr>
                          <w:t>+Persoana(char *n)</w:t>
                        </w:r>
                      </w:p>
                      <w:p>
                        <w:pPr>
                          <w:overflowPunct w:val="false"/>
                          <w:bidi w:val="0"/>
                          <w:rPr/>
                        </w:pPr>
                        <w:r>
                          <w:rPr>
                            <w:kern w:val="2"/>
                            <w:sz w:val="24"/>
                            <w:szCs w:val="24"/>
                            <w:rFonts w:ascii="Times New Roman" w:hAnsi="Times New Roman" w:eastAsia="Times New Roman" w:cs="Times New Roman"/>
                            <w:color w:val="auto"/>
                            <w:lang w:val="en-US" w:bidi="ar-SA"/>
                          </w:rPr>
                          <w:t>+ virtual void afisare()</w:t>
                        </w:r>
                      </w:p>
                      <w:p>
                        <w:pPr>
                          <w:overflowPunct w:val="false"/>
                          <w:bidi w:val="0"/>
                          <w:rPr/>
                        </w:pPr>
                        <w:r>
                          <w:rPr>
                            <w:kern w:val="2"/>
                            <w:sz w:val="24"/>
                            <w:szCs w:val="24"/>
                            <w:rFonts w:ascii="Times New Roman" w:hAnsi="Times New Roman" w:eastAsia="Times New Roman" w:cs="Times New Roman"/>
                            <w:color w:val="auto"/>
                            <w:lang w:val="en-US" w:bidi="ar-SA"/>
                          </w:rPr>
                          <w:t>-char *nume</w:t>
                        </w:r>
                      </w:p>
                    </w:txbxContent>
                  </v:textbox>
                  <w10:wrap type="square"/>
                  <v:fill o:detectmouseclick="t" type="solid" color2="black"/>
                  <v:stroke color="black" weight="9360" joinstyle="miter" endcap="flat"/>
                </v:shape>
                <v:line id="shape_0" from="3420,1191" to="5939,1191" stroked="t" style="position:absolute">
                  <v:stroke color="black" weight="9360" joinstyle="miter" endcap="flat"/>
                  <v:fill o:detectmouseclick="t" on="false"/>
                </v:line>
                <v:line id="shape_0" from="3420,1731" to="5939,1731" stroked="t" style="position:absolute">
                  <v:stroke color="black" weight="9360" joinstyle="miter" endcap="flat"/>
                  <v:fill o:detectmouseclick="t" on="false"/>
                </v:line>
              </v:group>
            </w:pict>
          </mc:Fallback>
        </mc:AlternateContent>
        <mc:AlternateContent>
          <mc:Choice Requires="wpg">
            <w:drawing>
              <wp:anchor behindDoc="0" distT="0" distB="0" distL="114935" distR="114935" simplePos="0" locked="0" layoutInCell="1" allowOverlap="1" relativeHeight="37">
                <wp:simplePos x="0" y="0"/>
                <wp:positionH relativeFrom="column">
                  <wp:posOffset>4114800</wp:posOffset>
                </wp:positionH>
                <wp:positionV relativeFrom="paragraph">
                  <wp:posOffset>984885</wp:posOffset>
                </wp:positionV>
                <wp:extent cx="2172335" cy="1257935"/>
                <wp:effectExtent l="0" t="0" r="0" b="0"/>
                <wp:wrapNone/>
                <wp:docPr id="198" name=""/>
                <a:graphic xmlns:a="http://schemas.openxmlformats.org/drawingml/2006/main">
                  <a:graphicData uri="http://schemas.microsoft.com/office/word/2010/wordprocessingGroup">
                    <wpg:wgp>
                      <wpg:cNvGrpSpPr/>
                      <wpg:grpSpPr>
                        <a:xfrm>
                          <a:off x="0" y="0"/>
                          <a:ext cx="2171880" cy="1257480"/>
                        </a:xfrm>
                      </wpg:grpSpPr>
                      <wps:wsp>
                        <wps:cNvSpPr txBox="1"/>
                        <wps:spPr>
                          <a:xfrm>
                            <a:off x="0" y="0"/>
                            <a:ext cx="2171880" cy="1257480"/>
                          </a:xfrm>
                          <a:prstGeom prst="rect">
                            <a:avLst/>
                          </a:prstGeom>
                          <a:solidFill>
                            <a:srgbClr val="ffffff"/>
                          </a:solidFill>
                          <a:ln w="9360">
                            <a:solidFill>
                              <a:srgbClr val="000000"/>
                            </a:solidFill>
                            <a:miter/>
                          </a:ln>
                        </wps:spPr>
                        <wps:txbx>
                          <w:txbxContent>
                            <w:p>
                              <w:pPr>
                                <w:overflowPunct w:val="false"/>
                                <w:bidi w:val="0"/>
                                <w:rPr/>
                              </w:pPr>
                              <w:r>
                                <w:rPr>
                                  <w:kern w:val="2"/>
                                  <w:sz w:val="24"/>
                                  <w:szCs w:val="24"/>
                                  <w:rFonts w:ascii="Times New Roman" w:hAnsi="Times New Roman" w:eastAsia="Times New Roman" w:cs="Times New Roman"/>
                                  <w:color w:val="auto"/>
                                  <w:lang w:val="en-US" w:bidi="ar-SA"/>
                                </w:rPr>
                                <w:t>Profesor</w:t>
                              </w:r>
                            </w:p>
                            <w:p>
                              <w:pPr>
                                <w:overflowPunct w:val="false"/>
                                <w:bidi w:val="0"/>
                                <w:rPr/>
                              </w:pPr>
                              <w:r>
                                <w:rPr>
                                  <w:kern w:val="2"/>
                                  <w:sz w:val="24"/>
                                  <w:szCs w:val="24"/>
                                  <w:rFonts w:ascii="Times New Roman" w:hAnsi="Times New Roman" w:eastAsia="Times New Roman" w:cs="Times New Roman"/>
                                  <w:color w:val="auto"/>
                                  <w:lang w:val="en-US" w:bidi="ar-SA"/>
                                </w:rPr>
                                <w:t>+Profesor(char *n, char *f)</w:t>
                              </w:r>
                            </w:p>
                            <w:p>
                              <w:pPr>
                                <w:overflowPunct w:val="false"/>
                                <w:bidi w:val="0"/>
                                <w:rPr/>
                              </w:pPr>
                              <w:r>
                                <w:rPr>
                                  <w:kern w:val="2"/>
                                  <w:sz w:val="24"/>
                                  <w:szCs w:val="24"/>
                                  <w:rFonts w:ascii="Times New Roman" w:hAnsi="Times New Roman" w:eastAsia="Times New Roman" w:cs="Times New Roman"/>
                                  <w:color w:val="auto"/>
                                  <w:lang w:val="en-US" w:bidi="ar-SA"/>
                                </w:rPr>
                                <w:t>+virtual void afisare()</w:t>
                              </w:r>
                            </w:p>
                            <w:p>
                              <w:pPr>
                                <w:overflowPunct w:val="false"/>
                                <w:bidi w:val="0"/>
                                <w:rPr/>
                              </w:pPr>
                              <w:r>
                                <w:rPr>
                                  <w:kern w:val="2"/>
                                  <w:sz w:val="24"/>
                                  <w:szCs w:val="24"/>
                                  <w:rFonts w:ascii="Times New Roman" w:hAnsi="Times New Roman" w:eastAsia="Times New Roman" w:cs="Times New Roman"/>
                                  <w:color w:val="auto"/>
                                  <w:lang w:val="en-US" w:bidi="ar-SA"/>
                                </w:rPr>
                                <w:t>+stabileste_specialiatea(char *s)</w:t>
                              </w:r>
                            </w:p>
                            <w:p>
                              <w:pPr>
                                <w:overflowPunct w:val="false"/>
                                <w:bidi w:val="0"/>
                                <w:rPr/>
                              </w:pPr>
                              <w:r>
                                <w:rPr>
                                  <w:kern w:val="2"/>
                                  <w:sz w:val="24"/>
                                  <w:szCs w:val="24"/>
                                  <w:rFonts w:ascii="Times New Roman" w:hAnsi="Times New Roman" w:eastAsia="Times New Roman" w:cs="Times New Roman"/>
                                  <w:color w:val="auto"/>
                                  <w:lang w:val="en-US" w:bidi="ar-SA"/>
                                </w:rPr>
                                <w:t>-char *facultate</w:t>
                              </w:r>
                            </w:p>
                            <w:p>
                              <w:pPr>
                                <w:overflowPunct w:val="false"/>
                                <w:bidi w:val="0"/>
                                <w:rPr/>
                              </w:pPr>
                              <w:r>
                                <w:rPr>
                                  <w:kern w:val="2"/>
                                  <w:sz w:val="24"/>
                                  <w:szCs w:val="24"/>
                                  <w:rFonts w:ascii="Times New Roman" w:hAnsi="Times New Roman" w:eastAsia="Times New Roman" w:cs="Times New Roman"/>
                                  <w:color w:val="auto"/>
                                  <w:lang w:val="en-US" w:bidi="ar-SA"/>
                                </w:rPr>
                                <w:t>-char *specialitate</w:t>
                              </w:r>
                            </w:p>
                            <w:p>
                              <w:pPr>
                                <w:overflowPunct w:val="false"/>
                                <w:bidi w:val="0"/>
                                <w:rPr/>
                              </w:pPr>
                              <w:r>
                                <w:rPr>
                                  <w:kern w:val="2"/>
                                  <w:rFonts w:ascii="Times New Roman" w:hAnsi="Times New Roman" w:eastAsia="Noto Serif CJK SC" w:cs="Droid Sans Devanagari"/>
                                  <w:lang w:val="ro-RO" w:bidi="hi-IN"/>
                                </w:rPr>
                              </w:r>
                            </w:p>
                          </w:txbxContent>
                        </wps:txbx>
                        <wps:bodyPr wrap="square">
                          <a:noAutofit/>
                        </wps:bodyPr>
                      </wps:wsp>
                      <wps:wsp>
                        <wps:cNvSpPr/>
                        <wps:spPr>
                          <a:xfrm>
                            <a:off x="0" y="228600"/>
                            <a:ext cx="18288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24pt;margin-top:77.55pt;width:171pt;height:99pt" coordorigin="6480,1551" coordsize="3420,1980">
                <v:shape id="shape_0" fillcolor="white" stroked="t" style="position:absolute;left:6480;top:1551;width:3419;height:1979" type="shapetype_202">
                  <v:textbox>
                    <w:txbxContent>
                      <w:p>
                        <w:pPr>
                          <w:overflowPunct w:val="false"/>
                          <w:bidi w:val="0"/>
                          <w:rPr/>
                        </w:pPr>
                        <w:r>
                          <w:rPr>
                            <w:kern w:val="2"/>
                            <w:sz w:val="24"/>
                            <w:szCs w:val="24"/>
                            <w:rFonts w:ascii="Times New Roman" w:hAnsi="Times New Roman" w:eastAsia="Times New Roman" w:cs="Times New Roman"/>
                            <w:color w:val="auto"/>
                            <w:lang w:val="en-US" w:bidi="ar-SA"/>
                          </w:rPr>
                          <w:t>Profesor</w:t>
                        </w:r>
                      </w:p>
                      <w:p>
                        <w:pPr>
                          <w:overflowPunct w:val="false"/>
                          <w:bidi w:val="0"/>
                          <w:rPr/>
                        </w:pPr>
                        <w:r>
                          <w:rPr>
                            <w:kern w:val="2"/>
                            <w:sz w:val="24"/>
                            <w:szCs w:val="24"/>
                            <w:rFonts w:ascii="Times New Roman" w:hAnsi="Times New Roman" w:eastAsia="Times New Roman" w:cs="Times New Roman"/>
                            <w:color w:val="auto"/>
                            <w:lang w:val="en-US" w:bidi="ar-SA"/>
                          </w:rPr>
                          <w:t>+Profesor(char *n, char *f)</w:t>
                        </w:r>
                      </w:p>
                      <w:p>
                        <w:pPr>
                          <w:overflowPunct w:val="false"/>
                          <w:bidi w:val="0"/>
                          <w:rPr/>
                        </w:pPr>
                        <w:r>
                          <w:rPr>
                            <w:kern w:val="2"/>
                            <w:sz w:val="24"/>
                            <w:szCs w:val="24"/>
                            <w:rFonts w:ascii="Times New Roman" w:hAnsi="Times New Roman" w:eastAsia="Times New Roman" w:cs="Times New Roman"/>
                            <w:color w:val="auto"/>
                            <w:lang w:val="en-US" w:bidi="ar-SA"/>
                          </w:rPr>
                          <w:t>+virtual void afisare()</w:t>
                        </w:r>
                      </w:p>
                      <w:p>
                        <w:pPr>
                          <w:overflowPunct w:val="false"/>
                          <w:bidi w:val="0"/>
                          <w:rPr/>
                        </w:pPr>
                        <w:r>
                          <w:rPr>
                            <w:kern w:val="2"/>
                            <w:sz w:val="24"/>
                            <w:szCs w:val="24"/>
                            <w:rFonts w:ascii="Times New Roman" w:hAnsi="Times New Roman" w:eastAsia="Times New Roman" w:cs="Times New Roman"/>
                            <w:color w:val="auto"/>
                            <w:lang w:val="en-US" w:bidi="ar-SA"/>
                          </w:rPr>
                          <w:t>+stabileste_specialiatea(char *s)</w:t>
                        </w:r>
                      </w:p>
                      <w:p>
                        <w:pPr>
                          <w:overflowPunct w:val="false"/>
                          <w:bidi w:val="0"/>
                          <w:rPr/>
                        </w:pPr>
                        <w:r>
                          <w:rPr>
                            <w:kern w:val="2"/>
                            <w:sz w:val="24"/>
                            <w:szCs w:val="24"/>
                            <w:rFonts w:ascii="Times New Roman" w:hAnsi="Times New Roman" w:eastAsia="Times New Roman" w:cs="Times New Roman"/>
                            <w:color w:val="auto"/>
                            <w:lang w:val="en-US" w:bidi="ar-SA"/>
                          </w:rPr>
                          <w:t>-char *facultate</w:t>
                        </w:r>
                      </w:p>
                      <w:p>
                        <w:pPr>
                          <w:overflowPunct w:val="false"/>
                          <w:bidi w:val="0"/>
                          <w:rPr/>
                        </w:pPr>
                        <w:r>
                          <w:rPr>
                            <w:kern w:val="2"/>
                            <w:sz w:val="24"/>
                            <w:szCs w:val="24"/>
                            <w:rFonts w:ascii="Times New Roman" w:hAnsi="Times New Roman" w:eastAsia="Times New Roman" w:cs="Times New Roman"/>
                            <w:color w:val="auto"/>
                            <w:lang w:val="en-US" w:bidi="ar-SA"/>
                          </w:rPr>
                          <w:t>-char *specialitate</w:t>
                        </w:r>
                      </w:p>
                      <w:p>
                        <w:pPr>
                          <w:overflowPunct w:val="false"/>
                          <w:bidi w:val="0"/>
                          <w:rPr/>
                        </w:pPr>
                        <w:r>
                          <w:rPr>
                            <w:kern w:val="2"/>
                            <w:rFonts w:ascii="Times New Roman" w:hAnsi="Times New Roman" w:eastAsia="Noto Serif CJK SC" w:cs="Droid Sans Devanagari"/>
                            <w:lang w:val="ro-RO" w:bidi="hi-IN"/>
                          </w:rPr>
                        </w:r>
                      </w:p>
                    </w:txbxContent>
                  </v:textbox>
                  <w10:wrap type="square"/>
                  <v:fill o:detectmouseclick="t" type="solid" color2="black"/>
                  <v:stroke color="black" weight="9360" joinstyle="miter" endcap="flat"/>
                </v:shape>
                <v:line id="shape_0" from="6480,1911" to="9359,1911" stroked="t" style="position:absolute">
                  <v:stroke color="black" weight="9360" joinstyle="miter" endcap="flat"/>
                  <v:fill o:detectmouseclick="t" on="false"/>
                </v:line>
              </v:group>
            </w:pict>
          </mc:Fallback>
        </mc:AlternateContent>
        <mc:AlternateContent>
          <mc:Choice Requires="wps">
            <w:drawing>
              <wp:anchor behindDoc="0" distT="0" distB="0" distL="114935" distR="114935" simplePos="0" locked="0" layoutInCell="1" allowOverlap="1" relativeHeight="38">
                <wp:simplePos x="0" y="0"/>
                <wp:positionH relativeFrom="column">
                  <wp:posOffset>4114800</wp:posOffset>
                </wp:positionH>
                <wp:positionV relativeFrom="paragraph">
                  <wp:posOffset>1784985</wp:posOffset>
                </wp:positionV>
                <wp:extent cx="2172335" cy="635"/>
                <wp:effectExtent l="0" t="0" r="0" b="0"/>
                <wp:wrapNone/>
                <wp:docPr id="199" name=""/>
                <a:graphic xmlns:a="http://schemas.openxmlformats.org/drawingml/2006/main">
                  <a:graphicData uri="http://schemas.microsoft.com/office/word/2010/wordprocessingShape">
                    <wps:wsp>
                      <wps:cNvSpPr/>
                      <wps:spPr>
                        <a:xfrm>
                          <a:off x="0" y="0"/>
                          <a:ext cx="21718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324pt,140.55pt" to="494.95pt,140.55pt" stroked="t" style="position:absolute">
                <v:stroke color="black" weight="9360" joinstyle="miter" endcap="flat"/>
                <v:fill o:detectmouseclick="t" on="false"/>
              </v:line>
            </w:pict>
          </mc:Fallback>
        </mc:AlternateContent>
        <mc:AlternateContent>
          <mc:Choice Requires="wpg">
            <w:drawing>
              <wp:anchor behindDoc="0" distT="0" distB="0" distL="114935" distR="114935" simplePos="0" locked="0" layoutInCell="1" allowOverlap="1" relativeHeight="39">
                <wp:simplePos x="0" y="0"/>
                <wp:positionH relativeFrom="column">
                  <wp:posOffset>-228600</wp:posOffset>
                </wp:positionH>
                <wp:positionV relativeFrom="paragraph">
                  <wp:posOffset>1099185</wp:posOffset>
                </wp:positionV>
                <wp:extent cx="1829435" cy="915035"/>
                <wp:effectExtent l="0" t="0" r="0" b="0"/>
                <wp:wrapNone/>
                <wp:docPr id="200" name=""/>
                <a:graphic xmlns:a="http://schemas.openxmlformats.org/drawingml/2006/main">
                  <a:graphicData uri="http://schemas.microsoft.com/office/word/2010/wordprocessingGroup">
                    <wpg:wgp>
                      <wpg:cNvGrpSpPr/>
                      <wpg:grpSpPr>
                        <a:xfrm>
                          <a:off x="0" y="0"/>
                          <a:ext cx="1828800" cy="914400"/>
                        </a:xfrm>
                      </wpg:grpSpPr>
                      <wps:wsp>
                        <wps:cNvSpPr txBox="1"/>
                        <wps:spPr>
                          <a:xfrm>
                            <a:off x="0" y="0"/>
                            <a:ext cx="1828800" cy="914400"/>
                          </a:xfrm>
                          <a:prstGeom prst="rect">
                            <a:avLst/>
                          </a:prstGeom>
                          <a:solidFill>
                            <a:srgbClr val="ffffff"/>
                          </a:solidFill>
                          <a:ln w="9360">
                            <a:solidFill>
                              <a:srgbClr val="000000"/>
                            </a:solidFill>
                            <a:miter/>
                          </a:ln>
                        </wps:spPr>
                        <wps:txbx>
                          <w:txbxContent>
                            <w:p>
                              <w:pPr>
                                <w:overflowPunct w:val="false"/>
                                <w:bidi w:val="0"/>
                                <w:rPr/>
                              </w:pPr>
                              <w:r>
                                <w:rPr>
                                  <w:kern w:val="2"/>
                                  <w:sz w:val="24"/>
                                  <w:szCs w:val="24"/>
                                  <w:rFonts w:ascii="Times New Roman" w:hAnsi="Times New Roman" w:eastAsia="Times New Roman" w:cs="Times New Roman"/>
                                  <w:color w:val="auto"/>
                                  <w:lang w:val="en-US" w:bidi="ar-SA"/>
                                </w:rPr>
                                <w:t>Student</w:t>
                              </w:r>
                            </w:p>
                            <w:p>
                              <w:pPr>
                                <w:overflowPunct w:val="false"/>
                                <w:bidi w:val="0"/>
                                <w:rPr/>
                              </w:pPr>
                              <w:r>
                                <w:rPr>
                                  <w:kern w:val="2"/>
                                  <w:sz w:val="24"/>
                                  <w:szCs w:val="24"/>
                                  <w:rFonts w:ascii="Times New Roman" w:hAnsi="Times New Roman" w:eastAsia="Times New Roman" w:cs="Times New Roman"/>
                                  <w:color w:val="auto"/>
                                  <w:lang w:val="en-US" w:bidi="ar-SA"/>
                                </w:rPr>
                                <w:t>+Student(char *n, char *f)</w:t>
                              </w:r>
                            </w:p>
                            <w:p>
                              <w:pPr>
                                <w:overflowPunct w:val="false"/>
                                <w:bidi w:val="0"/>
                                <w:rPr/>
                              </w:pPr>
                              <w:r>
                                <w:rPr>
                                  <w:kern w:val="2"/>
                                  <w:sz w:val="24"/>
                                  <w:szCs w:val="24"/>
                                  <w:rFonts w:ascii="Times New Roman" w:hAnsi="Times New Roman" w:eastAsia="Times New Roman" w:cs="Times New Roman"/>
                                  <w:color w:val="auto"/>
                                  <w:lang w:val="en-US" w:bidi="ar-SA"/>
                                </w:rPr>
                                <w:t>+virtual void afisare()</w:t>
                              </w:r>
                            </w:p>
                            <w:p>
                              <w:pPr>
                                <w:overflowPunct w:val="false"/>
                                <w:bidi w:val="0"/>
                                <w:rPr/>
                              </w:pPr>
                              <w:r>
                                <w:rPr>
                                  <w:kern w:val="2"/>
                                  <w:sz w:val="24"/>
                                  <w:szCs w:val="24"/>
                                  <w:rFonts w:ascii="Times New Roman" w:hAnsi="Times New Roman" w:eastAsia="Times New Roman" w:cs="Times New Roman"/>
                                  <w:color w:val="auto"/>
                                  <w:lang w:val="en-US" w:bidi="ar-SA"/>
                                </w:rPr>
                                <w:t>-char *facultate</w:t>
                              </w:r>
                            </w:p>
                          </w:txbxContent>
                        </wps:txbx>
                        <wps:bodyPr wrap="square">
                          <a:noAutofit/>
                        </wps:bodyPr>
                      </wps:wsp>
                      <wps:wsp>
                        <wps:cNvSpPr/>
                        <wps:spPr>
                          <a:xfrm>
                            <a:off x="0" y="228600"/>
                            <a:ext cx="1828800" cy="0"/>
                          </a:xfrm>
                          <a:prstGeom prst="line">
                            <a:avLst/>
                          </a:prstGeom>
                          <a:ln w="9360">
                            <a:solidFill>
                              <a:srgbClr val="000000"/>
                            </a:solidFill>
                            <a:miter/>
                          </a:ln>
                        </wps:spPr>
                        <wps:style>
                          <a:lnRef idx="0"/>
                          <a:fillRef idx="0"/>
                          <a:effectRef idx="0"/>
                          <a:fontRef idx="minor"/>
                        </wps:style>
                        <wps:bodyPr/>
                      </wps:wsp>
                      <wps:wsp>
                        <wps:cNvSpPr/>
                        <wps:spPr>
                          <a:xfrm>
                            <a:off x="0" y="571680"/>
                            <a:ext cx="18288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8pt;margin-top:86.55pt;width:144pt;height:72pt" coordorigin="-360,1731" coordsize="2880,1440">
                <v:shape id="shape_0" fillcolor="white" stroked="t" style="position:absolute;left:-360;top:1731;width:2879;height:1439" type="shapetype_202">
                  <v:textbox>
                    <w:txbxContent>
                      <w:p>
                        <w:pPr>
                          <w:overflowPunct w:val="false"/>
                          <w:bidi w:val="0"/>
                          <w:rPr/>
                        </w:pPr>
                        <w:r>
                          <w:rPr>
                            <w:kern w:val="2"/>
                            <w:sz w:val="24"/>
                            <w:szCs w:val="24"/>
                            <w:rFonts w:ascii="Times New Roman" w:hAnsi="Times New Roman" w:eastAsia="Times New Roman" w:cs="Times New Roman"/>
                            <w:color w:val="auto"/>
                            <w:lang w:val="en-US" w:bidi="ar-SA"/>
                          </w:rPr>
                          <w:t>Student</w:t>
                        </w:r>
                      </w:p>
                      <w:p>
                        <w:pPr>
                          <w:overflowPunct w:val="false"/>
                          <w:bidi w:val="0"/>
                          <w:rPr/>
                        </w:pPr>
                        <w:r>
                          <w:rPr>
                            <w:kern w:val="2"/>
                            <w:sz w:val="24"/>
                            <w:szCs w:val="24"/>
                            <w:rFonts w:ascii="Times New Roman" w:hAnsi="Times New Roman" w:eastAsia="Times New Roman" w:cs="Times New Roman"/>
                            <w:color w:val="auto"/>
                            <w:lang w:val="en-US" w:bidi="ar-SA"/>
                          </w:rPr>
                          <w:t>+Student(char *n, char *f)</w:t>
                        </w:r>
                      </w:p>
                      <w:p>
                        <w:pPr>
                          <w:overflowPunct w:val="false"/>
                          <w:bidi w:val="0"/>
                          <w:rPr/>
                        </w:pPr>
                        <w:r>
                          <w:rPr>
                            <w:kern w:val="2"/>
                            <w:sz w:val="24"/>
                            <w:szCs w:val="24"/>
                            <w:rFonts w:ascii="Times New Roman" w:hAnsi="Times New Roman" w:eastAsia="Times New Roman" w:cs="Times New Roman"/>
                            <w:color w:val="auto"/>
                            <w:lang w:val="en-US" w:bidi="ar-SA"/>
                          </w:rPr>
                          <w:t>+virtual void afisare()</w:t>
                        </w:r>
                      </w:p>
                      <w:p>
                        <w:pPr>
                          <w:overflowPunct w:val="false"/>
                          <w:bidi w:val="0"/>
                          <w:rPr/>
                        </w:pPr>
                        <w:r>
                          <w:rPr>
                            <w:kern w:val="2"/>
                            <w:sz w:val="24"/>
                            <w:szCs w:val="24"/>
                            <w:rFonts w:ascii="Times New Roman" w:hAnsi="Times New Roman" w:eastAsia="Times New Roman" w:cs="Times New Roman"/>
                            <w:color w:val="auto"/>
                            <w:lang w:val="en-US" w:bidi="ar-SA"/>
                          </w:rPr>
                          <w:t>-char *facultate</w:t>
                        </w:r>
                      </w:p>
                    </w:txbxContent>
                  </v:textbox>
                  <w10:wrap type="square"/>
                  <v:fill o:detectmouseclick="t" type="solid" color2="black"/>
                  <v:stroke color="black" weight="9360" joinstyle="miter" endcap="flat"/>
                </v:shape>
                <v:line id="shape_0" from="-360,2091" to="2519,2091" stroked="t" style="position:absolute">
                  <v:stroke color="black" weight="9360" joinstyle="miter" endcap="flat"/>
                  <v:fill o:detectmouseclick="t" on="false"/>
                </v:line>
                <v:line id="shape_0" from="-360,2631" to="2519,2631" stroked="t" style="position:absolute">
                  <v:stroke color="black" weight="9360" joinstyle="miter" endcap="flat"/>
                  <v:fill o:detectmouseclick="t" on="false"/>
                </v:line>
              </v:group>
            </w:pict>
          </mc:Fallback>
        </mc:AlternateContent>
        <mc:AlternateContent>
          <mc:Choice Requires="wps">
            <w:drawing>
              <wp:anchor behindDoc="0" distT="0" distB="0" distL="114935" distR="114935" simplePos="0" locked="0" layoutInCell="1" allowOverlap="1" relativeHeight="40">
                <wp:simplePos x="0" y="0"/>
                <wp:positionH relativeFrom="column">
                  <wp:posOffset>800100</wp:posOffset>
                </wp:positionH>
                <wp:positionV relativeFrom="paragraph">
                  <wp:posOffset>756285</wp:posOffset>
                </wp:positionV>
                <wp:extent cx="1372235" cy="343535"/>
                <wp:effectExtent l="0" t="0" r="0" b="0"/>
                <wp:wrapNone/>
                <wp:docPr id="201" name=""/>
                <a:graphic xmlns:a="http://schemas.openxmlformats.org/drawingml/2006/main">
                  <a:graphicData uri="http://schemas.microsoft.com/office/word/2010/wordprocessingShape">
                    <wps:wsp>
                      <wps:cNvSpPr/>
                      <wps:spPr>
                        <a:xfrm flipV="1">
                          <a:off x="0" y="0"/>
                          <a:ext cx="1371600" cy="34308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59.55pt" to="170.95pt,86.5pt" stroked="t" style="position:absolute;flip:y">
                <v:stroke color="black" weight="9360" endarrow="block" endarrowwidth="medium" endarrowlength="medium" joinstyle="miter" endcap="flat"/>
                <v:fill o:detectmouseclick="t" on="false"/>
              </v:line>
            </w:pict>
          </mc:Fallback>
        </mc:AlternateContent>
        <mc:AlternateContent>
          <mc:Choice Requires="wps">
            <w:drawing>
              <wp:anchor behindDoc="0" distT="0" distB="0" distL="114935" distR="114935" simplePos="0" locked="0" layoutInCell="1" allowOverlap="1" relativeHeight="41">
                <wp:simplePos x="0" y="0"/>
                <wp:positionH relativeFrom="column">
                  <wp:posOffset>3771900</wp:posOffset>
                </wp:positionH>
                <wp:positionV relativeFrom="paragraph">
                  <wp:posOffset>756285</wp:posOffset>
                </wp:positionV>
                <wp:extent cx="1143635" cy="229235"/>
                <wp:effectExtent l="0" t="0" r="0" b="0"/>
                <wp:wrapNone/>
                <wp:docPr id="202" name=""/>
                <a:graphic xmlns:a="http://schemas.openxmlformats.org/drawingml/2006/main">
                  <a:graphicData uri="http://schemas.microsoft.com/office/word/2010/wordprocessingShape">
                    <wps:wsp>
                      <wps:cNvSpPr/>
                      <wps:spPr>
                        <a:xfrm flipH="1" flipV="1">
                          <a:off x="0" y="0"/>
                          <a:ext cx="1143000" cy="2286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97pt,59.55pt" to="386.95pt,77.5pt" stroked="t" style="position:absolute;flip:xy">
                <v:stroke color="black" weight="9360" endarrow="block" endarrowwidth="medium" endarrowlength="medium" joinstyle="miter" endcap="flat"/>
                <v:fill o:detectmouseclick="t" on="false"/>
              </v:line>
            </w:pict>
          </mc:Fallback>
        </mc:AlternateContent>
      </w:r>
      <w:r>
        <w:rPr>
          <w:rFonts w:cs="Arial" w:ascii="Arial" w:hAnsi="Arial"/>
          <w:sz w:val="20"/>
          <w:szCs w:val="20"/>
        </w:rPr>
        <w:t>D</w:t>
      </w:r>
      <w:r>
        <w:rPr>
          <w:rFonts w:cs="Arial" w:ascii="Arial" w:hAnsi="Arial"/>
          <w:sz w:val="20"/>
          <w:szCs w:val="20"/>
        </w:rPr>
        <w:t>eclarati si implementati clasele din urmatoarea diagrama UML (Unified Modeling  Language)</w:t>
      </w:r>
    </w:p>
    <w:p>
      <w:pPr>
        <w:pStyle w:val="PlainText"/>
        <w:rPr>
          <w:rFonts w:ascii="Arial" w:hAnsi="Arial" w:eastAsia="MS Mincho;ＭＳ 明朝" w:cs="Arial"/>
          <w:sz w:val="20"/>
          <w:szCs w:val="20"/>
        </w:rPr>
      </w:pPr>
      <w:r>
        <w:rPr>
          <w:rFonts w:eastAsia="MS Mincho;ＭＳ 明朝" w:cs="Arial" w:ascii="Arial" w:hAnsi="Arial"/>
          <w:sz w:val="20"/>
          <w:szCs w:val="20"/>
        </w:rPr>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r>
    </w:p>
    <w:p>
      <w:pPr>
        <w:pStyle w:val="PlainText"/>
        <w:numPr>
          <w:ilvl w:val="0"/>
          <w:numId w:val="2"/>
        </w:numPr>
        <w:rPr/>
      </w:pPr>
      <w:r>
        <w:rPr>
          <w:rFonts w:cs="Arial" w:ascii="Arial" w:hAnsi="Arial"/>
        </w:rPr>
        <w:t>Fie urm</w:t>
      </w:r>
      <w:r>
        <w:rPr>
          <w:rFonts w:cs="Arial" w:ascii="Arial" w:hAnsi="Arial"/>
          <w:lang w:val="ro-RO"/>
        </w:rPr>
        <w:t>ătorul program C++:</w:t>
      </w:r>
    </w:p>
    <w:p>
      <w:pPr>
        <w:pStyle w:val="PlainText"/>
        <w:rPr>
          <w:rFonts w:ascii="Arial" w:hAnsi="Arial" w:cs="Arial"/>
          <w:lang w:val="ro-RO"/>
        </w:rPr>
      </w:pPr>
      <w:r>
        <w:rPr>
          <w:rFonts w:cs="Arial" w:ascii="Arial" w:hAnsi="Arial"/>
          <w:lang w:val="ro-RO"/>
        </w:rPr>
      </w:r>
    </w:p>
    <w:p>
      <w:pPr>
        <w:pStyle w:val="PlainText"/>
        <w:rPr>
          <w:rFonts w:ascii="Arial" w:hAnsi="Arial" w:cs="Arial"/>
        </w:rPr>
      </w:pPr>
      <w:r>
        <w:rPr>
          <w:rFonts w:cs="Arial" w:ascii="Arial" w:hAnsi="Arial"/>
        </w:rPr>
        <w:t>#include &lt;iostream.h&gt;</w:t>
      </w:r>
    </w:p>
    <w:p>
      <w:pPr>
        <w:pStyle w:val="PlainText"/>
        <w:rPr>
          <w:rFonts w:ascii="Arial" w:hAnsi="Arial" w:cs="Arial"/>
        </w:rPr>
      </w:pPr>
      <w:r>
        <w:rPr>
          <w:rFonts w:cs="Arial" w:ascii="Arial" w:hAnsi="Arial"/>
        </w:rPr>
        <w:t>class A{</w:t>
      </w:r>
    </w:p>
    <w:p>
      <w:pPr>
        <w:pStyle w:val="PlainText"/>
        <w:rPr>
          <w:rFonts w:ascii="Arial" w:hAnsi="Arial" w:cs="Arial"/>
        </w:rPr>
      </w:pPr>
      <w:r>
        <w:rPr>
          <w:rFonts w:cs="Arial" w:ascii="Arial" w:hAnsi="Arial"/>
        </w:rPr>
        <w:t>public:</w:t>
      </w:r>
    </w:p>
    <w:p>
      <w:pPr>
        <w:pStyle w:val="PlainText"/>
        <w:rPr>
          <w:rFonts w:ascii="Arial" w:hAnsi="Arial" w:cs="Arial"/>
        </w:rPr>
      </w:pPr>
      <w:r>
        <w:rPr>
          <w:rFonts w:cs="Arial" w:ascii="Arial" w:hAnsi="Arial"/>
        </w:rPr>
        <w:tab/>
        <w:t>void st(){cout&lt;&lt;"metoda A::st()"&lt;&lt;endl;}</w:t>
      </w:r>
    </w:p>
    <w:p>
      <w:pPr>
        <w:pStyle w:val="PlainText"/>
        <w:rPr>
          <w:rFonts w:ascii="Arial" w:hAnsi="Arial" w:cs="Arial"/>
        </w:rPr>
      </w:pPr>
      <w:r>
        <w:rPr>
          <w:rFonts w:cs="Arial" w:ascii="Arial" w:hAnsi="Arial"/>
        </w:rPr>
        <w:tab/>
        <w:t>virtual void vrt(){cout&lt;&lt;"metoda A::vrt()"&lt;&lt;endl;}</w:t>
      </w:r>
    </w:p>
    <w:p>
      <w:pPr>
        <w:pStyle w:val="PlainText"/>
        <w:rPr>
          <w:rFonts w:ascii="Arial" w:hAnsi="Arial" w:cs="Arial"/>
        </w:rPr>
      </w:pPr>
      <w:r>
        <w:rPr>
          <w:rFonts w:cs="Arial" w:ascii="Arial" w:hAnsi="Arial"/>
        </w:rPr>
        <w:tab/>
        <w:t>void stafis(){cout&lt;&lt;"metoda A::stafis()"&lt;&lt;endl; st(); vrt(); }</w:t>
      </w:r>
    </w:p>
    <w:p>
      <w:pPr>
        <w:pStyle w:val="PlainText"/>
        <w:rPr>
          <w:rFonts w:ascii="Arial" w:hAnsi="Arial" w:cs="Arial"/>
        </w:rPr>
      </w:pPr>
      <w:r>
        <w:rPr>
          <w:rFonts w:cs="Arial" w:ascii="Arial" w:hAnsi="Arial"/>
        </w:rPr>
        <w:tab/>
        <w:t>virtual void vrtafis(){</w:t>
      </w:r>
    </w:p>
    <w:p>
      <w:pPr>
        <w:pStyle w:val="PlainText"/>
        <w:ind w:start="720" w:firstLine="720"/>
        <w:rPr>
          <w:rFonts w:ascii="Arial" w:hAnsi="Arial" w:cs="Arial"/>
        </w:rPr>
      </w:pPr>
      <w:r>
        <w:rPr>
          <w:rFonts w:cs="Arial" w:ascii="Arial" w:hAnsi="Arial"/>
        </w:rPr>
        <w:t xml:space="preserve">cout&lt;&lt;"metoda A::vrtafis()"&lt;&lt;endl; st(); vrt(); </w:t>
      </w:r>
    </w:p>
    <w:p>
      <w:pPr>
        <w:pStyle w:val="PlainText"/>
        <w:rPr>
          <w:rFonts w:ascii="Arial" w:hAnsi="Arial" w:cs="Arial"/>
        </w:rPr>
      </w:pPr>
      <w:r>
        <w:rPr>
          <w:rFonts w:eastAsia="Arial" w:cs="Arial" w:ascii="Arial" w:hAnsi="Arial"/>
        </w:rPr>
        <w:t xml:space="preserve">      </w:t>
      </w:r>
      <w:r>
        <w:rPr>
          <w:rFonts w:cs="Arial" w:ascii="Arial" w:hAnsi="Arial"/>
        </w:rPr>
        <w:t>}</w:t>
      </w:r>
    </w:p>
    <w:p>
      <w:pPr>
        <w:pStyle w:val="PlainText"/>
        <w:rPr>
          <w:rFonts w:ascii="Arial" w:hAnsi="Arial" w:cs="Arial"/>
        </w:rPr>
      </w:pPr>
      <w:r>
        <w:rPr>
          <w:rFonts w:cs="Arial" w:ascii="Arial" w:hAnsi="Arial"/>
        </w:rPr>
        <w:t>};</w:t>
      </w:r>
    </w:p>
    <w:p>
      <w:pPr>
        <w:pStyle w:val="PlainText"/>
        <w:rPr>
          <w:rFonts w:ascii="Arial" w:hAnsi="Arial" w:cs="Arial"/>
        </w:rPr>
      </w:pPr>
      <w:r>
        <w:rPr>
          <w:rFonts w:cs="Arial" w:ascii="Arial" w:hAnsi="Arial"/>
        </w:rPr>
        <w:t>class B: public A{</w:t>
      </w:r>
    </w:p>
    <w:p>
      <w:pPr>
        <w:pStyle w:val="PlainText"/>
        <w:rPr>
          <w:rFonts w:ascii="Arial" w:hAnsi="Arial" w:cs="Arial"/>
        </w:rPr>
      </w:pPr>
      <w:r>
        <w:rPr>
          <w:rFonts w:cs="Arial" w:ascii="Arial" w:hAnsi="Arial"/>
        </w:rPr>
        <w:t>public:</w:t>
      </w:r>
    </w:p>
    <w:p>
      <w:pPr>
        <w:pStyle w:val="PlainText"/>
        <w:rPr>
          <w:rFonts w:ascii="Arial" w:hAnsi="Arial" w:cs="Arial"/>
        </w:rPr>
      </w:pPr>
      <w:r>
        <w:rPr>
          <w:rFonts w:cs="Arial" w:ascii="Arial" w:hAnsi="Arial"/>
        </w:rPr>
        <w:tab/>
        <w:t>void st(){cout&lt;&lt;"metoda B::st()"&lt;&lt;endl;}</w:t>
      </w:r>
    </w:p>
    <w:p>
      <w:pPr>
        <w:pStyle w:val="PlainText"/>
        <w:rPr>
          <w:rFonts w:ascii="Arial" w:hAnsi="Arial" w:cs="Arial"/>
        </w:rPr>
      </w:pPr>
      <w:r>
        <w:rPr>
          <w:rFonts w:cs="Arial" w:ascii="Arial" w:hAnsi="Arial"/>
        </w:rPr>
        <w:tab/>
        <w:t>virtual void vrt(){cout&lt;&lt;"metoda B::vrt()"&lt;&lt;endl;}</w:t>
      </w:r>
    </w:p>
    <w:p>
      <w:pPr>
        <w:pStyle w:val="PlainText"/>
        <w:rPr>
          <w:rFonts w:ascii="Arial" w:hAnsi="Arial" w:cs="Arial"/>
        </w:rPr>
      </w:pPr>
      <w:r>
        <w:rPr>
          <w:rFonts w:cs="Arial" w:ascii="Arial" w:hAnsi="Arial"/>
        </w:rPr>
        <w:tab/>
        <w:t>void stafis(){cout&lt;&lt;"metoda B::stafis()"&lt;&lt;endl; st(); vrt(); }</w:t>
      </w:r>
    </w:p>
    <w:p>
      <w:pPr>
        <w:pStyle w:val="PlainText"/>
        <w:rPr>
          <w:rFonts w:ascii="Arial" w:hAnsi="Arial" w:cs="Arial"/>
        </w:rPr>
      </w:pPr>
      <w:r>
        <w:rPr>
          <w:rFonts w:cs="Arial" w:ascii="Arial" w:hAnsi="Arial"/>
        </w:rPr>
        <w:tab/>
        <w:t>virtual void vrtafis(){</w:t>
      </w:r>
    </w:p>
    <w:p>
      <w:pPr>
        <w:pStyle w:val="PlainText"/>
        <w:rPr>
          <w:rFonts w:ascii="Arial" w:hAnsi="Arial" w:cs="Arial"/>
        </w:rPr>
      </w:pPr>
      <w:r>
        <w:rPr>
          <w:rFonts w:eastAsia="Arial" w:cs="Arial" w:ascii="Arial" w:hAnsi="Arial"/>
        </w:rPr>
        <w:t xml:space="preserve">             </w:t>
      </w:r>
      <w:r>
        <w:rPr>
          <w:rFonts w:cs="Arial" w:ascii="Arial" w:hAnsi="Arial"/>
        </w:rPr>
        <w:t xml:space="preserve">cout&lt;&lt;"metoda B::vrtafis()"&lt;&lt;endl; st(); vrt(); </w:t>
      </w:r>
    </w:p>
    <w:p>
      <w:pPr>
        <w:pStyle w:val="PlainText"/>
        <w:rPr>
          <w:rFonts w:ascii="Arial" w:hAnsi="Arial" w:cs="Arial"/>
        </w:rPr>
      </w:pPr>
      <w:r>
        <w:rPr>
          <w:rFonts w:eastAsia="Arial" w:cs="Arial" w:ascii="Arial" w:hAnsi="Arial"/>
        </w:rPr>
        <w:t xml:space="preserve">      </w:t>
      </w:r>
      <w:r>
        <w:rPr>
          <w:rFonts w:cs="Arial" w:ascii="Arial" w:hAnsi="Arial"/>
        </w:rPr>
        <w:t>}</w:t>
      </w:r>
    </w:p>
    <w:p>
      <w:pPr>
        <w:pStyle w:val="PlainText"/>
        <w:rPr>
          <w:rFonts w:ascii="Arial" w:hAnsi="Arial" w:cs="Arial"/>
        </w:rPr>
      </w:pPr>
      <w:r>
        <w:rPr>
          <w:rFonts w:cs="Arial" w:ascii="Arial" w:hAnsi="Arial"/>
        </w:rPr>
        <w:t>};</w:t>
      </w:r>
    </w:p>
    <w:p>
      <w:pPr>
        <w:pStyle w:val="PlainText"/>
        <w:rPr>
          <w:rFonts w:ascii="Arial" w:hAnsi="Arial" w:cs="Arial"/>
        </w:rPr>
      </w:pPr>
      <w:r>
        <w:rPr>
          <w:rFonts w:cs="Arial" w:ascii="Arial" w:hAnsi="Arial"/>
        </w:rPr>
        <w:t>void main(){</w:t>
      </w:r>
    </w:p>
    <w:p>
      <w:pPr>
        <w:pStyle w:val="PlainText"/>
        <w:rPr>
          <w:rFonts w:ascii="Arial" w:hAnsi="Arial" w:cs="Arial"/>
        </w:rPr>
      </w:pPr>
      <w:r>
        <w:rPr>
          <w:rFonts w:cs="Arial" w:ascii="Arial" w:hAnsi="Arial"/>
        </w:rPr>
        <w:tab/>
        <w:t>A a, *p;</w:t>
      </w:r>
    </w:p>
    <w:p>
      <w:pPr>
        <w:pStyle w:val="PlainText"/>
        <w:rPr>
          <w:rFonts w:ascii="Arial" w:hAnsi="Arial" w:cs="Arial"/>
        </w:rPr>
      </w:pPr>
      <w:r>
        <w:rPr>
          <w:rFonts w:cs="Arial" w:ascii="Arial" w:hAnsi="Arial"/>
        </w:rPr>
        <w:tab/>
        <w:t>B b;</w:t>
      </w:r>
    </w:p>
    <w:p>
      <w:pPr>
        <w:pStyle w:val="PlainText"/>
        <w:rPr>
          <w:rFonts w:ascii="Arial" w:hAnsi="Arial" w:cs="Arial"/>
        </w:rPr>
      </w:pPr>
      <w:r>
        <w:rPr>
          <w:rFonts w:cs="Arial" w:ascii="Arial" w:hAnsi="Arial"/>
        </w:rPr>
      </w:r>
    </w:p>
    <w:p>
      <w:pPr>
        <w:pStyle w:val="PlainText"/>
        <w:rPr>
          <w:rFonts w:ascii="Arial" w:hAnsi="Arial" w:cs="Arial"/>
        </w:rPr>
      </w:pPr>
      <w:r>
        <w:rPr>
          <w:rFonts w:cs="Arial" w:ascii="Arial" w:hAnsi="Arial"/>
        </w:rPr>
        <w:tab/>
        <w:t>cout&lt;&lt;"Obiectul a"&lt;&lt;endl;</w:t>
      </w:r>
    </w:p>
    <w:p>
      <w:pPr>
        <w:pStyle w:val="PlainText"/>
        <w:rPr>
          <w:rFonts w:ascii="Arial" w:hAnsi="Arial" w:cs="Arial"/>
        </w:rPr>
      </w:pPr>
      <w:r>
        <w:rPr>
          <w:rFonts w:cs="Arial" w:ascii="Arial" w:hAnsi="Arial"/>
        </w:rPr>
        <w:tab/>
        <w:t>p=&amp;a;</w:t>
      </w:r>
    </w:p>
    <w:p>
      <w:pPr>
        <w:pStyle w:val="PlainText"/>
        <w:rPr>
          <w:rFonts w:ascii="Arial" w:hAnsi="Arial" w:cs="Arial"/>
        </w:rPr>
      </w:pPr>
      <w:r>
        <w:rPr>
          <w:rFonts w:cs="Arial" w:ascii="Arial" w:hAnsi="Arial"/>
        </w:rPr>
        <w:tab/>
        <w:t>p-&gt;st();</w:t>
      </w:r>
    </w:p>
    <w:p>
      <w:pPr>
        <w:pStyle w:val="PlainText"/>
        <w:rPr>
          <w:rFonts w:ascii="Arial" w:hAnsi="Arial" w:cs="Arial"/>
        </w:rPr>
      </w:pPr>
      <w:r>
        <w:rPr>
          <w:rFonts w:cs="Arial" w:ascii="Arial" w:hAnsi="Arial"/>
        </w:rPr>
        <w:tab/>
        <w:t>p-&gt;vrt();</w:t>
      </w:r>
    </w:p>
    <w:p>
      <w:pPr>
        <w:pStyle w:val="PlainText"/>
        <w:rPr>
          <w:rFonts w:ascii="Arial" w:hAnsi="Arial" w:cs="Arial"/>
        </w:rPr>
      </w:pPr>
      <w:r>
        <w:rPr>
          <w:rFonts w:cs="Arial" w:ascii="Arial" w:hAnsi="Arial"/>
        </w:rPr>
        <w:tab/>
        <w:t>p-&gt;stafis();</w:t>
      </w:r>
    </w:p>
    <w:p>
      <w:pPr>
        <w:pStyle w:val="PlainText"/>
        <w:rPr>
          <w:rFonts w:ascii="Arial" w:hAnsi="Arial" w:cs="Arial"/>
        </w:rPr>
      </w:pPr>
      <w:r>
        <w:rPr>
          <w:rFonts w:cs="Arial" w:ascii="Arial" w:hAnsi="Arial"/>
        </w:rPr>
        <w:tab/>
        <w:t>p-&gt;vrtafis();</w:t>
      </w:r>
    </w:p>
    <w:p>
      <w:pPr>
        <w:pStyle w:val="PlainText"/>
        <w:rPr>
          <w:rFonts w:ascii="Arial" w:hAnsi="Arial" w:cs="Arial"/>
        </w:rPr>
      </w:pPr>
      <w:r>
        <w:rPr>
          <w:rFonts w:cs="Arial" w:ascii="Arial" w:hAnsi="Arial"/>
        </w:rPr>
      </w:r>
    </w:p>
    <w:p>
      <w:pPr>
        <w:pStyle w:val="PlainText"/>
        <w:rPr>
          <w:rFonts w:ascii="Arial" w:hAnsi="Arial" w:cs="Arial"/>
        </w:rPr>
      </w:pPr>
      <w:r>
        <w:rPr>
          <w:rFonts w:cs="Arial" w:ascii="Arial" w:hAnsi="Arial"/>
        </w:rPr>
        <w:tab/>
        <w:t>cout&lt;&lt;"Obiectul b"&lt;&lt;endl;</w:t>
      </w:r>
    </w:p>
    <w:p>
      <w:pPr>
        <w:pStyle w:val="PlainText"/>
        <w:rPr>
          <w:rFonts w:ascii="Arial" w:hAnsi="Arial" w:cs="Arial"/>
        </w:rPr>
      </w:pPr>
      <w:r>
        <w:rPr>
          <w:rFonts w:cs="Arial" w:ascii="Arial" w:hAnsi="Arial"/>
        </w:rPr>
        <w:tab/>
        <w:t>p=&amp;b;</w:t>
      </w:r>
    </w:p>
    <w:p>
      <w:pPr>
        <w:pStyle w:val="PlainText"/>
        <w:rPr>
          <w:rFonts w:ascii="Arial" w:hAnsi="Arial" w:cs="Arial"/>
        </w:rPr>
      </w:pPr>
      <w:r>
        <w:rPr>
          <w:rFonts w:cs="Arial" w:ascii="Arial" w:hAnsi="Arial"/>
        </w:rPr>
        <w:tab/>
        <w:t>p-&gt;st();</w:t>
      </w:r>
    </w:p>
    <w:p>
      <w:pPr>
        <w:pStyle w:val="PlainText"/>
        <w:rPr>
          <w:rFonts w:ascii="Arial" w:hAnsi="Arial" w:cs="Arial"/>
        </w:rPr>
      </w:pPr>
      <w:r>
        <w:rPr>
          <w:rFonts w:cs="Arial" w:ascii="Arial" w:hAnsi="Arial"/>
        </w:rPr>
        <w:tab/>
        <w:t>p-&gt;vrt();</w:t>
      </w:r>
    </w:p>
    <w:p>
      <w:pPr>
        <w:pStyle w:val="PlainText"/>
        <w:rPr>
          <w:rFonts w:ascii="Arial" w:hAnsi="Arial" w:cs="Arial"/>
        </w:rPr>
      </w:pPr>
      <w:r>
        <w:rPr>
          <w:rFonts w:cs="Arial" w:ascii="Arial" w:hAnsi="Arial"/>
        </w:rPr>
        <w:tab/>
        <w:t>p-&gt;stafis();</w:t>
      </w:r>
    </w:p>
    <w:p>
      <w:pPr>
        <w:pStyle w:val="PlainText"/>
        <w:rPr>
          <w:rFonts w:ascii="Arial" w:hAnsi="Arial" w:cs="Arial"/>
        </w:rPr>
      </w:pPr>
      <w:r>
        <w:rPr>
          <w:rFonts w:cs="Arial" w:ascii="Arial" w:hAnsi="Arial"/>
        </w:rPr>
        <w:tab/>
        <w:t>p-&gt;vrtafis();</w:t>
      </w:r>
    </w:p>
    <w:p>
      <w:pPr>
        <w:pStyle w:val="PlainText"/>
        <w:rPr>
          <w:rFonts w:ascii="Arial" w:hAnsi="Arial" w:cs="Arial"/>
        </w:rPr>
      </w:pPr>
      <w:r>
        <w:rPr>
          <w:rFonts w:cs="Arial" w:ascii="Arial" w:hAnsi="Arial"/>
        </w:rPr>
      </w:r>
    </w:p>
    <w:p>
      <w:pPr>
        <w:pStyle w:val="PlainText"/>
        <w:rPr>
          <w:rFonts w:ascii="Arial" w:hAnsi="Arial" w:cs="Arial"/>
        </w:rPr>
      </w:pPr>
      <w:r>
        <w:rPr>
          <w:rFonts w:cs="Arial" w:ascii="Arial" w:hAnsi="Arial"/>
        </w:rPr>
        <w:t>}</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Ce se afişează prin executarea sa? Explicaţi fiecare linie afişată.</w:t>
      </w:r>
    </w:p>
    <w:p>
      <w:pPr>
        <w:pStyle w:val="Normal"/>
        <w:rPr>
          <w:rFonts w:ascii="Arial" w:hAnsi="Arial" w:cs="Arial"/>
          <w:sz w:val="20"/>
          <w:szCs w:val="20"/>
        </w:rPr>
      </w:pPr>
      <w:r>
        <w:rPr>
          <w:rFonts w:cs="Arial" w:ascii="Arial" w:hAnsi="Arial"/>
          <w:sz w:val="20"/>
          <w:szCs w:val="20"/>
        </w:rPr>
        <w:t>R.</w:t>
      </w:r>
    </w:p>
    <w:p>
      <w:pPr>
        <w:pStyle w:val="Normal"/>
        <w:rPr>
          <w:rFonts w:ascii="Arial" w:hAnsi="Arial" w:cs="Arial"/>
          <w:sz w:val="20"/>
          <w:szCs w:val="20"/>
        </w:rPr>
      </w:pPr>
      <w:r>
        <w:rPr>
          <w:rFonts w:cs="Arial" w:ascii="Arial" w:hAnsi="Arial"/>
          <w:sz w:val="20"/>
          <w:szCs w:val="20"/>
        </w:rPr>
      </w:r>
    </w:p>
    <w:p>
      <w:pPr>
        <w:sectPr>
          <w:type w:val="nextPage"/>
          <w:pgSz w:w="13559" w:h="15840"/>
          <w:pgMar w:left="1800" w:right="3119" w:header="0" w:top="1440" w:footer="0" w:bottom="1440" w:gutter="0"/>
          <w:pgNumType w:fmt="decimal"/>
          <w:formProt w:val="false"/>
          <w:textDirection w:val="lrTb"/>
          <w:docGrid w:type="default" w:linePitch="360" w:charSpace="0"/>
        </w:sectPr>
      </w:pPr>
    </w:p>
    <w:p>
      <w:pPr>
        <w:pStyle w:val="Normal"/>
        <w:rPr>
          <w:rFonts w:ascii="Arial" w:hAnsi="Arial" w:cs="Arial"/>
          <w:sz w:val="20"/>
          <w:szCs w:val="20"/>
        </w:rPr>
      </w:pPr>
      <w:r>
        <w:rPr>
          <w:rFonts w:cs="Arial" w:ascii="Arial" w:hAnsi="Arial"/>
          <w:sz w:val="20"/>
          <w:szCs w:val="20"/>
        </w:rPr>
        <w:t>Obiectul a</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 xml:space="preserve">metoda A::st();  </w:t>
      </w:r>
    </w:p>
    <w:p>
      <w:pPr>
        <w:pStyle w:val="Normal"/>
        <w:rPr>
          <w:rFonts w:ascii="Arial" w:hAnsi="Arial" w:cs="Arial"/>
          <w:sz w:val="20"/>
          <w:szCs w:val="20"/>
        </w:rPr>
      </w:pPr>
      <w:r>
        <w:rPr>
          <w:rFonts w:cs="Arial" w:ascii="Arial" w:hAnsi="Arial"/>
          <w:sz w:val="20"/>
          <w:szCs w:val="20"/>
        </w:rPr>
        <w:t xml:space="preserve">metoda A::vrt();  </w:t>
      </w:r>
    </w:p>
    <w:p>
      <w:pPr>
        <w:pStyle w:val="Normal"/>
        <w:rPr>
          <w:rFonts w:ascii="Arial" w:hAnsi="Arial" w:cs="Arial"/>
          <w:sz w:val="20"/>
          <w:szCs w:val="20"/>
        </w:rPr>
      </w:pPr>
      <w:r>
        <w:rPr>
          <w:rFonts w:cs="Arial" w:ascii="Arial" w:hAnsi="Arial"/>
          <w:sz w:val="20"/>
          <w:szCs w:val="20"/>
        </w:rPr>
        <w:t xml:space="preserve">metoda A::stafis();  </w:t>
      </w:r>
    </w:p>
    <w:p>
      <w:pPr>
        <w:pStyle w:val="Normal"/>
        <w:rPr>
          <w:rFonts w:ascii="Arial" w:hAnsi="Arial" w:cs="Arial"/>
          <w:sz w:val="20"/>
          <w:szCs w:val="20"/>
        </w:rPr>
      </w:pPr>
      <w:r>
        <w:rPr>
          <w:rFonts w:cs="Arial" w:ascii="Arial" w:hAnsi="Arial"/>
          <w:sz w:val="20"/>
          <w:szCs w:val="20"/>
        </w:rPr>
        <w:t xml:space="preserve">metoda A::st();  </w:t>
      </w:r>
    </w:p>
    <w:p>
      <w:pPr>
        <w:pStyle w:val="Normal"/>
        <w:rPr>
          <w:rFonts w:ascii="Arial" w:hAnsi="Arial" w:cs="Arial"/>
          <w:sz w:val="20"/>
          <w:szCs w:val="20"/>
        </w:rPr>
      </w:pPr>
      <w:r>
        <w:rPr>
          <w:rFonts w:cs="Arial" w:ascii="Arial" w:hAnsi="Arial"/>
          <w:sz w:val="20"/>
          <w:szCs w:val="20"/>
        </w:rPr>
        <w:t xml:space="preserve">metoda A::vrt();  </w:t>
      </w:r>
    </w:p>
    <w:p>
      <w:pPr>
        <w:pStyle w:val="Normal"/>
        <w:rPr>
          <w:rFonts w:ascii="Arial" w:hAnsi="Arial" w:cs="Arial"/>
          <w:sz w:val="20"/>
          <w:szCs w:val="20"/>
        </w:rPr>
      </w:pPr>
      <w:r>
        <w:rPr>
          <w:rFonts w:cs="Arial" w:ascii="Arial" w:hAnsi="Arial"/>
          <w:sz w:val="20"/>
          <w:szCs w:val="20"/>
        </w:rPr>
        <w:t xml:space="preserve">metoda A::vrtafis();  </w:t>
      </w:r>
    </w:p>
    <w:p>
      <w:pPr>
        <w:pStyle w:val="Normal"/>
        <w:rPr>
          <w:rFonts w:ascii="Arial" w:hAnsi="Arial" w:cs="Arial"/>
          <w:sz w:val="20"/>
          <w:szCs w:val="20"/>
        </w:rPr>
      </w:pPr>
      <w:r>
        <w:rPr>
          <w:rFonts w:cs="Arial" w:ascii="Arial" w:hAnsi="Arial"/>
          <w:sz w:val="20"/>
          <w:szCs w:val="20"/>
        </w:rPr>
        <w:t xml:space="preserve">metoda A::st();  </w:t>
      </w:r>
    </w:p>
    <w:p>
      <w:pPr>
        <w:pStyle w:val="Normal"/>
        <w:rPr>
          <w:rFonts w:ascii="Arial" w:hAnsi="Arial" w:cs="Arial"/>
          <w:sz w:val="20"/>
          <w:szCs w:val="20"/>
        </w:rPr>
      </w:pPr>
      <w:r>
        <w:rPr>
          <w:rFonts w:cs="Arial" w:ascii="Arial" w:hAnsi="Arial"/>
          <w:sz w:val="20"/>
          <w:szCs w:val="20"/>
        </w:rPr>
        <w:t xml:space="preserve">metoda A::vrt();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Obiectul b</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 xml:space="preserve">metoda A::st();  </w:t>
      </w:r>
    </w:p>
    <w:p>
      <w:pPr>
        <w:pStyle w:val="Normal"/>
        <w:rPr>
          <w:rFonts w:ascii="Arial" w:hAnsi="Arial" w:cs="Arial"/>
          <w:sz w:val="20"/>
          <w:szCs w:val="20"/>
        </w:rPr>
      </w:pPr>
      <w:r>
        <w:rPr>
          <w:rFonts w:cs="Arial" w:ascii="Arial" w:hAnsi="Arial"/>
          <w:sz w:val="20"/>
          <w:szCs w:val="20"/>
        </w:rPr>
        <w:t xml:space="preserve">metoda B::vrt();  </w:t>
      </w:r>
    </w:p>
    <w:p>
      <w:pPr>
        <w:pStyle w:val="Normal"/>
        <w:rPr>
          <w:rFonts w:ascii="Arial" w:hAnsi="Arial" w:cs="Arial"/>
          <w:sz w:val="20"/>
          <w:szCs w:val="20"/>
        </w:rPr>
      </w:pPr>
      <w:r>
        <w:rPr>
          <w:rFonts w:cs="Arial" w:ascii="Arial" w:hAnsi="Arial"/>
          <w:sz w:val="20"/>
          <w:szCs w:val="20"/>
        </w:rPr>
        <w:t xml:space="preserve">metoda A::stafis();  </w:t>
      </w:r>
    </w:p>
    <w:p>
      <w:pPr>
        <w:pStyle w:val="Normal"/>
        <w:rPr>
          <w:rFonts w:ascii="Arial" w:hAnsi="Arial" w:cs="Arial"/>
          <w:sz w:val="20"/>
          <w:szCs w:val="20"/>
        </w:rPr>
      </w:pPr>
      <w:r>
        <w:rPr>
          <w:rFonts w:cs="Arial" w:ascii="Arial" w:hAnsi="Arial"/>
          <w:sz w:val="20"/>
          <w:szCs w:val="20"/>
        </w:rPr>
        <w:t xml:space="preserve">metoda A::st();  </w:t>
      </w:r>
    </w:p>
    <w:p>
      <w:pPr>
        <w:pStyle w:val="Normal"/>
        <w:rPr>
          <w:rFonts w:ascii="Arial" w:hAnsi="Arial" w:cs="Arial"/>
          <w:sz w:val="20"/>
          <w:szCs w:val="20"/>
        </w:rPr>
      </w:pPr>
      <w:r>
        <w:rPr>
          <w:rFonts w:cs="Arial" w:ascii="Arial" w:hAnsi="Arial"/>
          <w:sz w:val="20"/>
          <w:szCs w:val="20"/>
        </w:rPr>
        <w:t xml:space="preserve">metoda B::vrt();  </w:t>
      </w:r>
    </w:p>
    <w:p>
      <w:pPr>
        <w:pStyle w:val="Normal"/>
        <w:rPr>
          <w:rFonts w:ascii="Arial" w:hAnsi="Arial" w:cs="Arial"/>
          <w:sz w:val="20"/>
          <w:szCs w:val="20"/>
        </w:rPr>
      </w:pPr>
      <w:r>
        <w:rPr>
          <w:rFonts w:cs="Arial" w:ascii="Arial" w:hAnsi="Arial"/>
          <w:sz w:val="20"/>
          <w:szCs w:val="20"/>
        </w:rPr>
        <w:t xml:space="preserve">metoda B::vrtafis();  </w:t>
      </w:r>
    </w:p>
    <w:p>
      <w:pPr>
        <w:pStyle w:val="Normal"/>
        <w:rPr>
          <w:rFonts w:ascii="Arial" w:hAnsi="Arial" w:cs="Arial"/>
          <w:sz w:val="20"/>
          <w:szCs w:val="20"/>
        </w:rPr>
      </w:pPr>
      <w:r>
        <w:rPr>
          <w:rFonts w:cs="Arial" w:ascii="Arial" w:hAnsi="Arial"/>
          <w:sz w:val="20"/>
          <w:szCs w:val="20"/>
        </w:rPr>
        <w:t xml:space="preserve">metoda B::st();  </w:t>
      </w:r>
    </w:p>
    <w:p>
      <w:pPr>
        <w:pStyle w:val="Normal"/>
        <w:rPr>
          <w:rFonts w:ascii="Arial" w:hAnsi="Arial" w:cs="Arial"/>
          <w:sz w:val="20"/>
          <w:szCs w:val="20"/>
        </w:rPr>
      </w:pPr>
      <w:r>
        <w:rPr>
          <w:rFonts w:cs="Arial" w:ascii="Arial" w:hAnsi="Arial"/>
          <w:sz w:val="20"/>
          <w:szCs w:val="20"/>
        </w:rPr>
        <w:t xml:space="preserve">metoda B::vrt();  </w:t>
      </w:r>
    </w:p>
    <w:p>
      <w:pPr>
        <w:sectPr>
          <w:type w:val="continuous"/>
          <w:pgSz w:w="13559" w:h="15840"/>
          <w:pgMar w:left="1800" w:right="3119" w:header="0" w:top="1440" w:footer="0" w:bottom="1440" w:gutter="0"/>
          <w:cols w:num="2" w:space="708" w:equalWidth="true" w:sep="false"/>
          <w:formProt w:val="false"/>
          <w:textDirection w:val="lrTb"/>
          <w:docGrid w:type="default" w:linePitch="360" w:charSpace="0"/>
        </w:sectPr>
      </w:pPr>
    </w:p>
    <w:p>
      <w:pPr>
        <w:pStyle w:val="PlainText"/>
        <w:numPr>
          <w:ilvl w:val="0"/>
          <w:numId w:val="2"/>
        </w:numPr>
        <w:rPr>
          <w:rFonts w:ascii="Arial" w:hAnsi="Arial" w:eastAsia="MS Mincho;ＭＳ 明朝" w:cs="Arial"/>
          <w:bCs/>
        </w:rPr>
      </w:pPr>
      <w:r>
        <w:rPr>
          <w:rFonts w:eastAsia="MS Mincho;ＭＳ 明朝" w:cs="Arial" w:ascii="Arial" w:hAnsi="Arial"/>
          <w:bCs/>
        </w:rPr>
        <w:t>Matrice</w:t>
      </w:r>
    </w:p>
    <w:p>
      <w:pPr>
        <w:pStyle w:val="PlainText"/>
        <w:rPr>
          <w:rFonts w:ascii="Arial" w:hAnsi="Arial" w:eastAsia="MS Mincho;ＭＳ 明朝" w:cs="Arial"/>
          <w:b/>
          <w:b/>
          <w:bCs/>
        </w:rPr>
      </w:pPr>
      <w:r>
        <w:rPr>
          <w:rFonts w:eastAsia="MS Mincho;ＭＳ 明朝" w:cs="Arial" w:ascii="Arial" w:hAnsi="Arial"/>
          <w:b/>
          <w:bCs/>
        </w:rPr>
      </w:r>
    </w:p>
    <w:p>
      <w:pPr>
        <w:pStyle w:val="PlainText"/>
        <w:rPr>
          <w:rFonts w:ascii="Arial" w:hAnsi="Arial" w:eastAsia="MS Mincho;ＭＳ 明朝" w:cs="Arial"/>
        </w:rPr>
      </w:pPr>
      <w:r>
        <w:rPr>
          <w:rFonts w:eastAsia="MS Mincho;ＭＳ 明朝" w:cs="Arial" w:ascii="Arial" w:hAnsi="Arial"/>
        </w:rPr>
        <w:t>Fie urmatoarea schita a clasei Matrice,</w:t>
      </w:r>
    </w:p>
    <w:p>
      <w:pPr>
        <w:pStyle w:val="PlainText"/>
        <w:rPr>
          <w:rFonts w:ascii="Arial" w:hAnsi="Arial" w:eastAsia="MS Mincho;ＭＳ 明朝" w:cs="Arial"/>
        </w:rPr>
      </w:pPr>
      <w:r>
        <w:rPr>
          <w:rFonts w:eastAsia="MS Mincho;ＭＳ 明朝" w:cs="Arial" w:ascii="Arial" w:hAnsi="Arial"/>
        </w:rPr>
        <w:t>ale carei obiecte sunt matrice de numere reale:</w:t>
      </w:r>
    </w:p>
    <w:p>
      <w:pPr>
        <w:pStyle w:val="PlainText"/>
        <w:rPr>
          <w:rFonts w:ascii="Arial" w:hAnsi="Arial" w:eastAsia="MS Mincho;ＭＳ 明朝" w:cs="Arial"/>
        </w:rPr>
      </w:pPr>
      <w:r>
        <w:rPr>
          <w:rFonts w:eastAsia="MS Mincho;ＭＳ 明朝" w:cs="Arial" w:ascii="Arial" w:hAnsi="Arial"/>
        </w:rPr>
        <w:t>class Matrice{</w:t>
      </w:r>
    </w:p>
    <w:p>
      <w:pPr>
        <w:pStyle w:val="PlainText"/>
        <w:rPr>
          <w:rFonts w:ascii="Arial" w:hAnsi="Arial" w:eastAsia="MS Mincho;ＭＳ 明朝" w:cs="Arial"/>
        </w:rPr>
      </w:pPr>
      <w:r>
        <w:rPr>
          <w:rFonts w:eastAsia="MS Mincho;ＭＳ 明朝" w:cs="Arial" w:ascii="Arial" w:hAnsi="Arial"/>
        </w:rPr>
        <w:t>private:</w:t>
      </w:r>
    </w:p>
    <w:p>
      <w:pPr>
        <w:pStyle w:val="PlainText"/>
        <w:rPr>
          <w:rFonts w:ascii="Arial" w:hAnsi="Arial" w:eastAsia="MS Mincho;ＭＳ 明朝" w:cs="Arial"/>
        </w:rPr>
      </w:pPr>
      <w:r>
        <w:rPr>
          <w:rFonts w:eastAsia="MS Mincho;ＭＳ 明朝" w:cs="Arial" w:ascii="Arial" w:hAnsi="Arial"/>
        </w:rPr>
        <w:tab/>
        <w:t>int m; // nr. linii</w:t>
      </w:r>
    </w:p>
    <w:p>
      <w:pPr>
        <w:pStyle w:val="PlainText"/>
        <w:rPr>
          <w:rFonts w:ascii="Arial" w:hAnsi="Arial" w:eastAsia="MS Mincho;ＭＳ 明朝" w:cs="Arial"/>
        </w:rPr>
      </w:pPr>
      <w:r>
        <w:rPr>
          <w:rFonts w:eastAsia="MS Mincho;ＭＳ 明朝" w:cs="Arial" w:ascii="Arial" w:hAnsi="Arial"/>
        </w:rPr>
        <w:tab/>
        <w:t>int n; // nr. coloane</w:t>
      </w:r>
    </w:p>
    <w:p>
      <w:pPr>
        <w:pStyle w:val="PlainText"/>
        <w:rPr>
          <w:rFonts w:ascii="Arial" w:hAnsi="Arial" w:eastAsia="MS Mincho;ＭＳ 明朝" w:cs="Arial"/>
        </w:rPr>
      </w:pPr>
      <w:r>
        <w:rPr>
          <w:rFonts w:eastAsia="MS Mincho;ＭＳ 明朝" w:cs="Arial" w:ascii="Arial" w:hAnsi="Arial"/>
        </w:rPr>
        <w:tab/>
        <w:t>float *p; // zona celor m*n elemente</w:t>
      </w:r>
    </w:p>
    <w:p>
      <w:pPr>
        <w:pStyle w:val="PlainText"/>
        <w:rPr>
          <w:rFonts w:ascii="Arial" w:hAnsi="Arial" w:eastAsia="MS Mincho;ＭＳ 明朝" w:cs="Arial"/>
        </w:rPr>
      </w:pPr>
      <w:r>
        <w:rPr>
          <w:rFonts w:eastAsia="MS Mincho;ＭＳ 明朝" w:cs="Arial" w:ascii="Arial" w:hAnsi="Arial"/>
        </w:rPr>
        <w:t>// constructori</w:t>
      </w:r>
    </w:p>
    <w:p>
      <w:pPr>
        <w:pStyle w:val="PlainText"/>
        <w:rPr>
          <w:rFonts w:ascii="Arial" w:hAnsi="Arial" w:eastAsia="MS Mincho;ＭＳ 明朝" w:cs="Arial"/>
        </w:rPr>
      </w:pPr>
      <w:r>
        <w:rPr>
          <w:rFonts w:eastAsia="MS Mincho;ＭＳ 明朝" w:cs="Arial" w:ascii="Arial" w:hAnsi="Arial"/>
        </w:rPr>
        <w:t>// operatori</w:t>
      </w:r>
    </w:p>
    <w:p>
      <w:pPr>
        <w:pStyle w:val="PlainText"/>
        <w:rPr>
          <w:rFonts w:ascii="Arial" w:hAnsi="Arial" w:eastAsia="MS Mincho;ＭＳ 明朝" w:cs="Arial"/>
        </w:rPr>
      </w:pPr>
      <w:r>
        <w:rPr>
          <w:rFonts w:eastAsia="MS Mincho;ＭＳ 明朝" w:cs="Arial" w:ascii="Arial" w:hAnsi="Arial"/>
        </w:rPr>
        <w:t>// metode</w:t>
      </w:r>
    </w:p>
    <w:p>
      <w:pPr>
        <w:pStyle w:val="PlainText"/>
        <w:rPr>
          <w:rFonts w:ascii="Arial" w:hAnsi="Arial" w:eastAsia="MS Mincho;ＭＳ 明朝" w:cs="Arial"/>
        </w:rPr>
      </w:pPr>
      <w:r>
        <w:rPr>
          <w:rFonts w:eastAsia="MS Mincho;ＭＳ 明朝" w:cs="Arial" w:ascii="Arial" w:hAnsi="Arial"/>
        </w:rPr>
        <w:t>};</w:t>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t>Se cere:</w:t>
      </w:r>
    </w:p>
    <w:p>
      <w:pPr>
        <w:pStyle w:val="PlainText"/>
        <w:rPr>
          <w:rFonts w:ascii="Arial" w:hAnsi="Arial" w:cs="Arial"/>
        </w:rPr>
      </w:pPr>
      <w:r>
        <w:rPr>
          <w:rFonts w:eastAsia="Arial" w:cs="Arial" w:ascii="Arial" w:hAnsi="Arial"/>
        </w:rPr>
        <w:t xml:space="preserve"> </w:t>
      </w:r>
      <w:r>
        <w:rPr>
          <w:rFonts w:eastAsia="MS Mincho;ＭＳ 明朝" w:cs="Arial" w:ascii="Arial" w:hAnsi="Arial"/>
        </w:rPr>
        <w:t>sa completati definitia clasei si sa o implementati in asa fel incat urmatorul program sa produca efectele sugerate in comentarii:</w:t>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cs="Arial"/>
        </w:rPr>
      </w:pPr>
      <w:r>
        <w:rPr>
          <w:rFonts w:eastAsia="Arial" w:cs="Arial" w:ascii="Arial" w:hAnsi="Arial"/>
        </w:rPr>
        <w:t xml:space="preserve"> </w:t>
      </w:r>
      <w:r>
        <w:rPr>
          <w:rFonts w:eastAsia="MS Mincho;ＭＳ 明朝" w:cs="Arial" w:ascii="Arial" w:hAnsi="Arial"/>
        </w:rPr>
        <w:t>void main(){</w:t>
      </w:r>
    </w:p>
    <w:p>
      <w:pPr>
        <w:pStyle w:val="PlainText"/>
        <w:rPr>
          <w:rFonts w:ascii="Arial" w:hAnsi="Arial" w:eastAsia="MS Mincho;ＭＳ 明朝" w:cs="Arial"/>
        </w:rPr>
      </w:pPr>
      <w:r>
        <w:rPr>
          <w:rFonts w:eastAsia="MS Mincho;ＭＳ 明朝" w:cs="Arial" w:ascii="Arial" w:hAnsi="Arial"/>
        </w:rPr>
        <w:tab/>
        <w:t>Matrice a(2,3); //toate elementele nule</w:t>
      </w:r>
    </w:p>
    <w:p>
      <w:pPr>
        <w:pStyle w:val="PlainText"/>
        <w:rPr>
          <w:rFonts w:ascii="Arial" w:hAnsi="Arial" w:eastAsia="MS Mincho;ＭＳ 明朝" w:cs="Arial"/>
        </w:rPr>
      </w:pPr>
      <w:r>
        <w:rPr>
          <w:rFonts w:eastAsia="MS Mincho;ＭＳ 明朝" w:cs="Arial" w:ascii="Arial" w:hAnsi="Arial"/>
        </w:rPr>
        <w:tab/>
        <w:t>cin&gt;&gt;a;</w:t>
      </w:r>
    </w:p>
    <w:p>
      <w:pPr>
        <w:pStyle w:val="PlainText"/>
        <w:rPr>
          <w:rFonts w:ascii="Arial" w:hAnsi="Arial" w:eastAsia="MS Mincho;ＭＳ 明朝" w:cs="Arial"/>
        </w:rPr>
      </w:pPr>
      <w:r>
        <w:rPr>
          <w:rFonts w:eastAsia="MS Mincho;ＭＳ 明朝" w:cs="Arial" w:ascii="Arial" w:hAnsi="Arial"/>
        </w:rPr>
        <w:tab/>
        <w:t>// a va primi valoarea {1.1, 1.2, 1.3, 2.1, 2.2, 2.3}</w:t>
      </w:r>
    </w:p>
    <w:p>
      <w:pPr>
        <w:pStyle w:val="PlainText"/>
        <w:rPr>
          <w:rFonts w:ascii="Arial" w:hAnsi="Arial" w:eastAsia="MS Mincho;ＭＳ 明朝" w:cs="Arial"/>
        </w:rPr>
      </w:pPr>
      <w:r>
        <w:rPr>
          <w:rFonts w:eastAsia="MS Mincho;ＭＳ 明朝" w:cs="Arial" w:ascii="Arial" w:hAnsi="Arial"/>
        </w:rPr>
        <w:tab/>
        <w:t>Matrice b(a);</w:t>
      </w:r>
    </w:p>
    <w:p>
      <w:pPr>
        <w:pStyle w:val="PlainText"/>
        <w:rPr>
          <w:rFonts w:ascii="Arial" w:hAnsi="Arial" w:eastAsia="MS Mincho;ＭＳ 明朝" w:cs="Arial"/>
        </w:rPr>
      </w:pPr>
      <w:r>
        <w:rPr>
          <w:rFonts w:eastAsia="MS Mincho;ＭＳ 明朝" w:cs="Arial" w:ascii="Arial" w:hAnsi="Arial"/>
        </w:rPr>
        <w:tab/>
        <w:t>// b va fi initializat cu valoarea lui a</w:t>
      </w:r>
    </w:p>
    <w:p>
      <w:pPr>
        <w:pStyle w:val="PlainText"/>
        <w:rPr>
          <w:rFonts w:ascii="Arial" w:hAnsi="Arial" w:eastAsia="MS Mincho;ＭＳ 明朝" w:cs="Arial"/>
        </w:rPr>
      </w:pPr>
      <w:r>
        <w:rPr>
          <w:rFonts w:eastAsia="MS Mincho;ＭＳ 明朝" w:cs="Arial" w:ascii="Arial" w:hAnsi="Arial"/>
        </w:rPr>
        <w:tab/>
        <w:t>cin&gt;&gt;a;</w:t>
      </w:r>
    </w:p>
    <w:p>
      <w:pPr>
        <w:pStyle w:val="PlainText"/>
        <w:rPr>
          <w:rFonts w:ascii="Arial" w:hAnsi="Arial" w:eastAsia="MS Mincho;ＭＳ 明朝" w:cs="Arial"/>
        </w:rPr>
      </w:pPr>
      <w:r>
        <w:rPr>
          <w:rFonts w:eastAsia="MS Mincho;ＭＳ 明朝" w:cs="Arial" w:ascii="Arial" w:hAnsi="Arial"/>
        </w:rPr>
        <w:tab/>
        <w:t>// a = {0.11, 0.12, 0.13, 0.21, 0.22, 0.23}</w:t>
      </w:r>
    </w:p>
    <w:p>
      <w:pPr>
        <w:pStyle w:val="PlainText"/>
        <w:rPr>
          <w:rFonts w:ascii="Arial" w:hAnsi="Arial" w:eastAsia="MS Mincho;ＭＳ 明朝" w:cs="Arial"/>
        </w:rPr>
      </w:pPr>
      <w:r>
        <w:rPr>
          <w:rFonts w:eastAsia="MS Mincho;ＭＳ 明朝" w:cs="Arial" w:ascii="Arial" w:hAnsi="Arial"/>
        </w:rPr>
        <w:tab/>
        <w:t>cout&lt;&lt;a;</w:t>
      </w:r>
    </w:p>
    <w:p>
      <w:pPr>
        <w:pStyle w:val="PlainText"/>
        <w:rPr>
          <w:rFonts w:ascii="Arial" w:hAnsi="Arial" w:eastAsia="MS Mincho;ＭＳ 明朝" w:cs="Arial"/>
        </w:rPr>
      </w:pPr>
      <w:r>
        <w:rPr>
          <w:rFonts w:eastAsia="MS Mincho;ＭＳ 明朝" w:cs="Arial" w:ascii="Arial" w:hAnsi="Arial"/>
        </w:rPr>
        <w:tab/>
        <w:t>// afiseaza {0.11, 0.12, 0.13, 0.21, 0.22, 0.23}</w:t>
      </w:r>
    </w:p>
    <w:p>
      <w:pPr>
        <w:pStyle w:val="PlainText"/>
        <w:rPr>
          <w:rFonts w:ascii="Arial" w:hAnsi="Arial" w:eastAsia="MS Mincho;ＭＳ 明朝" w:cs="Arial"/>
        </w:rPr>
      </w:pPr>
      <w:r>
        <w:rPr>
          <w:rFonts w:eastAsia="MS Mincho;ＭＳ 明朝" w:cs="Arial" w:ascii="Arial" w:hAnsi="Arial"/>
        </w:rPr>
        <w:tab/>
        <w:t>cout&lt;&lt;endl;</w:t>
      </w:r>
    </w:p>
    <w:p>
      <w:pPr>
        <w:pStyle w:val="PlainText"/>
        <w:rPr>
          <w:rFonts w:ascii="Arial" w:hAnsi="Arial" w:eastAsia="MS Mincho;ＭＳ 明朝" w:cs="Arial"/>
        </w:rPr>
      </w:pPr>
      <w:r>
        <w:rPr>
          <w:rFonts w:eastAsia="MS Mincho;ＭＳ 明朝" w:cs="Arial" w:ascii="Arial" w:hAnsi="Arial"/>
        </w:rPr>
        <w:tab/>
        <w:t>cout&lt;&lt;b;</w:t>
      </w:r>
    </w:p>
    <w:p>
      <w:pPr>
        <w:pStyle w:val="PlainText"/>
        <w:rPr>
          <w:rFonts w:ascii="Arial" w:hAnsi="Arial" w:eastAsia="MS Mincho;ＭＳ 明朝" w:cs="Arial"/>
        </w:rPr>
      </w:pPr>
      <w:r>
        <w:rPr>
          <w:rFonts w:eastAsia="MS Mincho;ＭＳ 明朝" w:cs="Arial" w:ascii="Arial" w:hAnsi="Arial"/>
        </w:rPr>
        <w:tab/>
        <w:t>// afiseaza  {1.1, 1.2, 1.3, 2.1, 2.2, 2.3}</w:t>
      </w:r>
    </w:p>
    <w:p>
      <w:pPr>
        <w:pStyle w:val="PlainText"/>
        <w:rPr>
          <w:rFonts w:ascii="Arial" w:hAnsi="Arial" w:eastAsia="MS Mincho;ＭＳ 明朝" w:cs="Arial"/>
        </w:rPr>
      </w:pPr>
      <w:r>
        <w:rPr>
          <w:rFonts w:eastAsia="MS Mincho;ＭＳ 明朝" w:cs="Arial" w:ascii="Arial" w:hAnsi="Arial"/>
        </w:rPr>
        <w:tab/>
        <w:t>b=a;</w:t>
      </w:r>
    </w:p>
    <w:p>
      <w:pPr>
        <w:pStyle w:val="PlainText"/>
        <w:rPr>
          <w:rFonts w:ascii="Arial" w:hAnsi="Arial" w:eastAsia="MS Mincho;ＭＳ 明朝" w:cs="Arial"/>
        </w:rPr>
      </w:pPr>
      <w:r>
        <w:rPr>
          <w:rFonts w:eastAsia="MS Mincho;ＭＳ 明朝" w:cs="Arial" w:ascii="Arial" w:hAnsi="Arial"/>
        </w:rPr>
        <w:tab/>
        <w:t>a=0;   // toate elementele nule</w:t>
      </w:r>
    </w:p>
    <w:p>
      <w:pPr>
        <w:pStyle w:val="PlainText"/>
        <w:rPr>
          <w:rFonts w:ascii="Arial" w:hAnsi="Arial" w:eastAsia="MS Mincho;ＭＳ 明朝" w:cs="Arial"/>
        </w:rPr>
      </w:pPr>
      <w:r>
        <w:rPr>
          <w:rFonts w:eastAsia="MS Mincho;ＭＳ 明朝" w:cs="Arial" w:ascii="Arial" w:hAnsi="Arial"/>
        </w:rPr>
        <w:tab/>
        <w:t>cout&lt;&lt;a;</w:t>
      </w:r>
    </w:p>
    <w:p>
      <w:pPr>
        <w:pStyle w:val="PlainText"/>
        <w:rPr>
          <w:rFonts w:ascii="Arial" w:hAnsi="Arial" w:eastAsia="MS Mincho;ＭＳ 明朝" w:cs="Arial"/>
        </w:rPr>
      </w:pPr>
      <w:r>
        <w:rPr>
          <w:rFonts w:eastAsia="MS Mincho;ＭＳ 明朝" w:cs="Arial" w:ascii="Arial" w:hAnsi="Arial"/>
        </w:rPr>
        <w:tab/>
        <w:t>// afiseaza {0.0, 0.0, 0.0, 0.0, 0.0, 0.0}</w:t>
      </w:r>
    </w:p>
    <w:p>
      <w:pPr>
        <w:pStyle w:val="PlainText"/>
        <w:rPr>
          <w:rFonts w:ascii="Arial" w:hAnsi="Arial" w:eastAsia="MS Mincho;ＭＳ 明朝" w:cs="Arial"/>
        </w:rPr>
      </w:pPr>
      <w:r>
        <w:rPr>
          <w:rFonts w:eastAsia="MS Mincho;ＭＳ 明朝" w:cs="Arial" w:ascii="Arial" w:hAnsi="Arial"/>
        </w:rPr>
        <w:tab/>
        <w:t>cout&lt;&lt;b;</w:t>
      </w:r>
    </w:p>
    <w:p>
      <w:pPr>
        <w:pStyle w:val="PlainText"/>
        <w:rPr>
          <w:rFonts w:ascii="Arial" w:hAnsi="Arial" w:eastAsia="MS Mincho;ＭＳ 明朝" w:cs="Arial"/>
        </w:rPr>
      </w:pPr>
      <w:r>
        <w:rPr>
          <w:rFonts w:eastAsia="MS Mincho;ＭＳ 明朝" w:cs="Arial" w:ascii="Arial" w:hAnsi="Arial"/>
        </w:rPr>
        <w:tab/>
        <w:t>// afiseaza {0.0, 0.0, 0.0, 0.0, 0.0, 0.0}</w:t>
      </w:r>
    </w:p>
    <w:p>
      <w:pPr>
        <w:pStyle w:val="PlainText"/>
        <w:rPr>
          <w:rFonts w:ascii="Arial" w:hAnsi="Arial" w:eastAsia="MS Mincho;ＭＳ 明朝" w:cs="Arial"/>
        </w:rPr>
      </w:pPr>
      <w:r>
        <w:rPr>
          <w:rFonts w:eastAsia="Arial" w:cs="Arial" w:ascii="Arial" w:hAnsi="Arial"/>
        </w:rPr>
        <w:t xml:space="preserve"> </w:t>
      </w:r>
      <w:r>
        <w:rPr>
          <w:rFonts w:eastAsia="MS Mincho;ＭＳ 明朝" w:cs="Arial" w:ascii="Arial" w:hAnsi="Arial"/>
        </w:rPr>
        <w:t>}</w:t>
      </w:r>
    </w:p>
    <w:p>
      <w:pPr>
        <w:pStyle w:val="PlainText"/>
        <w:pBdr>
          <w:bottom w:val="double" w:sz="6" w:space="1" w:color="000000"/>
        </w:pBdr>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b/>
          <w:b/>
          <w:bCs/>
        </w:rPr>
      </w:pPr>
      <w:r>
        <w:rPr>
          <w:rFonts w:eastAsia="MS Mincho;ＭＳ 明朝" w:cs="Arial" w:ascii="Arial" w:hAnsi="Arial"/>
          <w:b/>
          <w:bCs/>
        </w:rPr>
      </w:r>
    </w:p>
    <w:p>
      <w:pPr>
        <w:pStyle w:val="PlainText"/>
        <w:numPr>
          <w:ilvl w:val="0"/>
          <w:numId w:val="2"/>
        </w:numPr>
        <w:rPr>
          <w:rFonts w:ascii="Arial" w:hAnsi="Arial" w:eastAsia="MS Mincho;ＭＳ 明朝" w:cs="Arial"/>
          <w:bCs/>
        </w:rPr>
      </w:pPr>
      <w:r>
        <w:rPr>
          <w:rFonts w:eastAsia="MS Mincho;ＭＳ 明朝" w:cs="Arial" w:ascii="Arial" w:hAnsi="Arial"/>
          <w:bCs/>
        </w:rPr>
        <w:t>Liste  generice dublu inlantuite</w:t>
      </w:r>
    </w:p>
    <w:p>
      <w:pPr>
        <w:pStyle w:val="PlainText"/>
        <w:rPr>
          <w:rFonts w:ascii="Arial" w:hAnsi="Arial" w:eastAsia="MS Mincho;ＭＳ 明朝" w:cs="Arial"/>
          <w:b/>
          <w:b/>
          <w:bCs/>
        </w:rPr>
      </w:pPr>
      <w:r>
        <w:rPr>
          <w:rFonts w:eastAsia="MS Mincho;ＭＳ 明朝" w:cs="Arial" w:ascii="Arial" w:hAnsi="Arial"/>
          <w:b/>
          <w:bCs/>
        </w:rPr>
      </w:r>
    </w:p>
    <w:p>
      <w:pPr>
        <w:pStyle w:val="PlainText"/>
        <w:rPr>
          <w:rFonts w:ascii="Arial" w:hAnsi="Arial" w:eastAsia="MS Mincho;ＭＳ 明朝" w:cs="Arial"/>
        </w:rPr>
      </w:pPr>
      <w:r>
        <w:rPr>
          <w:rFonts w:eastAsia="MS Mincho;ＭＳ 明朝" w:cs="Arial" w:ascii="Arial" w:hAnsi="Arial"/>
        </w:rPr>
        <w:t xml:space="preserve">Sa se completeze definitiile si sa se implementeze </w:t>
      </w:r>
    </w:p>
    <w:p>
      <w:pPr>
        <w:pStyle w:val="PlainText"/>
        <w:rPr>
          <w:rFonts w:ascii="Arial" w:hAnsi="Arial" w:eastAsia="MS Mincho;ＭＳ 明朝" w:cs="Arial"/>
        </w:rPr>
      </w:pPr>
      <w:r>
        <w:rPr>
          <w:rFonts w:eastAsia="MS Mincho;ＭＳ 明朝" w:cs="Arial" w:ascii="Arial" w:hAnsi="Arial"/>
        </w:rPr>
        <w:t xml:space="preserve">urmatoarele clase, ale caror obiecte sunt  </w:t>
      </w:r>
    </w:p>
    <w:p>
      <w:pPr>
        <w:pStyle w:val="PlainText"/>
        <w:rPr>
          <w:rFonts w:ascii="Arial" w:hAnsi="Arial" w:eastAsia="MS Mincho;ＭＳ 明朝" w:cs="Arial"/>
        </w:rPr>
      </w:pPr>
      <w:r>
        <w:rPr>
          <w:rFonts w:eastAsia="MS Mincho;ＭＳ 明朝" w:cs="Arial" w:ascii="Arial" w:hAnsi="Arial"/>
        </w:rPr>
        <w:t>liste generice dublu inlantuite:</w:t>
      </w:r>
    </w:p>
    <w:p>
      <w:pPr>
        <w:pStyle w:val="PlainText"/>
        <w:rPr>
          <w:rFonts w:ascii="Arial" w:hAnsi="Arial" w:eastAsia="MS Mincho;ＭＳ 明朝" w:cs="Arial"/>
        </w:rPr>
      </w:pPr>
      <w:r>
        <w:rPr>
          <w:rFonts w:eastAsia="MS Mincho;ＭＳ 明朝" w:cs="Arial" w:ascii="Arial" w:hAnsi="Arial"/>
        </w:rPr>
      </w:r>
    </w:p>
    <w:p>
      <w:pPr>
        <w:sectPr>
          <w:type w:val="continuous"/>
          <w:pgSz w:w="13559" w:h="15840"/>
          <w:pgMar w:left="1800" w:right="3119" w:header="0" w:top="1440" w:footer="0" w:bottom="1440" w:gutter="0"/>
          <w:formProt w:val="false"/>
          <w:textDirection w:val="lrTb"/>
          <w:docGrid w:type="default" w:linePitch="360" w:charSpace="0"/>
        </w:sectPr>
      </w:pPr>
    </w:p>
    <w:p>
      <w:pPr>
        <w:pStyle w:val="PlainText"/>
        <w:rPr>
          <w:rFonts w:ascii="Arial" w:hAnsi="Arial" w:eastAsia="MS Mincho;ＭＳ 明朝" w:cs="Arial"/>
        </w:rPr>
      </w:pPr>
      <w:r>
        <w:rPr>
          <w:rFonts w:eastAsia="MS Mincho;ＭＳ 明朝" w:cs="Arial" w:ascii="Arial" w:hAnsi="Arial"/>
        </w:rPr>
        <w:t>template &lt;class T&gt; class EDL{</w:t>
      </w:r>
    </w:p>
    <w:p>
      <w:pPr>
        <w:pStyle w:val="PlainText"/>
        <w:rPr>
          <w:rFonts w:ascii="Arial" w:hAnsi="Arial" w:eastAsia="MS Mincho;ＭＳ 明朝" w:cs="Arial"/>
        </w:rPr>
      </w:pPr>
      <w:r>
        <w:rPr>
          <w:rFonts w:eastAsia="MS Mincho;ＭＳ 明朝" w:cs="Arial" w:ascii="Arial" w:hAnsi="Arial"/>
        </w:rPr>
        <w:t>private:</w:t>
      </w:r>
    </w:p>
    <w:p>
      <w:pPr>
        <w:pStyle w:val="PlainText"/>
        <w:rPr>
          <w:rFonts w:ascii="Arial" w:hAnsi="Arial" w:eastAsia="MS Mincho;ＭＳ 明朝" w:cs="Arial"/>
        </w:rPr>
      </w:pPr>
      <w:r>
        <w:rPr>
          <w:rFonts w:eastAsia="MS Mincho;ＭＳ 明朝" w:cs="Arial" w:ascii="Arial" w:hAnsi="Arial"/>
        </w:rPr>
        <w:tab/>
        <w:t>T info;</w:t>
      </w:r>
    </w:p>
    <w:p>
      <w:pPr>
        <w:pStyle w:val="PlainText"/>
        <w:rPr>
          <w:rFonts w:ascii="Arial" w:hAnsi="Arial" w:eastAsia="MS Mincho;ＭＳ 明朝" w:cs="Arial"/>
        </w:rPr>
      </w:pPr>
      <w:r>
        <w:rPr>
          <w:rFonts w:eastAsia="MS Mincho;ＭＳ 明朝" w:cs="Arial" w:ascii="Arial" w:hAnsi="Arial"/>
        </w:rPr>
        <w:tab/>
        <w:t>EDL *urmator;</w:t>
      </w:r>
    </w:p>
    <w:p>
      <w:pPr>
        <w:pStyle w:val="PlainText"/>
        <w:rPr>
          <w:rFonts w:ascii="Arial" w:hAnsi="Arial" w:eastAsia="MS Mincho;ＭＳ 明朝" w:cs="Arial"/>
        </w:rPr>
      </w:pPr>
      <w:r>
        <w:rPr>
          <w:rFonts w:eastAsia="MS Mincho;ＭＳ 明朝" w:cs="Arial" w:ascii="Arial" w:hAnsi="Arial"/>
        </w:rPr>
        <w:tab/>
        <w:t>EDL *anterior;</w:t>
      </w:r>
    </w:p>
    <w:p>
      <w:pPr>
        <w:pStyle w:val="PlainText"/>
        <w:rPr>
          <w:rFonts w:ascii="Arial" w:hAnsi="Arial" w:eastAsia="MS Mincho;ＭＳ 明朝" w:cs="Arial"/>
        </w:rPr>
      </w:pPr>
      <w:r>
        <w:rPr>
          <w:rFonts w:eastAsia="MS Mincho;ＭＳ 明朝" w:cs="Arial" w:ascii="Arial" w:hAnsi="Arial"/>
        </w:rPr>
        <w:t>public:</w:t>
      </w:r>
    </w:p>
    <w:p>
      <w:pPr>
        <w:pStyle w:val="PlainText"/>
        <w:rPr>
          <w:rFonts w:ascii="Arial" w:hAnsi="Arial" w:eastAsia="MS Mincho;ＭＳ 明朝" w:cs="Arial"/>
        </w:rPr>
      </w:pPr>
      <w:r>
        <w:rPr>
          <w:rFonts w:eastAsia="MS Mincho;ＭＳ 明朝" w:cs="Arial" w:ascii="Arial" w:hAnsi="Arial"/>
        </w:rPr>
        <w:tab/>
        <w:t>EDL();</w:t>
      </w:r>
    </w:p>
    <w:p>
      <w:pPr>
        <w:pStyle w:val="PlainText"/>
        <w:rPr>
          <w:rFonts w:ascii="Arial" w:hAnsi="Arial" w:eastAsia="MS Mincho;ＭＳ 明朝" w:cs="Arial"/>
        </w:rPr>
      </w:pPr>
      <w:r>
        <w:rPr>
          <w:rFonts w:eastAsia="MS Mincho;ＭＳ 明朝" w:cs="Arial" w:ascii="Arial" w:hAnsi="Arial"/>
        </w:rPr>
        <w:tab/>
        <w:t>EDL(T c);</w:t>
      </w:r>
    </w:p>
    <w:p>
      <w:pPr>
        <w:pStyle w:val="PlainText"/>
        <w:rPr>
          <w:rFonts w:ascii="Arial" w:hAnsi="Arial" w:eastAsia="MS Mincho;ＭＳ 明朝" w:cs="Arial"/>
        </w:rPr>
      </w:pPr>
      <w:r>
        <w:rPr>
          <w:rFonts w:eastAsia="MS Mincho;ＭＳ 明朝" w:cs="Arial" w:ascii="Arial" w:hAnsi="Arial"/>
        </w:rPr>
        <w:tab/>
        <w:t>EDL&lt;T&gt; *da_urmator();</w:t>
      </w:r>
    </w:p>
    <w:p>
      <w:pPr>
        <w:pStyle w:val="PlainText"/>
        <w:rPr>
          <w:rFonts w:ascii="Arial" w:hAnsi="Arial" w:eastAsia="MS Mincho;ＭＳ 明朝" w:cs="Arial"/>
        </w:rPr>
      </w:pPr>
      <w:r>
        <w:rPr>
          <w:rFonts w:eastAsia="MS Mincho;ＭＳ 明朝" w:cs="Arial" w:ascii="Arial" w:hAnsi="Arial"/>
        </w:rPr>
        <w:tab/>
        <w:t>EDL&lt;T&gt; *da_anterior();</w:t>
      </w:r>
    </w:p>
    <w:p>
      <w:pPr>
        <w:pStyle w:val="PlainText"/>
        <w:rPr>
          <w:rFonts w:ascii="Arial" w:hAnsi="Arial" w:eastAsia="MS Mincho;ＭＳ 明朝" w:cs="Arial"/>
        </w:rPr>
      </w:pPr>
      <w:r>
        <w:rPr>
          <w:rFonts w:eastAsia="MS Mincho;ＭＳ 明朝" w:cs="Arial" w:ascii="Arial" w:hAnsi="Arial"/>
        </w:rPr>
        <w:tab/>
        <w:t>void da_info(T &amp;c);</w:t>
      </w:r>
    </w:p>
    <w:p>
      <w:pPr>
        <w:pStyle w:val="PlainText"/>
        <w:rPr>
          <w:rFonts w:ascii="Arial" w:hAnsi="Arial" w:eastAsia="MS Mincho;ＭＳ 明朝" w:cs="Arial"/>
        </w:rPr>
      </w:pPr>
      <w:r>
        <w:rPr>
          <w:rFonts w:eastAsia="MS Mincho;ＭＳ 明朝" w:cs="Arial" w:ascii="Arial" w:hAnsi="Arial"/>
        </w:rPr>
        <w:t>// operatorii &lt;&lt;, &gt;&gt;</w:t>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t>};</w:t>
      </w:r>
    </w:p>
    <w:p>
      <w:pPr>
        <w:pStyle w:val="PlainText"/>
        <w:rPr>
          <w:rFonts w:ascii="Arial" w:hAnsi="Arial" w:eastAsia="MS Mincho;ＭＳ 明朝" w:cs="Arial"/>
        </w:rPr>
      </w:pPr>
      <w:r>
        <w:rPr>
          <w:rFonts w:eastAsia="MS Mincho;ＭＳ 明朝" w:cs="Arial" w:ascii="Arial" w:hAnsi="Arial"/>
        </w:rPr>
        <w:t>template &lt;class T&gt; class LDL: public EDL&lt;T&gt;{</w:t>
      </w:r>
    </w:p>
    <w:p>
      <w:pPr>
        <w:pStyle w:val="PlainText"/>
        <w:rPr>
          <w:rFonts w:ascii="Arial" w:hAnsi="Arial" w:eastAsia="MS Mincho;ＭＳ 明朝" w:cs="Arial"/>
        </w:rPr>
      </w:pPr>
      <w:r>
        <w:rPr>
          <w:rFonts w:eastAsia="MS Mincho;ＭＳ 明朝" w:cs="Arial" w:ascii="Arial" w:hAnsi="Arial"/>
        </w:rPr>
        <w:t>private:</w:t>
      </w:r>
    </w:p>
    <w:p>
      <w:pPr>
        <w:pStyle w:val="PlainText"/>
        <w:rPr>
          <w:rFonts w:ascii="Arial" w:hAnsi="Arial" w:eastAsia="MS Mincho;ＭＳ 明朝" w:cs="Arial"/>
        </w:rPr>
      </w:pPr>
      <w:r>
        <w:rPr>
          <w:rFonts w:eastAsia="MS Mincho;ＭＳ 明朝" w:cs="Arial" w:ascii="Arial" w:hAnsi="Arial"/>
        </w:rPr>
        <w:tab/>
        <w:t>EDL&lt;T&gt; *inceput_lista, *sfarsit_lista;</w:t>
      </w:r>
    </w:p>
    <w:p>
      <w:pPr>
        <w:pStyle w:val="PlainText"/>
        <w:rPr>
          <w:rFonts w:ascii="Arial" w:hAnsi="Arial" w:eastAsia="MS Mincho;ＭＳ 明朝" w:cs="Arial"/>
        </w:rPr>
      </w:pPr>
      <w:r>
        <w:rPr>
          <w:rFonts w:eastAsia="MS Mincho;ＭＳ 明朝" w:cs="Arial" w:ascii="Arial" w:hAnsi="Arial"/>
        </w:rPr>
        <w:t>public:</w:t>
      </w:r>
    </w:p>
    <w:p>
      <w:pPr>
        <w:pStyle w:val="PlainText"/>
        <w:rPr>
          <w:rFonts w:ascii="Arial" w:hAnsi="Arial" w:eastAsia="MS Mincho;ＭＳ 明朝" w:cs="Arial"/>
        </w:rPr>
      </w:pPr>
      <w:r>
        <w:rPr>
          <w:rFonts w:eastAsia="MS Mincho;ＭＳ 明朝" w:cs="Arial" w:ascii="Arial" w:hAnsi="Arial"/>
        </w:rPr>
        <w:tab/>
        <w:t>LDL();</w:t>
      </w:r>
    </w:p>
    <w:p>
      <w:pPr>
        <w:pStyle w:val="PlainText"/>
        <w:rPr>
          <w:rFonts w:ascii="Arial" w:hAnsi="Arial" w:eastAsia="MS Mincho;ＭＳ 明朝" w:cs="Arial"/>
        </w:rPr>
      </w:pPr>
      <w:r>
        <w:rPr>
          <w:rFonts w:eastAsia="MS Mincho;ＭＳ 明朝" w:cs="Arial" w:ascii="Arial" w:hAnsi="Arial"/>
        </w:rPr>
        <w:tab/>
        <w:t xml:space="preserve">void memo(T c);// introduce la inceputul listei c </w:t>
      </w:r>
    </w:p>
    <w:p>
      <w:pPr>
        <w:pStyle w:val="PlainText"/>
        <w:rPr>
          <w:rFonts w:ascii="Arial" w:hAnsi="Arial" w:eastAsia="MS Mincho;ＭＳ 明朝" w:cs="Arial"/>
        </w:rPr>
      </w:pPr>
      <w:r>
        <w:rPr>
          <w:rFonts w:eastAsia="MS Mincho;ＭＳ 明朝" w:cs="Arial" w:ascii="Arial" w:hAnsi="Arial"/>
        </w:rPr>
        <w:tab/>
        <w:t>void scoate(T c);// scoate primul element c</w:t>
      </w:r>
    </w:p>
    <w:p>
      <w:pPr>
        <w:pStyle w:val="PlainText"/>
        <w:rPr>
          <w:rFonts w:ascii="Arial" w:hAnsi="Arial" w:eastAsia="MS Mincho;ＭＳ 明朝" w:cs="Arial"/>
        </w:rPr>
      </w:pPr>
      <w:r>
        <w:rPr>
          <w:rFonts w:eastAsia="MS Mincho;ＭＳ 明朝" w:cs="Arial" w:ascii="Arial" w:hAnsi="Arial"/>
        </w:rPr>
        <w:tab/>
        <w:t>void afisare();</w:t>
      </w:r>
    </w:p>
    <w:p>
      <w:pPr>
        <w:pStyle w:val="PlainText"/>
        <w:rPr>
          <w:rFonts w:ascii="Arial" w:hAnsi="Arial" w:eastAsia="MS Mincho;ＭＳ 明朝" w:cs="Arial"/>
        </w:rPr>
      </w:pPr>
      <w:r>
        <w:rPr>
          <w:rFonts w:eastAsia="MS Mincho;ＭＳ 明朝" w:cs="Arial" w:ascii="Arial" w:hAnsi="Arial"/>
        </w:rPr>
        <w:t xml:space="preserve">}; </w:t>
      </w:r>
    </w:p>
    <w:p>
      <w:pPr>
        <w:pStyle w:val="PlainText"/>
        <w:rPr>
          <w:rFonts w:ascii="Arial" w:hAnsi="Arial" w:eastAsia="MS Mincho;ＭＳ 明朝" w:cs="Arial"/>
          <w:b/>
          <w:b/>
          <w:bCs/>
        </w:rPr>
      </w:pPr>
      <w:r>
        <w:rPr>
          <w:rFonts w:eastAsia="MS Mincho;ＭＳ 明朝" w:cs="Arial" w:ascii="Arial" w:hAnsi="Arial"/>
          <w:b/>
          <w:bCs/>
        </w:rPr>
      </w:r>
    </w:p>
    <w:p>
      <w:pPr>
        <w:sectPr>
          <w:type w:val="continuous"/>
          <w:pgSz w:w="13559" w:h="15840"/>
          <w:pgMar w:left="1800" w:right="3119" w:header="0" w:top="1440" w:footer="0" w:bottom="1440" w:gutter="0"/>
          <w:cols w:num="2" w:space="708" w:equalWidth="true" w:sep="false"/>
          <w:formProt w:val="false"/>
          <w:textDirection w:val="lrTb"/>
          <w:docGrid w:type="default" w:linePitch="360" w:charSpace="0"/>
        </w:sectPr>
      </w:pPr>
    </w:p>
    <w:p>
      <w:pPr>
        <w:pStyle w:val="PlainText"/>
        <w:rPr>
          <w:rFonts w:ascii="Arial" w:hAnsi="Arial" w:eastAsia="MS Mincho;ＭＳ 明朝" w:cs="Arial"/>
        </w:rPr>
      </w:pPr>
      <w:r>
        <w:rPr>
          <w:rFonts w:eastAsia="MS Mincho;ＭＳ 明朝" w:cs="Arial" w:ascii="Arial" w:hAnsi="Arial"/>
        </w:rPr>
        <w:t>void main(){</w:t>
      </w:r>
    </w:p>
    <w:p>
      <w:pPr>
        <w:pStyle w:val="PlainText"/>
        <w:rPr>
          <w:rFonts w:ascii="Arial" w:hAnsi="Arial" w:eastAsia="MS Mincho;ＭＳ 明朝" w:cs="Arial"/>
        </w:rPr>
      </w:pPr>
      <w:r>
        <w:rPr>
          <w:rFonts w:eastAsia="MS Mincho;ＭＳ 明朝" w:cs="Arial" w:ascii="Arial" w:hAnsi="Arial"/>
        </w:rPr>
        <w:tab/>
        <w:t>LDL &lt;double&gt; ld;</w:t>
      </w:r>
    </w:p>
    <w:p>
      <w:pPr>
        <w:pStyle w:val="PlainText"/>
        <w:rPr>
          <w:rFonts w:ascii="Arial" w:hAnsi="Arial" w:eastAsia="MS Mincho;ＭＳ 明朝" w:cs="Arial"/>
        </w:rPr>
      </w:pPr>
      <w:r>
        <w:rPr>
          <w:rFonts w:eastAsia="MS Mincho;ＭＳ 明朝" w:cs="Arial" w:ascii="Arial" w:hAnsi="Arial"/>
        </w:rPr>
        <w:tab/>
        <w:t>double c;</w:t>
      </w:r>
    </w:p>
    <w:p>
      <w:pPr>
        <w:pStyle w:val="PlainText"/>
        <w:rPr>
          <w:rFonts w:ascii="Arial" w:hAnsi="Arial" w:eastAsia="MS Mincho;ＭＳ 明朝" w:cs="Arial"/>
        </w:rPr>
      </w:pPr>
      <w:r>
        <w:rPr>
          <w:rFonts w:eastAsia="MS Mincho;ＭＳ 明朝" w:cs="Arial" w:ascii="Arial" w:hAnsi="Arial"/>
        </w:rPr>
        <w:tab/>
        <w:t>EDL&lt;double&gt; *p;</w:t>
      </w:r>
    </w:p>
    <w:p>
      <w:pPr>
        <w:pStyle w:val="PlainText"/>
        <w:rPr>
          <w:rFonts w:ascii="Arial" w:hAnsi="Arial" w:eastAsia="MS Mincho;ＭＳ 明朝" w:cs="Arial"/>
        </w:rPr>
      </w:pPr>
      <w:r>
        <w:rPr>
          <w:rFonts w:eastAsia="MS Mincho;ＭＳ 明朝" w:cs="Arial" w:ascii="Arial" w:hAnsi="Arial"/>
        </w:rPr>
        <w:tab/>
        <w:t>ld.memo(1.1);</w:t>
      </w:r>
    </w:p>
    <w:p>
      <w:pPr>
        <w:pStyle w:val="PlainText"/>
        <w:rPr>
          <w:rFonts w:ascii="Arial" w:hAnsi="Arial" w:eastAsia="MS Mincho;ＭＳ 明朝" w:cs="Arial"/>
        </w:rPr>
      </w:pPr>
      <w:r>
        <w:rPr>
          <w:rFonts w:eastAsia="MS Mincho;ＭＳ 明朝" w:cs="Arial" w:ascii="Arial" w:hAnsi="Arial"/>
        </w:rPr>
        <w:tab/>
        <w:t>ld.memo(2.2);</w:t>
      </w:r>
    </w:p>
    <w:p>
      <w:pPr>
        <w:pStyle w:val="PlainText"/>
        <w:rPr>
          <w:rFonts w:ascii="Arial" w:hAnsi="Arial" w:eastAsia="MS Mincho;ＭＳ 明朝" w:cs="Arial"/>
        </w:rPr>
      </w:pPr>
      <w:r>
        <w:rPr>
          <w:rFonts w:eastAsia="MS Mincho;ＭＳ 明朝" w:cs="Arial" w:ascii="Arial" w:hAnsi="Arial"/>
        </w:rPr>
        <w:tab/>
        <w:t>ld.memo(3.3);</w:t>
      </w:r>
    </w:p>
    <w:p>
      <w:pPr>
        <w:pStyle w:val="PlainText"/>
        <w:rPr>
          <w:rFonts w:ascii="Arial" w:hAnsi="Arial" w:eastAsia="MS Mincho;ＭＳ 明朝" w:cs="Arial"/>
        </w:rPr>
      </w:pPr>
      <w:r>
        <w:rPr>
          <w:rFonts w:eastAsia="MS Mincho;ＭＳ 明朝" w:cs="Arial" w:ascii="Arial" w:hAnsi="Arial"/>
        </w:rPr>
        <w:tab/>
        <w:t>ld.afisare();</w:t>
      </w:r>
    </w:p>
    <w:p>
      <w:pPr>
        <w:pStyle w:val="PlainText"/>
        <w:rPr>
          <w:rFonts w:ascii="Arial" w:hAnsi="Arial" w:eastAsia="MS Mincho;ＭＳ 明朝" w:cs="Arial"/>
        </w:rPr>
      </w:pPr>
      <w:r>
        <w:rPr>
          <w:rFonts w:eastAsia="MS Mincho;ＭＳ 明朝" w:cs="Arial" w:ascii="Arial" w:hAnsi="Arial"/>
        </w:rPr>
        <w:tab/>
        <w:t>ld.scoate(2.2);</w:t>
      </w:r>
    </w:p>
    <w:p>
      <w:pPr>
        <w:pStyle w:val="PlainText"/>
        <w:rPr>
          <w:rFonts w:ascii="Arial" w:hAnsi="Arial" w:eastAsia="MS Mincho;ＭＳ 明朝" w:cs="Arial"/>
        </w:rPr>
      </w:pPr>
      <w:r>
        <w:rPr>
          <w:rFonts w:eastAsia="MS Mincho;ＭＳ 明朝" w:cs="Arial" w:ascii="Arial" w:hAnsi="Arial"/>
        </w:rPr>
        <w:tab/>
        <w:t>ld.afisare();</w:t>
      </w:r>
    </w:p>
    <w:p>
      <w:pPr>
        <w:pStyle w:val="PlainText"/>
        <w:rPr>
          <w:rFonts w:ascii="Arial" w:hAnsi="Arial" w:eastAsia="MS Mincho;ＭＳ 明朝" w:cs="Arial"/>
        </w:rPr>
      </w:pPr>
      <w:r>
        <w:rPr>
          <w:rFonts w:eastAsia="MS Mincho;ＭＳ 明朝" w:cs="Arial" w:ascii="Arial" w:hAnsi="Arial"/>
        </w:rPr>
        <w:tab/>
      </w:r>
    </w:p>
    <w:p>
      <w:pPr>
        <w:pStyle w:val="PlainText"/>
        <w:rPr>
          <w:rFonts w:ascii="Arial" w:hAnsi="Arial" w:eastAsia="MS Mincho;ＭＳ 明朝" w:cs="Arial"/>
        </w:rPr>
      </w:pPr>
      <w:r>
        <w:rPr>
          <w:rFonts w:eastAsia="MS Mincho;ＭＳ 明朝" w:cs="Arial" w:ascii="Arial" w:hAnsi="Arial"/>
        </w:rPr>
        <w:t>}</w:t>
      </w:r>
    </w:p>
    <w:p>
      <w:pPr>
        <w:pStyle w:val="PlainText"/>
        <w:rPr>
          <w:rFonts w:ascii="Arial" w:hAnsi="Arial" w:eastAsia="MS Mincho;ＭＳ 明朝" w:cs="Arial"/>
        </w:rPr>
      </w:pPr>
      <w:r>
        <w:rPr>
          <w:rFonts w:eastAsia="MS Mincho;ＭＳ 明朝" w:cs="Arial" w:ascii="Arial" w:hAnsi="Arial"/>
        </w:rPr>
      </w:r>
    </w:p>
    <w:p>
      <w:pPr>
        <w:pStyle w:val="PlainText"/>
        <w:numPr>
          <w:ilvl w:val="0"/>
          <w:numId w:val="2"/>
        </w:numPr>
        <w:rPr>
          <w:rFonts w:ascii="Arial" w:hAnsi="Arial" w:eastAsia="MS Mincho;ＭＳ 明朝" w:cs="Arial"/>
          <w:bCs/>
        </w:rPr>
      </w:pPr>
      <w:r>
        <w:rPr>
          <w:rFonts w:eastAsia="MS Mincho;ＭＳ 明朝" w:cs="Arial" w:ascii="Arial" w:hAnsi="Arial"/>
          <w:bCs/>
        </w:rPr>
        <w:t>Sir  caractere</w:t>
      </w:r>
    </w:p>
    <w:p>
      <w:pPr>
        <w:pStyle w:val="PlainText"/>
        <w:rPr>
          <w:rFonts w:ascii="Arial" w:hAnsi="Arial" w:eastAsia="MS Mincho;ＭＳ 明朝" w:cs="Arial"/>
          <w:b/>
          <w:b/>
          <w:bCs/>
        </w:rPr>
      </w:pPr>
      <w:r>
        <w:rPr>
          <w:rFonts w:eastAsia="MS Mincho;ＭＳ 明朝" w:cs="Arial" w:ascii="Arial" w:hAnsi="Arial"/>
          <w:b/>
          <w:bCs/>
        </w:rPr>
      </w:r>
    </w:p>
    <w:p>
      <w:pPr>
        <w:pStyle w:val="PlainText"/>
        <w:rPr>
          <w:rFonts w:ascii="Arial" w:hAnsi="Arial" w:eastAsia="MS Mincho;ＭＳ 明朝" w:cs="Arial"/>
        </w:rPr>
      </w:pPr>
      <w:r>
        <w:rPr>
          <w:rFonts w:eastAsia="MS Mincho;ＭＳ 明朝" w:cs="Arial" w:ascii="Arial" w:hAnsi="Arial"/>
        </w:rPr>
        <w:t xml:space="preserve">Fie urmatoarea schita a clasei CharString, </w:t>
      </w:r>
    </w:p>
    <w:p>
      <w:pPr>
        <w:pStyle w:val="PlainText"/>
        <w:rPr>
          <w:rFonts w:ascii="Arial" w:hAnsi="Arial" w:eastAsia="MS Mincho;ＭＳ 明朝" w:cs="Arial"/>
        </w:rPr>
      </w:pPr>
      <w:r>
        <w:rPr>
          <w:rFonts w:eastAsia="MS Mincho;ＭＳ 明朝" w:cs="Arial" w:ascii="Arial" w:hAnsi="Arial"/>
        </w:rPr>
        <w:t>ale carei obiecte sunt siruri de caractere:</w:t>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t>class CharString{</w:t>
      </w:r>
    </w:p>
    <w:p>
      <w:pPr>
        <w:pStyle w:val="PlainText"/>
        <w:rPr>
          <w:rFonts w:ascii="Arial" w:hAnsi="Arial" w:eastAsia="MS Mincho;ＭＳ 明朝" w:cs="Arial"/>
        </w:rPr>
      </w:pPr>
      <w:r>
        <w:rPr>
          <w:rFonts w:eastAsia="MS Mincho;ＭＳ 明朝" w:cs="Arial" w:ascii="Arial" w:hAnsi="Arial"/>
        </w:rPr>
        <w:t>private:</w:t>
      </w:r>
    </w:p>
    <w:p>
      <w:pPr>
        <w:pStyle w:val="PlainText"/>
        <w:rPr>
          <w:rFonts w:ascii="Arial" w:hAnsi="Arial" w:eastAsia="MS Mincho;ＭＳ 明朝" w:cs="Arial"/>
        </w:rPr>
      </w:pPr>
      <w:r>
        <w:rPr>
          <w:rFonts w:eastAsia="MS Mincho;ＭＳ 明朝" w:cs="Arial" w:ascii="Arial" w:hAnsi="Arial"/>
        </w:rPr>
        <w:tab/>
        <w:t>char *p;</w:t>
      </w:r>
    </w:p>
    <w:p>
      <w:pPr>
        <w:pStyle w:val="PlainText"/>
        <w:rPr>
          <w:rFonts w:ascii="Arial" w:hAnsi="Arial" w:eastAsia="MS Mincho;ＭＳ 明朝" w:cs="Arial"/>
        </w:rPr>
      </w:pPr>
      <w:r>
        <w:rPr>
          <w:rFonts w:eastAsia="MS Mincho;ＭＳ 明朝" w:cs="Arial" w:ascii="Arial" w:hAnsi="Arial"/>
        </w:rPr>
        <w:tab/>
        <w:t>int lungime;</w:t>
      </w:r>
    </w:p>
    <w:p>
      <w:pPr>
        <w:pStyle w:val="PlainText"/>
        <w:rPr>
          <w:rFonts w:ascii="Arial" w:hAnsi="Arial" w:eastAsia="MS Mincho;ＭＳ 明朝" w:cs="Arial"/>
        </w:rPr>
      </w:pPr>
      <w:r>
        <w:rPr>
          <w:rFonts w:eastAsia="MS Mincho;ＭＳ 明朝" w:cs="Arial" w:ascii="Arial" w:hAnsi="Arial"/>
        </w:rPr>
        <w:t xml:space="preserve">// constructori </w:t>
      </w:r>
    </w:p>
    <w:p>
      <w:pPr>
        <w:pStyle w:val="PlainText"/>
        <w:rPr>
          <w:rFonts w:ascii="Arial" w:hAnsi="Arial" w:eastAsia="MS Mincho;ＭＳ 明朝" w:cs="Arial"/>
        </w:rPr>
      </w:pPr>
      <w:r>
        <w:rPr>
          <w:rFonts w:eastAsia="MS Mincho;ＭＳ 明朝" w:cs="Arial" w:ascii="Arial" w:hAnsi="Arial"/>
        </w:rPr>
        <w:t>// operatori</w:t>
      </w:r>
    </w:p>
    <w:p>
      <w:pPr>
        <w:pStyle w:val="PlainText"/>
        <w:rPr>
          <w:rFonts w:ascii="Arial" w:hAnsi="Arial" w:eastAsia="MS Mincho;ＭＳ 明朝" w:cs="Arial"/>
        </w:rPr>
      </w:pPr>
      <w:r>
        <w:rPr>
          <w:rFonts w:eastAsia="MS Mincho;ＭＳ 明朝" w:cs="Arial" w:ascii="Arial" w:hAnsi="Arial"/>
        </w:rPr>
        <w:t>};</w:t>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t>Se cere:</w:t>
      </w:r>
    </w:p>
    <w:p>
      <w:pPr>
        <w:pStyle w:val="PlainText"/>
        <w:rPr>
          <w:rFonts w:ascii="Arial" w:hAnsi="Arial" w:eastAsia="MS Mincho;ＭＳ 明朝" w:cs="Arial"/>
        </w:rPr>
      </w:pPr>
      <w:r>
        <w:rPr>
          <w:rFonts w:eastAsia="MS Mincho;ＭＳ 明朝" w:cs="Arial" w:ascii="Arial" w:hAnsi="Arial"/>
        </w:rPr>
        <w:t>sa completati definitia clasei i sa o implementati in asa fel incat urmatorul program sa produca efectele sugerate in comentarii:</w:t>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t>void main(){</w:t>
      </w:r>
    </w:p>
    <w:p>
      <w:pPr>
        <w:pStyle w:val="PlainText"/>
        <w:rPr>
          <w:rFonts w:ascii="Arial" w:hAnsi="Arial" w:eastAsia="MS Mincho;ＭＳ 明朝" w:cs="Arial"/>
        </w:rPr>
      </w:pPr>
      <w:r>
        <w:rPr>
          <w:rFonts w:eastAsia="MS Mincho;ＭＳ 明朝" w:cs="Arial" w:ascii="Arial" w:hAnsi="Arial"/>
        </w:rPr>
        <w:tab/>
        <w:t>CharString s("Examen"), t("POO");</w:t>
      </w:r>
    </w:p>
    <w:p>
      <w:pPr>
        <w:pStyle w:val="PlainText"/>
        <w:rPr>
          <w:rFonts w:ascii="Arial" w:hAnsi="Arial" w:eastAsia="MS Mincho;ＭＳ 明朝" w:cs="Arial"/>
        </w:rPr>
      </w:pPr>
      <w:r>
        <w:rPr>
          <w:rFonts w:eastAsia="MS Mincho;ＭＳ 明朝" w:cs="Arial" w:ascii="Arial" w:hAnsi="Arial"/>
        </w:rPr>
        <w:tab/>
        <w:t>CharStringr; // sir nul</w:t>
      </w:r>
    </w:p>
    <w:p>
      <w:pPr>
        <w:pStyle w:val="PlainText"/>
        <w:rPr>
          <w:rFonts w:ascii="Arial" w:hAnsi="Arial" w:eastAsia="MS Mincho;ＭＳ 明朝" w:cs="Arial"/>
        </w:rPr>
      </w:pPr>
      <w:r>
        <w:rPr>
          <w:rFonts w:eastAsia="MS Mincho;ＭＳ 明朝" w:cs="Arial" w:ascii="Arial" w:hAnsi="Arial"/>
        </w:rPr>
        <w:tab/>
        <w:t>r= " la ";</w:t>
      </w:r>
    </w:p>
    <w:p>
      <w:pPr>
        <w:pStyle w:val="PlainText"/>
        <w:rPr>
          <w:rFonts w:ascii="Arial" w:hAnsi="Arial" w:eastAsia="MS Mincho;ＭＳ 明朝" w:cs="Arial"/>
        </w:rPr>
      </w:pPr>
      <w:r>
        <w:rPr>
          <w:rFonts w:eastAsia="MS Mincho;ＭＳ 明朝" w:cs="Arial" w:ascii="Arial" w:hAnsi="Arial"/>
        </w:rPr>
        <w:tab/>
        <w:t>cout&lt;&lt;("Examen la " + t)&lt;&lt;endl; // afiseaza "Examen la POO"</w:t>
      </w:r>
    </w:p>
    <w:p>
      <w:pPr>
        <w:pStyle w:val="PlainText"/>
        <w:rPr>
          <w:rFonts w:ascii="Arial" w:hAnsi="Arial" w:eastAsia="MS Mincho;ＭＳ 明朝" w:cs="Arial"/>
        </w:rPr>
      </w:pPr>
      <w:r>
        <w:rPr>
          <w:rFonts w:eastAsia="MS Mincho;ＭＳ 明朝" w:cs="Arial" w:ascii="Arial" w:hAnsi="Arial"/>
        </w:rPr>
        <w:tab/>
        <w:t>cout&lt;&lt;(s+r+t)&lt;&lt; endl;// afiseaza "Examen la POO"</w:t>
      </w:r>
    </w:p>
    <w:p>
      <w:pPr>
        <w:pStyle w:val="PlainText"/>
        <w:rPr>
          <w:rFonts w:ascii="Arial" w:hAnsi="Arial" w:eastAsia="MS Mincho;ＭＳ 明朝" w:cs="Arial"/>
        </w:rPr>
      </w:pPr>
      <w:r>
        <w:rPr>
          <w:rFonts w:eastAsia="MS Mincho;ＭＳ 明朝" w:cs="Arial" w:ascii="Arial" w:hAnsi="Arial"/>
        </w:rPr>
        <w:tab/>
        <w:t>cout&lt;&lt;(s+" la POO")&lt;&lt;endl;// afiseaza "Examen la POO"</w:t>
      </w:r>
    </w:p>
    <w:p>
      <w:pPr>
        <w:pStyle w:val="PlainText"/>
        <w:rPr>
          <w:rFonts w:ascii="Arial" w:hAnsi="Arial" w:eastAsia="MS Mincho;ＭＳ 明朝" w:cs="Arial"/>
        </w:rPr>
      </w:pPr>
      <w:r>
        <w:rPr>
          <w:rFonts w:eastAsia="MS Mincho;ＭＳ 明朝" w:cs="Arial" w:ascii="Arial" w:hAnsi="Arial"/>
        </w:rPr>
        <w:tab/>
        <w:t>char *cs;</w:t>
      </w:r>
    </w:p>
    <w:p>
      <w:pPr>
        <w:pStyle w:val="PlainText"/>
        <w:rPr>
          <w:rFonts w:ascii="Arial" w:hAnsi="Arial" w:eastAsia="MS Mincho;ＭＳ 明朝" w:cs="Arial"/>
        </w:rPr>
      </w:pPr>
      <w:r>
        <w:rPr>
          <w:rFonts w:eastAsia="MS Mincho;ＭＳ 明朝" w:cs="Arial" w:ascii="Arial" w:hAnsi="Arial"/>
        </w:rPr>
        <w:tab/>
        <w:t>CharString a("Anul 2 ");</w:t>
      </w:r>
    </w:p>
    <w:p>
      <w:pPr>
        <w:pStyle w:val="PlainText"/>
        <w:rPr>
          <w:rFonts w:ascii="Arial" w:hAnsi="Arial" w:eastAsia="MS Mincho;ＭＳ 明朝" w:cs="Arial"/>
        </w:rPr>
      </w:pPr>
      <w:r>
        <w:rPr>
          <w:rFonts w:eastAsia="MS Mincho;ＭＳ 明朝" w:cs="Arial" w:ascii="Arial" w:hAnsi="Arial"/>
        </w:rPr>
        <w:tab/>
        <w:t>cs=a;</w:t>
      </w:r>
    </w:p>
    <w:p>
      <w:pPr>
        <w:pStyle w:val="PlainText"/>
        <w:rPr>
          <w:rFonts w:ascii="Arial" w:hAnsi="Arial" w:eastAsia="MS Mincho;ＭＳ 明朝" w:cs="Arial"/>
        </w:rPr>
      </w:pPr>
      <w:r>
        <w:rPr>
          <w:rFonts w:eastAsia="MS Mincho;ＭＳ 明朝" w:cs="Arial" w:ascii="Arial" w:hAnsi="Arial"/>
        </w:rPr>
        <w:tab/>
        <w:t>cout&lt;&lt;cs; // afiseaza "Anul 2 "</w:t>
      </w:r>
    </w:p>
    <w:p>
      <w:pPr>
        <w:pStyle w:val="PlainText"/>
        <w:rPr>
          <w:rFonts w:ascii="Arial" w:hAnsi="Arial" w:eastAsia="MS Mincho;ＭＳ 明朝" w:cs="Arial"/>
        </w:rPr>
      </w:pPr>
      <w:r>
        <w:rPr>
          <w:rFonts w:eastAsia="MS Mincho;ＭＳ 明朝" w:cs="Arial" w:ascii="Arial" w:hAnsi="Arial"/>
        </w:rPr>
        <w:tab/>
        <w:t>if(cs&lt;=a) cout &lt;&lt;"cs &lt;= a"&lt;&lt; endl; // afiseaza "cs &lt;= a"</w:t>
      </w:r>
    </w:p>
    <w:p>
      <w:pPr>
        <w:pStyle w:val="PlainText"/>
        <w:rPr>
          <w:rFonts w:ascii="Arial" w:hAnsi="Arial" w:eastAsia="MS Mincho;ＭＳ 明朝" w:cs="Arial"/>
        </w:rPr>
      </w:pPr>
      <w:r>
        <w:rPr>
          <w:rFonts w:eastAsia="MS Mincho;ＭＳ 明朝" w:cs="Arial" w:ascii="Arial" w:hAnsi="Arial"/>
        </w:rPr>
        <w:t>}</w:t>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t>Utilizati functiile strcmp, strcat etc.</w:t>
      </w:r>
    </w:p>
    <w:p>
      <w:pPr>
        <w:pStyle w:val="PlainText"/>
        <w:rPr>
          <w:rFonts w:eastAsia="MS Mincho;ＭＳ 明朝"/>
        </w:rPr>
      </w:pPr>
      <w:r>
        <w:rPr>
          <w:rFonts w:eastAsia="Arial" w:cs="Arial" w:ascii="Arial" w:hAnsi="Arial"/>
          <w:b/>
          <w:bCs/>
        </w:rPr>
        <w:t xml:space="preserve"> </w:t>
      </w:r>
      <w:r>
        <w:br w:type="page"/>
      </w:r>
    </w:p>
    <w:p>
      <w:pPr>
        <w:pStyle w:val="PlainText"/>
        <w:rPr>
          <w:rFonts w:eastAsia="MS Mincho;ＭＳ 明朝"/>
        </w:rPr>
      </w:pPr>
      <w:r>
        <w:rPr>
          <w:rFonts w:eastAsia="MS Mincho;ＭＳ 明朝"/>
        </w:rPr>
        <w:t>17. Completati specificarea clasei C si implementati metodele si operatorii astfel incat prin executarea programului sa se obtina rezultatele indicate prin comentarii.</w:t>
      </w:r>
    </w:p>
    <w:p>
      <w:pPr>
        <w:pStyle w:val="PlainText"/>
        <w:rPr>
          <w:rFonts w:eastAsia="MS Mincho;ＭＳ 明朝"/>
        </w:rPr>
      </w:pPr>
      <w:r>
        <w:rPr>
          <w:rFonts w:eastAsia="MS Mincho;ＭＳ 明朝"/>
        </w:rPr>
      </w:r>
    </w:p>
    <w:p>
      <w:pPr>
        <w:sectPr>
          <w:type w:val="nextPage"/>
          <w:pgSz w:w="13559" w:h="15840"/>
          <w:pgMar w:left="1800" w:right="3119" w:header="0" w:top="1440" w:footer="0" w:bottom="1440" w:gutter="0"/>
          <w:pgNumType w:fmt="decimal"/>
          <w:formProt w:val="false"/>
          <w:textDirection w:val="lrTb"/>
          <w:docGrid w:type="default" w:linePitch="360" w:charSpace="0"/>
        </w:sectPr>
      </w:pPr>
    </w:p>
    <w:p>
      <w:pPr>
        <w:pStyle w:val="PlainText"/>
        <w:rPr>
          <w:rFonts w:eastAsia="MS Mincho;ＭＳ 明朝"/>
        </w:rPr>
      </w:pPr>
      <w:r>
        <w:rPr>
          <w:rFonts w:eastAsia="MS Mincho;ＭＳ 明朝"/>
        </w:rPr>
        <w:t>#include &lt;iostream.h&gt;</w:t>
      </w:r>
    </w:p>
    <w:p>
      <w:pPr>
        <w:pStyle w:val="PlainText"/>
        <w:rPr>
          <w:rFonts w:eastAsia="MS Mincho;ＭＳ 明朝"/>
        </w:rPr>
      </w:pPr>
      <w:r>
        <w:rPr>
          <w:rFonts w:eastAsia="MS Mincho;ＭＳ 明朝"/>
        </w:rPr>
        <w:t>class C{</w:t>
      </w:r>
    </w:p>
    <w:p>
      <w:pPr>
        <w:pStyle w:val="PlainText"/>
        <w:rPr>
          <w:rFonts w:eastAsia="MS Mincho;ＭＳ 明朝"/>
        </w:rPr>
      </w:pPr>
      <w:r>
        <w:rPr>
          <w:rFonts w:eastAsia="MS Mincho;ＭＳ 明朝"/>
        </w:rPr>
        <w:t>public:</w:t>
      </w:r>
    </w:p>
    <w:p>
      <w:pPr>
        <w:pStyle w:val="PlainText"/>
        <w:rPr>
          <w:rFonts w:eastAsia="MS Mincho;ＭＳ 明朝"/>
        </w:rPr>
      </w:pPr>
      <w:r>
        <w:rPr>
          <w:rFonts w:eastAsia="MS Mincho;ＭＳ 明朝"/>
        </w:rPr>
        <w:tab/>
        <w:t>void set_x(int x){</w:t>
      </w:r>
    </w:p>
    <w:p>
      <w:pPr>
        <w:pStyle w:val="PlainText"/>
        <w:ind w:start="288" w:firstLine="288"/>
        <w:rPr>
          <w:rFonts w:eastAsia="MS Mincho;ＭＳ 明朝"/>
        </w:rPr>
      </w:pPr>
      <w:r>
        <w:rPr>
          <w:rFonts w:eastAsia="MS Mincho;ＭＳ 明朝"/>
        </w:rPr>
        <w:t>*px=x;</w:t>
      </w:r>
    </w:p>
    <w:p>
      <w:pPr>
        <w:pStyle w:val="PlainText"/>
        <w:ind w:firstLine="288"/>
        <w:rPr>
          <w:rFonts w:eastAsia="MS Mincho;ＭＳ 明朝"/>
        </w:rPr>
      </w:pPr>
      <w:r>
        <w:rPr>
          <w:rFonts w:eastAsia="MS Mincho;ＭＳ 明朝"/>
        </w:rPr>
        <w:t>}</w:t>
      </w:r>
    </w:p>
    <w:p>
      <w:pPr>
        <w:pStyle w:val="PlainText"/>
        <w:rPr>
          <w:rFonts w:eastAsia="MS Mincho;ＭＳ 明朝"/>
        </w:rPr>
      </w:pPr>
      <w:r>
        <w:rPr>
          <w:rFonts w:eastAsia="MS Mincho;ＭＳ 明朝"/>
        </w:rPr>
        <w:tab/>
        <w:t>void set_y(int y){</w:t>
      </w:r>
    </w:p>
    <w:p>
      <w:pPr>
        <w:pStyle w:val="PlainText"/>
        <w:ind w:start="288" w:firstLine="288"/>
        <w:rPr>
          <w:rFonts w:eastAsia="MS Mincho;ＭＳ 明朝"/>
        </w:rPr>
      </w:pPr>
      <w:r>
        <w:rPr>
          <w:rFonts w:eastAsia="MS Mincho;ＭＳ 明朝"/>
        </w:rPr>
        <w:t>*py=y;</w:t>
      </w:r>
    </w:p>
    <w:p>
      <w:pPr>
        <w:pStyle w:val="PlainText"/>
        <w:ind w:firstLine="288"/>
        <w:rPr>
          <w:rFonts w:eastAsia="MS Mincho;ＭＳ 明朝"/>
        </w:rPr>
      </w:pPr>
      <w:r>
        <w:rPr>
          <w:rFonts w:eastAsia="MS Mincho;ＭＳ 明朝"/>
        </w:rPr>
        <w:t>}</w:t>
      </w:r>
    </w:p>
    <w:p>
      <w:pPr>
        <w:pStyle w:val="PlainText"/>
        <w:rPr>
          <w:rFonts w:eastAsia="MS Mincho;ＭＳ 明朝"/>
        </w:rPr>
      </w:pPr>
      <w:r>
        <w:rPr>
          <w:rFonts w:eastAsia="MS Mincho;ＭＳ 明朝"/>
        </w:rPr>
        <w:t>private:</w:t>
      </w:r>
    </w:p>
    <w:p>
      <w:pPr>
        <w:pStyle w:val="PlainText"/>
        <w:rPr>
          <w:rFonts w:eastAsia="MS Mincho;ＭＳ 明朝"/>
        </w:rPr>
      </w:pPr>
      <w:r>
        <w:rPr>
          <w:rFonts w:eastAsia="MS Mincho;ＭＳ 明朝"/>
        </w:rPr>
        <w:tab/>
        <w:t>int *px;</w:t>
      </w:r>
    </w:p>
    <w:p>
      <w:pPr>
        <w:pStyle w:val="PlainText"/>
        <w:rPr>
          <w:rFonts w:eastAsia="MS Mincho;ＭＳ 明朝"/>
        </w:rPr>
      </w:pPr>
      <w:r>
        <w:rPr>
          <w:rFonts w:eastAsia="MS Mincho;ＭＳ 明朝"/>
        </w:rPr>
        <w:tab/>
        <w:t>int *py;</w:t>
      </w:r>
    </w:p>
    <w:p>
      <w:pPr>
        <w:pStyle w:val="PlainText"/>
        <w:rPr>
          <w:rFonts w:eastAsia="MS Mincho;ＭＳ 明朝"/>
        </w:rPr>
      </w:pPr>
      <w:r>
        <w:rPr>
          <w:rFonts w:eastAsia="MS Mincho;ＭＳ 明朝"/>
        </w:rPr>
        <w:t>};</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void main(){</w:t>
      </w:r>
    </w:p>
    <w:p>
      <w:pPr>
        <w:pStyle w:val="PlainText"/>
        <w:rPr>
          <w:rFonts w:eastAsia="MS Mincho;ＭＳ 明朝"/>
        </w:rPr>
      </w:pPr>
      <w:r>
        <w:rPr>
          <w:rFonts w:eastAsia="MS Mincho;ＭＳ 明朝"/>
        </w:rPr>
        <w:tab/>
        <w:t>C m, n(1,2);</w:t>
      </w:r>
    </w:p>
    <w:p>
      <w:pPr>
        <w:pStyle w:val="PlainText"/>
        <w:rPr>
          <w:rFonts w:eastAsia="MS Mincho;ＭＳ 明朝"/>
        </w:rPr>
      </w:pPr>
      <w:r>
        <w:rPr>
          <w:rFonts w:eastAsia="MS Mincho;ＭＳ 明朝"/>
        </w:rPr>
        <w:tab/>
        <w:t>cout&lt;&lt;m&lt;&lt;endl;</w:t>
        <w:tab/>
        <w:tab/>
        <w:tab/>
        <w:tab/>
        <w:t>// x=0; y=0;</w:t>
      </w:r>
    </w:p>
    <w:p>
      <w:pPr>
        <w:pStyle w:val="PlainText"/>
        <w:rPr>
          <w:rFonts w:eastAsia="MS Mincho;ＭＳ 明朝"/>
        </w:rPr>
      </w:pPr>
      <w:r>
        <w:rPr>
          <w:rFonts w:eastAsia="MS Mincho;ＭＳ 明朝"/>
        </w:rPr>
        <w:tab/>
        <w:t xml:space="preserve">cout&lt;&lt;n&lt;&lt;endl; </w:t>
        <w:tab/>
        <w:tab/>
        <w:tab/>
        <w:t>// x=1; y=2;</w:t>
      </w:r>
    </w:p>
    <w:p>
      <w:pPr>
        <w:pStyle w:val="PlainText"/>
        <w:rPr>
          <w:rFonts w:eastAsia="MS Mincho;ＭＳ 明朝"/>
        </w:rPr>
      </w:pPr>
      <w:r>
        <w:rPr>
          <w:rFonts w:eastAsia="MS Mincho;ＭＳ 明朝"/>
        </w:rPr>
        <w:tab/>
        <w:t>m=n*100;</w:t>
      </w:r>
    </w:p>
    <w:p>
      <w:pPr>
        <w:pStyle w:val="PlainText"/>
        <w:rPr>
          <w:rFonts w:eastAsia="MS Mincho;ＭＳ 明朝"/>
        </w:rPr>
      </w:pPr>
      <w:r>
        <w:rPr>
          <w:rFonts w:eastAsia="MS Mincho;ＭＳ 明朝"/>
        </w:rPr>
        <w:tab/>
        <w:t>cout&lt;&lt;n*100&lt;&lt;endl;</w:t>
        <w:tab/>
        <w:t>// x=100;y=200;</w:t>
      </w:r>
    </w:p>
    <w:p>
      <w:pPr>
        <w:pStyle w:val="PlainText"/>
        <w:rPr>
          <w:rFonts w:eastAsia="MS Mincho;ＭＳ 明朝"/>
        </w:rPr>
      </w:pPr>
      <w:r>
        <w:rPr>
          <w:rFonts w:eastAsia="MS Mincho;ＭＳ 明朝"/>
        </w:rPr>
        <w:tab/>
        <w:t xml:space="preserve">cout&lt;&lt;n&lt;&lt;endl; </w:t>
        <w:tab/>
        <w:tab/>
        <w:tab/>
        <w:t>//x=1; y=2;</w:t>
      </w:r>
    </w:p>
    <w:p>
      <w:pPr>
        <w:pStyle w:val="PlainText"/>
        <w:rPr>
          <w:rFonts w:eastAsia="MS Mincho;ＭＳ 明朝"/>
        </w:rPr>
      </w:pPr>
      <w:r>
        <w:rPr>
          <w:rFonts w:eastAsia="MS Mincho;ＭＳ 明朝"/>
        </w:rPr>
        <w:tab/>
        <w:t>m=n;</w:t>
      </w:r>
    </w:p>
    <w:p>
      <w:pPr>
        <w:pStyle w:val="PlainText"/>
        <w:rPr>
          <w:rFonts w:eastAsia="MS Mincho;ＭＳ 明朝"/>
        </w:rPr>
      </w:pPr>
      <w:r>
        <w:rPr>
          <w:rFonts w:eastAsia="MS Mincho;ＭＳ 明朝"/>
        </w:rPr>
        <w:tab/>
        <w:t>n.set_x(100);n.set_y(200);</w:t>
      </w:r>
    </w:p>
    <w:p>
      <w:pPr>
        <w:pStyle w:val="PlainText"/>
        <w:rPr>
          <w:rFonts w:eastAsia="MS Mincho;ＭＳ 明朝"/>
        </w:rPr>
      </w:pPr>
      <w:r>
        <w:rPr>
          <w:rFonts w:eastAsia="MS Mincho;ＭＳ 明朝"/>
        </w:rPr>
        <w:tab/>
        <w:t xml:space="preserve">cout&lt;&lt;m&lt;&lt;endl;      </w:t>
        <w:tab/>
        <w:t>//x=100; y=2</w:t>
      </w:r>
    </w:p>
    <w:p>
      <w:pPr>
        <w:pStyle w:val="PlainText"/>
        <w:rPr>
          <w:rFonts w:eastAsia="MS Mincho;ＭＳ 明朝"/>
        </w:rPr>
      </w:pPr>
      <w:r>
        <w:rPr>
          <w:rFonts w:eastAsia="MS Mincho;ＭＳ 明朝"/>
        </w:rPr>
        <w:t>}</w:t>
      </w:r>
    </w:p>
    <w:p>
      <w:pPr>
        <w:sectPr>
          <w:type w:val="continuous"/>
          <w:pgSz w:w="13559" w:h="15840"/>
          <w:pgMar w:left="1800" w:right="3119" w:header="0" w:top="1440" w:footer="0" w:bottom="1440" w:gutter="0"/>
          <w:cols w:num="2" w:equalWidth="false" w:sep="true">
            <w:col w:w="3289" w:space="720"/>
            <w:col w:w="4631"/>
          </w:cols>
          <w:formProt w:val="false"/>
          <w:textDirection w:val="lrTb"/>
          <w:docGrid w:type="default" w:linePitch="360" w:charSpace="0"/>
        </w:sectPr>
      </w:pPr>
    </w:p>
    <w:p>
      <w:pPr>
        <w:pStyle w:val="PlainText"/>
        <w:pBdr>
          <w:bottom w:val="single" w:sz="6" w:space="1" w:color="000000"/>
        </w:pBdr>
        <w:rPr>
          <w:rFonts w:eastAsia="MS Mincho;ＭＳ 明朝"/>
        </w:rPr>
      </w:pPr>
      <w:r>
        <w:rPr>
          <w:rFonts w:eastAsia="MS Mincho;ＭＳ 明朝"/>
        </w:rPr>
      </w:r>
    </w:p>
    <w:p>
      <w:pPr>
        <w:pStyle w:val="PlainText"/>
        <w:rPr>
          <w:rFonts w:ascii="Arial" w:hAnsi="Arial" w:eastAsia="MS Mincho;ＭＳ 明朝" w:cs="Arial"/>
          <w:b/>
          <w:b/>
          <w:bCs/>
        </w:rPr>
      </w:pPr>
      <w:r>
        <w:rPr>
          <w:rFonts w:eastAsia="MS Mincho;ＭＳ 明朝" w:cs="Arial" w:ascii="Arial" w:hAnsi="Arial"/>
          <w:b/>
          <w:bCs/>
        </w:rPr>
        <w:t>R.</w:t>
      </w:r>
    </w:p>
    <w:p>
      <w:pPr>
        <w:pStyle w:val="PlainText"/>
        <w:rPr/>
      </w:pPr>
      <w:r>
        <w:rPr>
          <w:rFonts w:eastAsia="MS Mincho;ＭＳ 明朝"/>
        </w:rPr>
        <w:t xml:space="preserve">Pentru rezolvare vor fi luate </w:t>
      </w:r>
      <w:r>
        <w:rPr>
          <w:rFonts w:eastAsia="MS Mincho;ＭＳ 明朝"/>
          <w:lang w:val="ro-RO"/>
        </w:rPr>
        <w:t>în considerare următoarele elemente:</w:t>
      </w:r>
    </w:p>
    <w:p>
      <w:pPr>
        <w:pStyle w:val="PlainText"/>
        <w:numPr>
          <w:ilvl w:val="0"/>
          <w:numId w:val="29"/>
        </w:numPr>
        <w:rPr>
          <w:rFonts w:eastAsia="MS Mincho;ＭＳ 明朝"/>
        </w:rPr>
      </w:pPr>
      <w:r>
        <w:rPr>
          <w:rFonts w:eastAsia="MS Mincho;ＭＳ 明朝"/>
        </w:rPr>
        <w:t>constructor cu valori implicite pentru parametri</w:t>
      </w:r>
    </w:p>
    <w:p>
      <w:pPr>
        <w:pStyle w:val="PlainText"/>
        <w:numPr>
          <w:ilvl w:val="0"/>
          <w:numId w:val="29"/>
        </w:numPr>
        <w:rPr>
          <w:rFonts w:eastAsia="MS Mincho;ＭＳ 明朝"/>
        </w:rPr>
      </w:pPr>
      <w:r>
        <w:rPr>
          <w:rFonts w:eastAsia="MS Mincho;ＭＳ 明朝"/>
        </w:rPr>
        <w:t>supraincarcare operator de insertie</w:t>
      </w:r>
    </w:p>
    <w:p>
      <w:pPr>
        <w:pStyle w:val="PlainText"/>
        <w:numPr>
          <w:ilvl w:val="0"/>
          <w:numId w:val="29"/>
        </w:numPr>
        <w:rPr>
          <w:rFonts w:eastAsia="MS Mincho;ＭＳ 明朝"/>
        </w:rPr>
      </w:pPr>
      <w:r>
        <w:rPr>
          <w:rFonts w:eastAsia="MS Mincho;ＭＳ 明朝"/>
        </w:rPr>
        <w:t>supraincarcare operator * cu rezultat intors prin valoare si fara modificarea obiectului curent</w:t>
      </w:r>
    </w:p>
    <w:p>
      <w:pPr>
        <w:pStyle w:val="PlainText"/>
        <w:numPr>
          <w:ilvl w:val="0"/>
          <w:numId w:val="29"/>
        </w:numPr>
        <w:rPr>
          <w:rFonts w:eastAsia="MS Mincho;ＭＳ 明朝"/>
        </w:rPr>
      </w:pPr>
      <w:r>
        <w:rPr>
          <w:rFonts w:eastAsia="MS Mincho;ＭＳ 明朝"/>
        </w:rPr>
        <w:t>supraincarcare operator= prin referinta pentru px si prin valoare pentru py.</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#include &lt;iostream.h&gt;</w:t>
      </w:r>
    </w:p>
    <w:p>
      <w:pPr>
        <w:pStyle w:val="PlainText"/>
        <w:rPr>
          <w:rFonts w:eastAsia="MS Mincho;ＭＳ 明朝"/>
        </w:rPr>
      </w:pPr>
      <w:r>
        <w:rPr>
          <w:rFonts w:eastAsia="MS Mincho;ＭＳ 明朝"/>
        </w:rPr>
        <w:t>class C{</w:t>
      </w:r>
    </w:p>
    <w:p>
      <w:pPr>
        <w:pStyle w:val="PlainText"/>
        <w:rPr>
          <w:rFonts w:eastAsia="MS Mincho;ＭＳ 明朝"/>
        </w:rPr>
      </w:pPr>
      <w:r>
        <w:rPr>
          <w:rFonts w:eastAsia="MS Mincho;ＭＳ 明朝"/>
        </w:rPr>
        <w:t>public:</w:t>
      </w:r>
    </w:p>
    <w:p>
      <w:pPr>
        <w:pStyle w:val="PlainText"/>
        <w:rPr>
          <w:rFonts w:eastAsia="MS Mincho;ＭＳ 明朝"/>
        </w:rPr>
      </w:pPr>
      <w:r>
        <w:rPr>
          <w:rFonts w:eastAsia="MS Mincho;ＭＳ 明朝"/>
        </w:rPr>
        <w:tab/>
        <w:t>C(int x=0, int y=0){ // 1</w:t>
      </w:r>
    </w:p>
    <w:p>
      <w:pPr>
        <w:pStyle w:val="PlainText"/>
        <w:ind w:start="720" w:firstLine="720"/>
        <w:rPr>
          <w:rFonts w:eastAsia="MS Mincho;ＭＳ 明朝"/>
        </w:rPr>
      </w:pPr>
      <w:r>
        <w:rPr>
          <w:rFonts w:eastAsia="MS Mincho;ＭＳ 明朝"/>
        </w:rPr>
        <w:t>px=new int; py=new int; *px=x; *py=y;</w:t>
      </w:r>
    </w:p>
    <w:p>
      <w:pPr>
        <w:pStyle w:val="PlainText"/>
        <w:ind w:firstLine="720"/>
        <w:rPr>
          <w:rFonts w:eastAsia="MS Mincho;ＭＳ 明朝"/>
        </w:rPr>
      </w:pPr>
      <w:r>
        <w:rPr>
          <w:rFonts w:eastAsia="MS Mincho;ＭＳ 明朝"/>
        </w:rPr>
        <w:t>}</w:t>
      </w:r>
    </w:p>
    <w:p>
      <w:pPr>
        <w:pStyle w:val="PlainText"/>
        <w:rPr>
          <w:rFonts w:eastAsia="MS Mincho;ＭＳ 明朝"/>
        </w:rPr>
      </w:pPr>
      <w:r>
        <w:rPr>
          <w:rFonts w:eastAsia="MS Mincho;ＭＳ 明朝"/>
        </w:rPr>
        <w:tab/>
        <w:t>void set_x(int x){*px=x;}</w:t>
      </w:r>
    </w:p>
    <w:p>
      <w:pPr>
        <w:pStyle w:val="PlainText"/>
        <w:rPr>
          <w:rFonts w:eastAsia="MS Mincho;ＭＳ 明朝"/>
        </w:rPr>
      </w:pPr>
      <w:r>
        <w:rPr>
          <w:rFonts w:eastAsia="MS Mincho;ＭＳ 明朝"/>
        </w:rPr>
        <w:tab/>
        <w:t>void set_y(int y){*py=y;}</w:t>
      </w:r>
    </w:p>
    <w:p>
      <w:pPr>
        <w:pStyle w:val="PlainText"/>
        <w:rPr>
          <w:rFonts w:eastAsia="MS Mincho;ＭＳ 明朝"/>
        </w:rPr>
      </w:pPr>
      <w:r>
        <w:rPr>
          <w:rFonts w:eastAsia="MS Mincho;ＭＳ 明朝"/>
        </w:rPr>
        <w:tab/>
        <w:t>C&amp; operator=(C&amp;);</w:t>
        <w:tab/>
        <w:tab/>
        <w:t>// 4</w:t>
      </w:r>
    </w:p>
    <w:p>
      <w:pPr>
        <w:pStyle w:val="PlainText"/>
        <w:rPr>
          <w:rFonts w:eastAsia="MS Mincho;ＭＳ 明朝"/>
        </w:rPr>
      </w:pPr>
      <w:r>
        <w:rPr>
          <w:rFonts w:eastAsia="MS Mincho;ＭＳ 明朝"/>
        </w:rPr>
        <w:tab/>
        <w:t xml:space="preserve">C  operator*(int x); </w:t>
        <w:tab/>
        <w:tab/>
        <w:t>// 3</w:t>
      </w:r>
    </w:p>
    <w:p>
      <w:pPr>
        <w:pStyle w:val="PlainText"/>
        <w:rPr>
          <w:rFonts w:eastAsia="MS Mincho;ＭＳ 明朝"/>
        </w:rPr>
      </w:pPr>
      <w:r>
        <w:rPr>
          <w:rFonts w:eastAsia="MS Mincho;ＭＳ 明朝"/>
        </w:rPr>
        <w:t>private:</w:t>
      </w:r>
    </w:p>
    <w:p>
      <w:pPr>
        <w:pStyle w:val="PlainText"/>
        <w:rPr>
          <w:rFonts w:eastAsia="MS Mincho;ＭＳ 明朝"/>
        </w:rPr>
      </w:pPr>
      <w:r>
        <w:rPr>
          <w:rFonts w:eastAsia="MS Mincho;ＭＳ 明朝"/>
        </w:rPr>
        <w:tab/>
        <w:t>int *px;</w:t>
      </w:r>
    </w:p>
    <w:p>
      <w:pPr>
        <w:pStyle w:val="PlainText"/>
        <w:rPr>
          <w:rFonts w:eastAsia="MS Mincho;ＭＳ 明朝"/>
        </w:rPr>
      </w:pPr>
      <w:r>
        <w:rPr>
          <w:rFonts w:eastAsia="MS Mincho;ＭＳ 明朝"/>
        </w:rPr>
        <w:tab/>
        <w:t>int *py;</w:t>
      </w:r>
    </w:p>
    <w:p>
      <w:pPr>
        <w:pStyle w:val="PlainText"/>
        <w:rPr>
          <w:rFonts w:eastAsia="MS Mincho;ＭＳ 明朝"/>
        </w:rPr>
      </w:pPr>
      <w:r>
        <w:rPr>
          <w:rFonts w:eastAsia="MS Mincho;ＭＳ 明朝"/>
        </w:rPr>
        <w:t>friend ostream&amp; operator&lt;&lt;(ostream&amp;, C&amp;); // 2</w:t>
      </w:r>
    </w:p>
    <w:p>
      <w:pPr>
        <w:pStyle w:val="PlainText"/>
        <w:rPr>
          <w:rFonts w:eastAsia="MS Mincho;ＭＳ 明朝"/>
        </w:rPr>
      </w:pPr>
      <w:r>
        <w:rPr>
          <w:rFonts w:eastAsia="MS Mincho;ＭＳ 明朝"/>
        </w:rPr>
        <w:t>};</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void main(){</w:t>
      </w:r>
    </w:p>
    <w:p>
      <w:pPr>
        <w:pStyle w:val="PlainText"/>
        <w:rPr>
          <w:rFonts w:eastAsia="MS Mincho;ＭＳ 明朝"/>
        </w:rPr>
      </w:pPr>
      <w:r>
        <w:rPr>
          <w:rFonts w:eastAsia="MS Mincho;ＭＳ 明朝"/>
        </w:rPr>
        <w:tab/>
        <w:t>C m, n(1,2);</w:t>
      </w:r>
    </w:p>
    <w:p>
      <w:pPr>
        <w:pStyle w:val="PlainText"/>
        <w:rPr>
          <w:rFonts w:eastAsia="MS Mincho;ＭＳ 明朝"/>
        </w:rPr>
      </w:pPr>
      <w:r>
        <w:rPr>
          <w:rFonts w:eastAsia="MS Mincho;ＭＳ 明朝"/>
        </w:rPr>
        <w:tab/>
        <w:t>cout&lt;&lt;m&lt;&lt;endl;</w:t>
        <w:tab/>
        <w:t xml:space="preserve">       </w:t>
        <w:tab/>
        <w:t>// x=0; y=0;</w:t>
      </w:r>
    </w:p>
    <w:p>
      <w:pPr>
        <w:pStyle w:val="PlainText"/>
        <w:rPr>
          <w:rFonts w:eastAsia="MS Mincho;ＭＳ 明朝"/>
        </w:rPr>
      </w:pPr>
      <w:r>
        <w:rPr>
          <w:rFonts w:eastAsia="MS Mincho;ＭＳ 明朝"/>
        </w:rPr>
        <w:tab/>
        <w:t xml:space="preserve">cout&lt;&lt;n&lt;&lt;endl; </w:t>
        <w:tab/>
        <w:tab/>
        <w:t>//x=1; y=2;</w:t>
      </w:r>
    </w:p>
    <w:p>
      <w:pPr>
        <w:pStyle w:val="PlainText"/>
        <w:rPr>
          <w:rFonts w:eastAsia="MS Mincho;ＭＳ 明朝"/>
        </w:rPr>
      </w:pPr>
      <w:r>
        <w:rPr>
          <w:rFonts w:eastAsia="MS Mincho;ＭＳ 明朝"/>
        </w:rPr>
        <w:tab/>
        <w:t>m=n*100;</w:t>
      </w:r>
    </w:p>
    <w:p>
      <w:pPr>
        <w:pStyle w:val="PlainText"/>
        <w:rPr>
          <w:rFonts w:eastAsia="MS Mincho;ＭＳ 明朝"/>
        </w:rPr>
      </w:pPr>
      <w:r>
        <w:rPr>
          <w:rFonts w:eastAsia="MS Mincho;ＭＳ 明朝"/>
        </w:rPr>
        <w:tab/>
        <w:t>cout&lt;&lt;n*100&lt;&lt;endl;</w:t>
        <w:tab/>
        <w:t>// x=100; y=200;</w:t>
      </w:r>
    </w:p>
    <w:p>
      <w:pPr>
        <w:pStyle w:val="PlainText"/>
        <w:rPr>
          <w:rFonts w:eastAsia="MS Mincho;ＭＳ 明朝"/>
        </w:rPr>
      </w:pPr>
      <w:r>
        <w:rPr>
          <w:rFonts w:eastAsia="MS Mincho;ＭＳ 明朝"/>
        </w:rPr>
        <w:tab/>
        <w:t xml:space="preserve">cout&lt;&lt;n&lt;&lt;endl; </w:t>
        <w:tab/>
        <w:tab/>
        <w:t>//x=1; y=2;</w:t>
      </w:r>
    </w:p>
    <w:p>
      <w:pPr>
        <w:pStyle w:val="PlainText"/>
        <w:rPr>
          <w:rFonts w:eastAsia="MS Mincho;ＭＳ 明朝"/>
        </w:rPr>
      </w:pPr>
      <w:r>
        <w:rPr>
          <w:rFonts w:eastAsia="MS Mincho;ＭＳ 明朝"/>
        </w:rPr>
        <w:tab/>
        <w:t>m=n;</w:t>
      </w:r>
    </w:p>
    <w:p>
      <w:pPr>
        <w:pStyle w:val="PlainText"/>
        <w:rPr>
          <w:rFonts w:eastAsia="MS Mincho;ＭＳ 明朝"/>
        </w:rPr>
      </w:pPr>
      <w:r>
        <w:rPr>
          <w:rFonts w:eastAsia="MS Mincho;ＭＳ 明朝"/>
        </w:rPr>
        <w:tab/>
        <w:t>n.set_x(100);n.set_y(200);</w:t>
      </w:r>
    </w:p>
    <w:p>
      <w:pPr>
        <w:pStyle w:val="PlainText"/>
        <w:rPr>
          <w:rFonts w:eastAsia="MS Mincho;ＭＳ 明朝"/>
        </w:rPr>
      </w:pPr>
      <w:r>
        <w:rPr>
          <w:rFonts w:eastAsia="MS Mincho;ＭＳ 明朝"/>
        </w:rPr>
        <w:tab/>
        <w:t>cout&lt;&lt;m&lt;&lt;endl;          //x=100; y=2</w:t>
      </w:r>
    </w:p>
    <w:p>
      <w:pPr>
        <w:pStyle w:val="PlainText"/>
        <w:rPr>
          <w:rFonts w:eastAsia="MS Mincho;ＭＳ 明朝"/>
        </w:rPr>
      </w:pPr>
      <w:r>
        <w:rPr>
          <w:rFonts w:eastAsia="MS Mincho;ＭＳ 明朝"/>
        </w:rPr>
        <w:t>}</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ostream&amp; operator&lt;&lt;(ostream&amp; o, C&amp; z){ // 2</w:t>
      </w:r>
    </w:p>
    <w:p>
      <w:pPr>
        <w:pStyle w:val="PlainText"/>
        <w:rPr>
          <w:rFonts w:eastAsia="MS Mincho;ＭＳ 明朝"/>
        </w:rPr>
      </w:pPr>
      <w:r>
        <w:rPr>
          <w:rFonts w:eastAsia="MS Mincho;ＭＳ 明朝"/>
        </w:rPr>
        <w:tab/>
        <w:t>o&lt;&lt; *(z.px)&lt;&lt;";";</w:t>
      </w:r>
    </w:p>
    <w:p>
      <w:pPr>
        <w:pStyle w:val="PlainText"/>
        <w:rPr>
          <w:rFonts w:eastAsia="MS Mincho;ＭＳ 明朝"/>
        </w:rPr>
      </w:pPr>
      <w:r>
        <w:rPr>
          <w:rFonts w:eastAsia="MS Mincho;ＭＳ 明朝"/>
        </w:rPr>
        <w:tab/>
        <w:t>o&lt;&lt; *(z.py)&lt;&lt;";";</w:t>
      </w:r>
    </w:p>
    <w:p>
      <w:pPr>
        <w:pStyle w:val="PlainText"/>
        <w:rPr>
          <w:rFonts w:eastAsia="MS Mincho;ＭＳ 明朝"/>
        </w:rPr>
      </w:pPr>
      <w:r>
        <w:rPr>
          <w:rFonts w:eastAsia="MS Mincho;ＭＳ 明朝"/>
        </w:rPr>
        <w:tab/>
        <w:t>return o;</w:t>
      </w:r>
    </w:p>
    <w:p>
      <w:pPr>
        <w:pStyle w:val="PlainText"/>
        <w:rPr>
          <w:rFonts w:eastAsia="MS Mincho;ＭＳ 明朝"/>
        </w:rPr>
      </w:pPr>
      <w:r>
        <w:rPr>
          <w:rFonts w:eastAsia="MS Mincho;ＭＳ 明朝"/>
        </w:rPr>
        <w:t>}</w:t>
      </w:r>
    </w:p>
    <w:p>
      <w:pPr>
        <w:pStyle w:val="PlainText"/>
        <w:rPr>
          <w:rFonts w:eastAsia="MS Mincho;ＭＳ 明朝"/>
        </w:rPr>
      </w:pPr>
      <w:r>
        <w:rPr>
          <w:rFonts w:eastAsia="MS Mincho;ＭＳ 明朝"/>
        </w:rPr>
        <w:t>C&amp; C::operator=(C&amp; c){ // 4</w:t>
      </w:r>
    </w:p>
    <w:p>
      <w:pPr>
        <w:pStyle w:val="PlainText"/>
        <w:rPr>
          <w:rFonts w:eastAsia="MS Mincho;ＭＳ 明朝"/>
        </w:rPr>
      </w:pPr>
      <w:r>
        <w:rPr>
          <w:rFonts w:eastAsia="MS Mincho;ＭＳ 明朝"/>
        </w:rPr>
        <w:tab/>
        <w:t>px=c.px;</w:t>
      </w:r>
    </w:p>
    <w:p>
      <w:pPr>
        <w:pStyle w:val="PlainText"/>
        <w:rPr>
          <w:rFonts w:eastAsia="MS Mincho;ＭＳ 明朝"/>
        </w:rPr>
      </w:pPr>
      <w:r>
        <w:rPr>
          <w:rFonts w:eastAsia="MS Mincho;ＭＳ 明朝"/>
        </w:rPr>
        <w:tab/>
        <w:t>*py=*(c.py);</w:t>
      </w:r>
    </w:p>
    <w:p>
      <w:pPr>
        <w:pStyle w:val="PlainText"/>
        <w:rPr>
          <w:rFonts w:eastAsia="MS Mincho;ＭＳ 明朝"/>
        </w:rPr>
      </w:pPr>
      <w:r>
        <w:rPr>
          <w:rFonts w:eastAsia="MS Mincho;ＭＳ 明朝"/>
        </w:rPr>
        <w:tab/>
        <w:t>return *this;</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w:t>
      </w:r>
    </w:p>
    <w:p>
      <w:pPr>
        <w:pStyle w:val="PlainText"/>
        <w:rPr>
          <w:rFonts w:eastAsia="MS Mincho;ＭＳ 明朝"/>
        </w:rPr>
      </w:pPr>
      <w:r>
        <w:rPr>
          <w:rFonts w:eastAsia="MS Mincho;ＭＳ 明朝"/>
        </w:rPr>
        <w:t>C  C::operator*(int i){return C(*px*i,*py*i);} // 3</w:t>
      </w:r>
    </w:p>
    <w:p>
      <w:pPr>
        <w:pStyle w:val="PlainText"/>
        <w:rPr>
          <w:rFonts w:ascii="Arial" w:hAnsi="Arial" w:eastAsia="MS Mincho;ＭＳ 明朝" w:cs="Arial"/>
          <w:b/>
          <w:b/>
          <w:bCs/>
        </w:rPr>
      </w:pPr>
      <w:r>
        <w:rPr>
          <w:rFonts w:eastAsia="MS Mincho;ＭＳ 明朝" w:cs="Arial" w:ascii="Arial" w:hAnsi="Arial"/>
          <w:b/>
          <w:bCs/>
        </w:rPr>
      </w:r>
    </w:p>
    <w:p>
      <w:pPr>
        <w:pStyle w:val="PlainText"/>
        <w:rPr/>
      </w:pPr>
      <w:r>
        <w:rPr>
          <w:rFonts w:eastAsia="MS Mincho;ＭＳ 明朝"/>
        </w:rPr>
        <w:t>18. Indica</w:t>
      </w:r>
      <w:r>
        <w:rPr>
          <w:rFonts w:eastAsia="MS Mincho;ＭＳ 明朝"/>
          <w:lang w:val="ro-RO"/>
        </w:rPr>
        <w:t>ţi ce rezultate afişează programul următor.</w:t>
      </w:r>
    </w:p>
    <w:p>
      <w:pPr>
        <w:pStyle w:val="PlainText"/>
        <w:rPr>
          <w:rFonts w:eastAsia="MS Mincho;ＭＳ 明朝"/>
          <w:lang w:val="ro-RO"/>
        </w:rPr>
      </w:pPr>
      <w:r>
        <w:rPr>
          <w:rFonts w:eastAsia="MS Mincho;ＭＳ 明朝"/>
          <w:lang w:val="ro-RO"/>
        </w:rPr>
        <w:t xml:space="preserve">Urmăriţi conversiile explicite din expresii. Justificaţi răspunsul explicând mecanismul de legare statică şi de legare dinamică.  </w:t>
      </w:r>
    </w:p>
    <w:p>
      <w:pPr>
        <w:sectPr>
          <w:type w:val="continuous"/>
          <w:pgSz w:w="13559" w:h="15840"/>
          <w:pgMar w:left="1800" w:right="3119" w:header="0" w:top="1440" w:footer="0" w:bottom="1440" w:gutter="0"/>
          <w:formProt w:val="false"/>
          <w:textDirection w:val="lrTb"/>
          <w:docGrid w:type="default" w:linePitch="360" w:charSpace="0"/>
        </w:sectPr>
      </w:pPr>
    </w:p>
    <w:p>
      <w:pPr>
        <w:pStyle w:val="PlainText"/>
        <w:rPr>
          <w:rFonts w:eastAsia="MS Mincho;ＭＳ 明朝"/>
        </w:rPr>
      </w:pPr>
      <w:r>
        <w:rPr>
          <w:rFonts w:eastAsia="MS Mincho;ＭＳ 明朝"/>
        </w:rPr>
        <w:t>#include &lt;iostream.h&gt;</w:t>
      </w:r>
    </w:p>
    <w:p>
      <w:pPr>
        <w:pStyle w:val="PlainText"/>
        <w:rPr>
          <w:rFonts w:eastAsia="MS Mincho;ＭＳ 明朝"/>
        </w:rPr>
      </w:pPr>
      <w:r>
        <w:rPr>
          <w:rFonts w:eastAsia="MS Mincho;ＭＳ 明朝"/>
        </w:rPr>
        <w:t>#include &lt;conio.h&gt;</w:t>
      </w:r>
    </w:p>
    <w:p>
      <w:pPr>
        <w:pStyle w:val="PlainText"/>
        <w:rPr>
          <w:rFonts w:eastAsia="MS Mincho;ＭＳ 明朝"/>
        </w:rPr>
      </w:pPr>
      <w:r>
        <w:rPr>
          <w:rFonts w:eastAsia="MS Mincho;ＭＳ 明朝"/>
        </w:rPr>
        <w:t>class B{</w:t>
      </w:r>
    </w:p>
    <w:p>
      <w:pPr>
        <w:pStyle w:val="PlainText"/>
        <w:rPr>
          <w:rFonts w:eastAsia="MS Mincho;ＭＳ 明朝"/>
        </w:rPr>
      </w:pPr>
      <w:r>
        <w:rPr>
          <w:rFonts w:eastAsia="MS Mincho;ＭＳ 明朝"/>
        </w:rPr>
        <w:t>public:</w:t>
      </w:r>
    </w:p>
    <w:p>
      <w:pPr>
        <w:pStyle w:val="PlainText"/>
        <w:rPr>
          <w:rFonts w:eastAsia="MS Mincho;ＭＳ 明朝"/>
        </w:rPr>
      </w:pPr>
      <w:r>
        <w:rPr>
          <w:rFonts w:eastAsia="MS Mincho;ＭＳ 明朝"/>
        </w:rPr>
        <w:tab/>
        <w:t>void st(){</w:t>
      </w:r>
    </w:p>
    <w:p>
      <w:pPr>
        <w:pStyle w:val="PlainText"/>
        <w:ind w:start="288" w:firstLine="288"/>
        <w:rPr>
          <w:rFonts w:eastAsia="MS Mincho;ＭＳ 明朝"/>
        </w:rPr>
      </w:pPr>
      <w:r>
        <w:rPr>
          <w:rFonts w:eastAsia="MS Mincho;ＭＳ 明朝"/>
        </w:rPr>
        <w:t>cout&lt;&lt; "B::st()"&lt;&lt;endl;</w:t>
      </w:r>
    </w:p>
    <w:p>
      <w:pPr>
        <w:pStyle w:val="PlainText"/>
        <w:ind w:firstLine="288"/>
        <w:rPr>
          <w:rFonts w:eastAsia="MS Mincho;ＭＳ 明朝"/>
        </w:rPr>
      </w:pPr>
      <w:r>
        <w:rPr>
          <w:rFonts w:eastAsia="MS Mincho;ＭＳ 明朝"/>
        </w:rPr>
        <w:t>}</w:t>
      </w:r>
    </w:p>
    <w:p>
      <w:pPr>
        <w:pStyle w:val="PlainText"/>
        <w:rPr>
          <w:rFonts w:eastAsia="MS Mincho;ＭＳ 明朝"/>
        </w:rPr>
      </w:pPr>
      <w:r>
        <w:rPr>
          <w:rFonts w:eastAsia="MS Mincho;ＭＳ 明朝"/>
        </w:rPr>
        <w:tab/>
        <w:t>virtual void v(){</w:t>
      </w:r>
    </w:p>
    <w:p>
      <w:pPr>
        <w:pStyle w:val="PlainText"/>
        <w:ind w:start="288" w:firstLine="288"/>
        <w:rPr>
          <w:rFonts w:eastAsia="MS Mincho;ＭＳ 明朝"/>
        </w:rPr>
      </w:pPr>
      <w:r>
        <w:rPr>
          <w:rFonts w:eastAsia="MS Mincho;ＭＳ 明朝"/>
        </w:rPr>
        <w:t>cout&lt;&lt; "B::v()"&lt;&lt;endl;</w:t>
      </w:r>
    </w:p>
    <w:p>
      <w:pPr>
        <w:pStyle w:val="PlainText"/>
        <w:ind w:firstLine="288"/>
        <w:rPr>
          <w:rFonts w:eastAsia="MS Mincho;ＭＳ 明朝"/>
        </w:rPr>
      </w:pPr>
      <w:r>
        <w:rPr>
          <w:rFonts w:eastAsia="MS Mincho;ＭＳ 明朝"/>
        </w:rPr>
        <w:t>}</w:t>
      </w:r>
    </w:p>
    <w:p>
      <w:pPr>
        <w:pStyle w:val="PlainText"/>
        <w:rPr>
          <w:rFonts w:eastAsia="MS Mincho;ＭＳ 明朝"/>
        </w:rPr>
      </w:pPr>
      <w:r>
        <w:rPr>
          <w:rFonts w:eastAsia="MS Mincho;ＭＳ 明朝"/>
        </w:rPr>
        <w:t>};</w:t>
      </w:r>
    </w:p>
    <w:p>
      <w:pPr>
        <w:pStyle w:val="PlainText"/>
        <w:rPr>
          <w:rFonts w:eastAsia="MS Mincho;ＭＳ 明朝"/>
        </w:rPr>
      </w:pPr>
      <w:r>
        <w:rPr>
          <w:rFonts w:eastAsia="MS Mincho;ＭＳ 明朝"/>
        </w:rPr>
        <w:t>class D: public B{</w:t>
      </w:r>
    </w:p>
    <w:p>
      <w:pPr>
        <w:pStyle w:val="PlainText"/>
        <w:rPr>
          <w:rFonts w:eastAsia="MS Mincho;ＭＳ 明朝"/>
        </w:rPr>
      </w:pPr>
      <w:r>
        <w:rPr>
          <w:rFonts w:eastAsia="MS Mincho;ＭＳ 明朝"/>
        </w:rPr>
        <w:t>public:</w:t>
      </w:r>
    </w:p>
    <w:p>
      <w:pPr>
        <w:pStyle w:val="PlainText"/>
        <w:rPr>
          <w:rFonts w:eastAsia="MS Mincho;ＭＳ 明朝"/>
        </w:rPr>
      </w:pPr>
      <w:r>
        <w:rPr>
          <w:rFonts w:eastAsia="MS Mincho;ＭＳ 明朝"/>
        </w:rPr>
        <w:tab/>
        <w:t>void st(){</w:t>
      </w:r>
    </w:p>
    <w:p>
      <w:pPr>
        <w:pStyle w:val="PlainText"/>
        <w:ind w:start="288" w:firstLine="288"/>
        <w:rPr>
          <w:rFonts w:eastAsia="MS Mincho;ＭＳ 明朝"/>
        </w:rPr>
      </w:pPr>
      <w:r>
        <w:rPr>
          <w:rFonts w:eastAsia="MS Mincho;ＭＳ 明朝"/>
        </w:rPr>
        <w:t>cout&lt;&lt; "D::st()"&lt;&lt;endl;</w:t>
      </w:r>
    </w:p>
    <w:p>
      <w:pPr>
        <w:pStyle w:val="PlainText"/>
        <w:ind w:firstLine="288"/>
        <w:rPr>
          <w:rFonts w:eastAsia="MS Mincho;ＭＳ 明朝"/>
        </w:rPr>
      </w:pPr>
      <w:r>
        <w:rPr>
          <w:rFonts w:eastAsia="MS Mincho;ＭＳ 明朝"/>
        </w:rPr>
        <w:t>}</w:t>
      </w:r>
    </w:p>
    <w:p>
      <w:pPr>
        <w:pStyle w:val="PlainText"/>
        <w:rPr>
          <w:rFonts w:eastAsia="MS Mincho;ＭＳ 明朝"/>
        </w:rPr>
      </w:pPr>
      <w:r>
        <w:rPr>
          <w:rFonts w:eastAsia="MS Mincho;ＭＳ 明朝"/>
        </w:rPr>
        <w:tab/>
        <w:t>virtual void v(){</w:t>
      </w:r>
    </w:p>
    <w:p>
      <w:pPr>
        <w:pStyle w:val="PlainText"/>
        <w:ind w:start="288" w:firstLine="288"/>
        <w:rPr>
          <w:rFonts w:eastAsia="MS Mincho;ＭＳ 明朝"/>
        </w:rPr>
      </w:pPr>
      <w:r>
        <w:rPr>
          <w:rFonts w:eastAsia="MS Mincho;ＭＳ 明朝"/>
        </w:rPr>
        <w:t>cout&lt;&lt; "D::v()"&lt;&lt;endl;</w:t>
      </w:r>
    </w:p>
    <w:p>
      <w:pPr>
        <w:pStyle w:val="PlainText"/>
        <w:ind w:firstLine="288"/>
        <w:rPr>
          <w:rFonts w:eastAsia="MS Mincho;ＭＳ 明朝"/>
        </w:rPr>
      </w:pPr>
      <w:r>
        <w:rPr>
          <w:rFonts w:eastAsia="MS Mincho;ＭＳ 明朝"/>
        </w:rPr>
        <w:t>}</w:t>
      </w:r>
    </w:p>
    <w:p>
      <w:pPr>
        <w:pStyle w:val="PlainText"/>
        <w:rPr>
          <w:rFonts w:eastAsia="MS Mincho;ＭＳ 明朝"/>
        </w:rPr>
      </w:pPr>
      <w:r>
        <w:rPr>
          <w:rFonts w:eastAsia="MS Mincho;ＭＳ 明朝"/>
        </w:rPr>
        <w:t>};</w:t>
      </w:r>
    </w:p>
    <w:p>
      <w:pPr>
        <w:pStyle w:val="PlainText"/>
        <w:rPr>
          <w:rFonts w:eastAsia="MS Mincho;ＭＳ 明朝"/>
        </w:rPr>
      </w:pPr>
      <w:r>
        <w:rPr>
          <w:rFonts w:eastAsia="MS Mincho;ＭＳ 明朝"/>
        </w:rPr>
      </w:r>
    </w:p>
    <w:p>
      <w:pPr>
        <w:pStyle w:val="PlainText"/>
        <w:rPr>
          <w:rFonts w:eastAsia="MS Mincho;ＭＳ 明朝"/>
        </w:rPr>
      </w:pPr>
      <w:r>
        <w:br w:type="column"/>
      </w:r>
      <w:r>
        <w:rPr>
          <w:rFonts w:eastAsia="MS Mincho;ＭＳ 明朝"/>
        </w:rPr>
        <w:t>void main(){</w:t>
      </w:r>
    </w:p>
    <w:p>
      <w:pPr>
        <w:pStyle w:val="PlainText"/>
        <w:ind w:firstLine="288"/>
        <w:rPr>
          <w:rFonts w:eastAsia="MS Mincho;ＭＳ 明朝"/>
        </w:rPr>
      </w:pPr>
      <w:r>
        <w:rPr>
          <w:rFonts w:eastAsia="MS Mincho;ＭＳ 明朝"/>
        </w:rPr>
        <w:t>B b, *pb;</w:t>
      </w:r>
    </w:p>
    <w:p>
      <w:pPr>
        <w:pStyle w:val="PlainText"/>
        <w:rPr>
          <w:rFonts w:eastAsia="MS Mincho;ＭＳ 明朝"/>
        </w:rPr>
      </w:pPr>
      <w:r>
        <w:rPr>
          <w:rFonts w:eastAsia="MS Mincho;ＭＳ 明朝"/>
        </w:rPr>
        <w:tab/>
        <w:t>D d, *pd;</w:t>
      </w:r>
    </w:p>
    <w:p>
      <w:pPr>
        <w:pStyle w:val="PlainText"/>
        <w:rPr>
          <w:rFonts w:eastAsia="MS Mincho;ＭＳ 明朝"/>
        </w:rPr>
      </w:pPr>
      <w:r>
        <w:rPr>
          <w:rFonts w:eastAsia="MS Mincho;ＭＳ 明朝"/>
        </w:rPr>
        <w:tab/>
        <w:t>pb=&amp;b;</w:t>
      </w:r>
    </w:p>
    <w:p>
      <w:pPr>
        <w:pStyle w:val="PlainText"/>
        <w:rPr>
          <w:rFonts w:eastAsia="MS Mincho;ＭＳ 明朝"/>
        </w:rPr>
      </w:pPr>
      <w:r>
        <w:rPr>
          <w:rFonts w:eastAsia="MS Mincho;ＭＳ 明朝"/>
        </w:rPr>
        <w:tab/>
        <w:t>pd=&amp;d;</w:t>
      </w:r>
    </w:p>
    <w:p>
      <w:pPr>
        <w:pStyle w:val="PlainText"/>
        <w:ind w:firstLine="720"/>
        <w:rPr>
          <w:rFonts w:eastAsia="MS Mincho;ＭＳ 明朝"/>
        </w:rPr>
      </w:pPr>
      <w:r>
        <w:rPr>
          <w:rFonts w:eastAsia="MS Mincho;ＭＳ 明朝"/>
        </w:rPr>
      </w:r>
    </w:p>
    <w:p>
      <w:pPr>
        <w:pStyle w:val="PlainText"/>
        <w:ind w:firstLine="288"/>
        <w:rPr>
          <w:rFonts w:eastAsia="MS Mincho;ＭＳ 明朝"/>
        </w:rPr>
      </w:pPr>
      <w:r>
        <w:rPr>
          <w:rFonts w:eastAsia="MS Mincho;ＭＳ 明朝"/>
        </w:rPr>
        <w:t>clrscr();</w:t>
      </w:r>
    </w:p>
    <w:p>
      <w:pPr>
        <w:pStyle w:val="PlainText"/>
        <w:rPr>
          <w:rFonts w:eastAsia="MS Mincho;ＭＳ 明朝"/>
        </w:rPr>
      </w:pPr>
      <w:r>
        <w:rPr>
          <w:rFonts w:eastAsia="MS Mincho;ＭＳ 明朝"/>
        </w:rPr>
        <w:tab/>
        <w:t>cout&lt;&lt;"1"&lt;&lt;endl;</w:t>
      </w:r>
    </w:p>
    <w:p>
      <w:pPr>
        <w:pStyle w:val="PlainText"/>
        <w:rPr>
          <w:rFonts w:eastAsia="MS Mincho;ＭＳ 明朝"/>
        </w:rPr>
      </w:pPr>
      <w:r>
        <w:rPr>
          <w:rFonts w:eastAsia="MS Mincho;ＭＳ 明朝"/>
        </w:rPr>
        <w:tab/>
        <w:t>pb-&gt;st();</w:t>
      </w:r>
    </w:p>
    <w:p>
      <w:pPr>
        <w:pStyle w:val="PlainText"/>
        <w:rPr>
          <w:rFonts w:eastAsia="MS Mincho;ＭＳ 明朝"/>
        </w:rPr>
      </w:pPr>
      <w:r>
        <w:rPr>
          <w:rFonts w:eastAsia="MS Mincho;ＭＳ 明朝"/>
        </w:rPr>
        <w:tab/>
        <w:t xml:space="preserve">pb-&gt;v(); </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ab/>
        <w:t>cout&lt;&lt; "2"&lt;&lt;endl;</w:t>
      </w:r>
    </w:p>
    <w:p>
      <w:pPr>
        <w:pStyle w:val="PlainText"/>
        <w:rPr>
          <w:rFonts w:eastAsia="MS Mincho;ＭＳ 明朝"/>
        </w:rPr>
      </w:pPr>
      <w:r>
        <w:rPr>
          <w:rFonts w:eastAsia="MS Mincho;ＭＳ 明朝"/>
        </w:rPr>
        <w:tab/>
        <w:t>((D*)pb)-&gt;v();</w:t>
      </w:r>
    </w:p>
    <w:p>
      <w:pPr>
        <w:pStyle w:val="PlainText"/>
        <w:rPr/>
      </w:pPr>
      <w:r>
        <w:rPr>
          <w:rFonts w:eastAsia="Courier New"/>
        </w:rPr>
        <w:t xml:space="preserve">  </w:t>
      </w:r>
      <w:r>
        <w:rPr>
          <w:rFonts w:eastAsia="MS Mincho;ＭＳ 明朝"/>
        </w:rPr>
        <w:t>((D*)pb)-&gt;st();</w:t>
      </w:r>
    </w:p>
    <w:p>
      <w:pPr>
        <w:pStyle w:val="PlainText"/>
        <w:rPr>
          <w:rFonts w:eastAsia="MS Mincho;ＭＳ 明朝"/>
        </w:rPr>
      </w:pPr>
      <w:r>
        <w:rPr>
          <w:rFonts w:eastAsia="MS Mincho;ＭＳ 明朝"/>
        </w:rPr>
        <w:tab/>
        <w:t>((B*)pd)-&gt;v();</w:t>
      </w:r>
    </w:p>
    <w:p>
      <w:pPr>
        <w:pStyle w:val="PlainText"/>
        <w:rPr>
          <w:rFonts w:eastAsia="MS Mincho;ＭＳ 明朝"/>
        </w:rPr>
      </w:pPr>
      <w:r>
        <w:rPr>
          <w:rFonts w:eastAsia="MS Mincho;ＭＳ 明朝"/>
        </w:rPr>
        <w:tab/>
        <w:t>((B*)pd)-&gt;st();</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ab/>
        <w:t>cout&lt;&lt;"3"&lt;&lt;endl;</w:t>
      </w:r>
    </w:p>
    <w:p>
      <w:pPr>
        <w:pStyle w:val="PlainText"/>
        <w:rPr>
          <w:rFonts w:eastAsia="MS Mincho;ＭＳ 明朝"/>
        </w:rPr>
      </w:pPr>
      <w:r>
        <w:rPr>
          <w:rFonts w:eastAsia="MS Mincho;ＭＳ 明朝"/>
        </w:rPr>
        <w:tab/>
        <w:t>pb=&amp;d;</w:t>
      </w:r>
    </w:p>
    <w:p>
      <w:pPr>
        <w:pStyle w:val="PlainText"/>
        <w:rPr>
          <w:rFonts w:eastAsia="MS Mincho;ＭＳ 明朝"/>
        </w:rPr>
      </w:pPr>
      <w:r>
        <w:rPr>
          <w:rFonts w:eastAsia="MS Mincho;ＭＳ 明朝"/>
        </w:rPr>
        <w:tab/>
        <w:t>pb-&gt;st();</w:t>
      </w:r>
    </w:p>
    <w:p>
      <w:pPr>
        <w:pStyle w:val="PlainText"/>
        <w:rPr>
          <w:rFonts w:eastAsia="MS Mincho;ＭＳ 明朝"/>
        </w:rPr>
      </w:pPr>
      <w:r>
        <w:rPr>
          <w:rFonts w:eastAsia="MS Mincho;ＭＳ 明朝"/>
        </w:rPr>
        <w:tab/>
        <w:t>pb-&gt;v();</w:t>
      </w:r>
    </w:p>
    <w:p>
      <w:pPr>
        <w:pStyle w:val="PlainText"/>
        <w:rPr>
          <w:rFonts w:eastAsia="MS Mincho;ＭＳ 明朝"/>
        </w:rPr>
      </w:pPr>
      <w:r>
        <w:rPr>
          <w:rFonts w:eastAsia="MS Mincho;ＭＳ 明朝"/>
        </w:rPr>
        <w:tab/>
        <w:t>((D*)pb)-&gt;v();</w:t>
      </w:r>
    </w:p>
    <w:p>
      <w:pPr>
        <w:pStyle w:val="PlainText"/>
        <w:rPr>
          <w:rFonts w:eastAsia="MS Mincho;ＭＳ 明朝"/>
        </w:rPr>
      </w:pPr>
      <w:r>
        <w:rPr>
          <w:rFonts w:eastAsia="MS Mincho;ＭＳ 明朝"/>
        </w:rPr>
        <w:tab/>
        <w:t>((D*)pb)-&gt;st();</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ab/>
        <w:t>cout&lt;&lt;"4"&lt;&lt;endl;</w:t>
      </w:r>
    </w:p>
    <w:p>
      <w:pPr>
        <w:pStyle w:val="PlainText"/>
        <w:rPr>
          <w:rFonts w:eastAsia="MS Mincho;ＭＳ 明朝"/>
        </w:rPr>
      </w:pPr>
      <w:r>
        <w:rPr>
          <w:rFonts w:eastAsia="MS Mincho;ＭＳ 明朝"/>
        </w:rPr>
        <w:tab/>
        <w:t>d.B::st();</w:t>
      </w:r>
    </w:p>
    <w:p>
      <w:pPr>
        <w:pStyle w:val="PlainText"/>
        <w:rPr>
          <w:rFonts w:eastAsia="MS Mincho;ＭＳ 明朝"/>
        </w:rPr>
      </w:pPr>
      <w:r>
        <w:rPr>
          <w:rFonts w:eastAsia="MS Mincho;ＭＳ 明朝"/>
        </w:rPr>
        <w:tab/>
        <w:t>d.B::v();</w:t>
      </w:r>
    </w:p>
    <w:p>
      <w:pPr>
        <w:pStyle w:val="PlainText"/>
        <w:rPr>
          <w:rFonts w:eastAsia="MS Mincho;ＭＳ 明朝"/>
        </w:rPr>
      </w:pPr>
      <w:r>
        <w:rPr>
          <w:rFonts w:eastAsia="MS Mincho;ＭＳ 明朝"/>
        </w:rPr>
        <w:t>}</w:t>
      </w:r>
    </w:p>
    <w:p>
      <w:pPr>
        <w:sectPr>
          <w:type w:val="continuous"/>
          <w:pgSz w:w="13559" w:h="15840"/>
          <w:pgMar w:left="1800" w:right="3119" w:header="0" w:top="1440" w:footer="0" w:bottom="1440" w:gutter="0"/>
          <w:cols w:num="2" w:space="432" w:equalWidth="true" w:sep="true"/>
          <w:formProt w:val="false"/>
          <w:textDirection w:val="lrTb"/>
          <w:docGrid w:type="default" w:linePitch="360" w:charSpace="0"/>
        </w:sectPr>
      </w:pPr>
    </w:p>
    <w:p>
      <w:pPr>
        <w:pStyle w:val="PlainText"/>
        <w:rPr>
          <w:rFonts w:eastAsia="MS Mincho;ＭＳ 明朝"/>
        </w:rPr>
      </w:pPr>
      <w:r>
        <w:rPr>
          <w:rFonts w:eastAsia="MS Mincho;ＭＳ 明朝"/>
        </w:rPr>
      </w:r>
    </w:p>
    <w:p>
      <w:pPr>
        <w:pStyle w:val="PlainText"/>
        <w:rPr>
          <w:rFonts w:ascii="Arial" w:hAnsi="Arial" w:eastAsia="MS Mincho;ＭＳ 明朝" w:cs="Arial"/>
          <w:b/>
          <w:b/>
          <w:bCs/>
        </w:rPr>
      </w:pPr>
      <w:r>
        <w:rPr>
          <w:rFonts w:eastAsia="MS Mincho;ＭＳ 明朝" w:cs="Arial" w:ascii="Arial" w:hAnsi="Arial"/>
          <w:b/>
          <w:bCs/>
        </w:rPr>
        <w:t xml:space="preserve">R. </w:t>
      </w:r>
    </w:p>
    <w:p>
      <w:pPr>
        <w:pStyle w:val="PlainText"/>
        <w:rPr>
          <w:rFonts w:ascii="Arial" w:hAnsi="Arial" w:eastAsia="MS Mincho;ＭＳ 明朝" w:cs="Arial"/>
          <w:bCs/>
        </w:rPr>
      </w:pPr>
      <w:r>
        <w:rPr>
          <w:rFonts w:eastAsia="MS Mincho;ＭＳ 明朝" w:cs="Arial" w:ascii="Arial" w:hAnsi="Arial"/>
          <w:bCs/>
        </w:rPr>
        <w:t>1</w:t>
      </w:r>
    </w:p>
    <w:p>
      <w:pPr>
        <w:pStyle w:val="PlainText"/>
        <w:rPr>
          <w:rFonts w:ascii="Arial" w:hAnsi="Arial" w:eastAsia="MS Mincho;ＭＳ 明朝" w:cs="Arial"/>
          <w:bCs/>
        </w:rPr>
      </w:pPr>
      <w:r>
        <w:rPr>
          <w:rFonts w:eastAsia="MS Mincho;ＭＳ 明朝" w:cs="Arial" w:ascii="Arial" w:hAnsi="Arial"/>
          <w:bCs/>
        </w:rPr>
        <w:t>B::st()</w:t>
        <w:tab/>
        <w:tab/>
        <w:tab/>
        <w:t>legare statică, tipul expresiei este B</w:t>
      </w:r>
    </w:p>
    <w:p>
      <w:pPr>
        <w:pStyle w:val="PlainText"/>
        <w:rPr>
          <w:rFonts w:ascii="Arial" w:hAnsi="Arial" w:eastAsia="MS Mincho;ＭＳ 明朝" w:cs="Arial"/>
          <w:bCs/>
        </w:rPr>
      </w:pPr>
      <w:r>
        <w:rPr>
          <w:rFonts w:eastAsia="MS Mincho;ＭＳ 明朝" w:cs="Arial" w:ascii="Arial" w:hAnsi="Arial"/>
          <w:bCs/>
        </w:rPr>
        <w:t>B::v()</w:t>
        <w:tab/>
        <w:tab/>
        <w:tab/>
        <w:t>legare dinamică</w:t>
      </w:r>
    </w:p>
    <w:p>
      <w:pPr>
        <w:pStyle w:val="PlainText"/>
        <w:rPr>
          <w:rFonts w:ascii="Arial" w:hAnsi="Arial" w:eastAsia="MS Mincho;ＭＳ 明朝" w:cs="Arial"/>
          <w:bCs/>
        </w:rPr>
      </w:pPr>
      <w:r>
        <w:rPr>
          <w:rFonts w:eastAsia="MS Mincho;ＭＳ 明朝" w:cs="Arial" w:ascii="Arial" w:hAnsi="Arial"/>
          <w:bCs/>
        </w:rPr>
      </w:r>
    </w:p>
    <w:p>
      <w:pPr>
        <w:pStyle w:val="PlainText"/>
        <w:rPr>
          <w:rFonts w:ascii="Arial" w:hAnsi="Arial" w:eastAsia="MS Mincho;ＭＳ 明朝" w:cs="Arial"/>
          <w:bCs/>
        </w:rPr>
      </w:pPr>
      <w:r>
        <w:rPr>
          <w:rFonts w:eastAsia="MS Mincho;ＭＳ 明朝" w:cs="Arial" w:ascii="Arial" w:hAnsi="Arial"/>
          <w:bCs/>
        </w:rPr>
        <w:t>2</w:t>
      </w:r>
    </w:p>
    <w:p>
      <w:pPr>
        <w:pStyle w:val="PlainText"/>
        <w:rPr>
          <w:rFonts w:ascii="Arial" w:hAnsi="Arial" w:eastAsia="MS Mincho;ＭＳ 明朝" w:cs="Arial"/>
          <w:bCs/>
        </w:rPr>
      </w:pPr>
      <w:r>
        <w:rPr>
          <w:rFonts w:eastAsia="MS Mincho;ＭＳ 明朝" w:cs="Arial" w:ascii="Arial" w:hAnsi="Arial"/>
          <w:bCs/>
        </w:rPr>
        <w:t>B::v()</w:t>
        <w:tab/>
        <w:tab/>
        <w:tab/>
        <w:t>legare dinamică,   conversia ignorată, tipul obiectului este B</w:t>
      </w:r>
    </w:p>
    <w:p>
      <w:pPr>
        <w:pStyle w:val="PlainText"/>
        <w:rPr>
          <w:rFonts w:ascii="Arial" w:hAnsi="Arial" w:eastAsia="MS Mincho;ＭＳ 明朝" w:cs="Arial"/>
          <w:bCs/>
        </w:rPr>
      </w:pPr>
      <w:r>
        <w:rPr>
          <w:rFonts w:eastAsia="MS Mincho;ＭＳ 明朝" w:cs="Arial" w:ascii="Arial" w:hAnsi="Arial"/>
          <w:bCs/>
        </w:rPr>
        <w:t>D::st()</w:t>
        <w:tab/>
        <w:tab/>
        <w:tab/>
        <w:t>conversie la D*, apoi legare statică (tipul expresiei este D)</w:t>
      </w:r>
    </w:p>
    <w:p>
      <w:pPr>
        <w:pStyle w:val="PlainText"/>
        <w:rPr>
          <w:rFonts w:ascii="Arial" w:hAnsi="Arial" w:eastAsia="MS Mincho;ＭＳ 明朝" w:cs="Arial"/>
          <w:bCs/>
        </w:rPr>
      </w:pPr>
      <w:r>
        <w:rPr>
          <w:rFonts w:eastAsia="MS Mincho;ＭＳ 明朝" w:cs="Arial" w:ascii="Arial" w:hAnsi="Arial"/>
          <w:bCs/>
        </w:rPr>
        <w:t>D::v()</w:t>
        <w:tab/>
        <w:tab/>
        <w:tab/>
        <w:t>legare dinamică, tipul obiectulu current este D</w:t>
      </w:r>
    </w:p>
    <w:p>
      <w:pPr>
        <w:pStyle w:val="PlainText"/>
        <w:rPr>
          <w:rFonts w:ascii="Arial" w:hAnsi="Arial" w:eastAsia="MS Mincho;ＭＳ 明朝" w:cs="Arial"/>
          <w:bCs/>
        </w:rPr>
      </w:pPr>
      <w:r>
        <w:rPr>
          <w:rFonts w:eastAsia="MS Mincho;ＭＳ 明朝" w:cs="Arial" w:ascii="Arial" w:hAnsi="Arial"/>
          <w:bCs/>
        </w:rPr>
        <w:t>B::st()</w:t>
        <w:tab/>
        <w:tab/>
        <w:tab/>
        <w:t>conversie la B*, apoi legare statică (tipul expresiei este B)</w:t>
      </w:r>
    </w:p>
    <w:p>
      <w:pPr>
        <w:pStyle w:val="PlainText"/>
        <w:rPr>
          <w:rFonts w:ascii="Arial" w:hAnsi="Arial" w:eastAsia="MS Mincho;ＭＳ 明朝" w:cs="Arial"/>
          <w:b/>
          <w:b/>
          <w:bCs/>
        </w:rPr>
      </w:pPr>
      <w:r>
        <w:rPr>
          <w:rFonts w:eastAsia="MS Mincho;ＭＳ 明朝" w:cs="Arial" w:ascii="Arial" w:hAnsi="Arial"/>
          <w:b/>
          <w:bCs/>
        </w:rPr>
      </w:r>
    </w:p>
    <w:p>
      <w:pPr>
        <w:pStyle w:val="PlainText"/>
        <w:rPr>
          <w:rFonts w:ascii="Arial" w:hAnsi="Arial" w:eastAsia="MS Mincho;ＭＳ 明朝" w:cs="Arial"/>
          <w:bCs/>
        </w:rPr>
      </w:pPr>
      <w:r>
        <w:rPr>
          <w:rFonts w:eastAsia="MS Mincho;ＭＳ 明朝" w:cs="Arial" w:ascii="Arial" w:hAnsi="Arial"/>
          <w:bCs/>
        </w:rPr>
        <w:t>3</w:t>
      </w:r>
    </w:p>
    <w:p>
      <w:pPr>
        <w:pStyle w:val="PlainText"/>
        <w:rPr>
          <w:rFonts w:ascii="Arial" w:hAnsi="Arial" w:eastAsia="MS Mincho;ＭＳ 明朝" w:cs="Arial"/>
          <w:bCs/>
        </w:rPr>
      </w:pPr>
      <w:r>
        <w:rPr>
          <w:rFonts w:eastAsia="MS Mincho;ＭＳ 明朝" w:cs="Arial" w:ascii="Arial" w:hAnsi="Arial"/>
          <w:bCs/>
        </w:rPr>
        <w:t>B::st()</w:t>
        <w:tab/>
        <w:tab/>
        <w:tab/>
        <w:t>legare statică, tipul expresiei este B</w:t>
      </w:r>
    </w:p>
    <w:p>
      <w:pPr>
        <w:pStyle w:val="PlainText"/>
        <w:rPr/>
      </w:pPr>
      <w:r>
        <w:rPr>
          <w:rFonts w:eastAsia="MS Mincho;ＭＳ 明朝" w:cs="Arial" w:ascii="Arial" w:hAnsi="Arial"/>
          <w:bCs/>
        </w:rPr>
        <w:t>D::v()</w:t>
        <w:tab/>
        <w:tab/>
        <w:tab/>
        <w:t>legare dinamică, tipul obiectulu current este D</w:t>
      </w:r>
      <w:r>
        <w:rPr>
          <w:rFonts w:eastAsia="MS Mincho;ＭＳ 明朝" w:cs="Arial" w:ascii="Arial" w:hAnsi="Arial"/>
          <w:b/>
          <w:bCs/>
        </w:rPr>
        <w:t xml:space="preserve"> </w:t>
      </w:r>
    </w:p>
    <w:p>
      <w:pPr>
        <w:pStyle w:val="PlainText"/>
        <w:rPr/>
      </w:pPr>
      <w:r>
        <w:rPr>
          <w:rFonts w:eastAsia="MS Mincho;ＭＳ 明朝" w:cs="Arial" w:ascii="Arial" w:hAnsi="Arial"/>
          <w:bCs/>
        </w:rPr>
        <w:t>D::v()</w:t>
        <w:tab/>
        <w:tab/>
        <w:tab/>
        <w:t>legare dinamică, tipul obiectulu current este D</w:t>
      </w:r>
      <w:r>
        <w:rPr>
          <w:rFonts w:eastAsia="MS Mincho;ＭＳ 明朝" w:cs="Arial" w:ascii="Arial" w:hAnsi="Arial"/>
          <w:b/>
          <w:bCs/>
        </w:rPr>
        <w:t xml:space="preserve"> </w:t>
      </w:r>
    </w:p>
    <w:p>
      <w:pPr>
        <w:pStyle w:val="PlainText"/>
        <w:rPr>
          <w:rFonts w:ascii="Arial" w:hAnsi="Arial" w:eastAsia="MS Mincho;ＭＳ 明朝" w:cs="Arial"/>
          <w:bCs/>
        </w:rPr>
      </w:pPr>
      <w:r>
        <w:rPr>
          <w:rFonts w:eastAsia="MS Mincho;ＭＳ 明朝" w:cs="Arial" w:ascii="Arial" w:hAnsi="Arial"/>
          <w:bCs/>
        </w:rPr>
        <w:t>D::st()</w:t>
        <w:tab/>
        <w:tab/>
        <w:tab/>
        <w:t>conversie la D*, apoi legare statică (tipul expresiei este D)</w:t>
      </w:r>
    </w:p>
    <w:p>
      <w:pPr>
        <w:pStyle w:val="PlainText"/>
        <w:rPr>
          <w:rFonts w:ascii="Arial" w:hAnsi="Arial" w:eastAsia="MS Mincho;ＭＳ 明朝" w:cs="Arial"/>
          <w:b/>
          <w:b/>
          <w:bCs/>
        </w:rPr>
      </w:pPr>
      <w:r>
        <w:rPr>
          <w:rFonts w:eastAsia="MS Mincho;ＭＳ 明朝" w:cs="Arial" w:ascii="Arial" w:hAnsi="Arial"/>
          <w:b/>
          <w:bCs/>
        </w:rPr>
      </w:r>
    </w:p>
    <w:p>
      <w:pPr>
        <w:pStyle w:val="PlainText"/>
        <w:rPr>
          <w:rFonts w:ascii="Arial" w:hAnsi="Arial" w:eastAsia="MS Mincho;ＭＳ 明朝" w:cs="Arial"/>
          <w:bCs/>
        </w:rPr>
      </w:pPr>
      <w:r>
        <w:rPr>
          <w:rFonts w:eastAsia="MS Mincho;ＭＳ 明朝" w:cs="Arial" w:ascii="Arial" w:hAnsi="Arial"/>
          <w:bCs/>
        </w:rPr>
        <w:t>4.</w:t>
      </w:r>
    </w:p>
    <w:p>
      <w:pPr>
        <w:pStyle w:val="PlainText"/>
        <w:rPr/>
      </w:pPr>
      <w:r>
        <w:rPr>
          <w:rFonts w:eastAsia="MS Mincho;ＭＳ 明朝" w:cs="Arial" w:ascii="Arial" w:hAnsi="Arial"/>
          <w:bCs/>
        </w:rPr>
        <w:t>B::st()</w:t>
        <w:tab/>
        <w:tab/>
        <w:tab/>
        <w:t>invocare explicit</w:t>
      </w:r>
      <w:r>
        <w:rPr>
          <w:rFonts w:eastAsia="MS Mincho;ＭＳ 明朝" w:cs="Arial" w:ascii="Arial" w:hAnsi="Arial"/>
          <w:bCs/>
          <w:lang w:val="ro-RO"/>
        </w:rPr>
        <w:t>ă a metodei moştenite</w:t>
      </w:r>
    </w:p>
    <w:p>
      <w:pPr>
        <w:pStyle w:val="PlainText"/>
        <w:rPr/>
      </w:pPr>
      <w:r>
        <w:rPr>
          <w:rFonts w:eastAsia="MS Mincho;ＭＳ 明朝" w:cs="Arial" w:ascii="Arial" w:hAnsi="Arial"/>
          <w:bCs/>
        </w:rPr>
        <w:t>B::v()</w:t>
        <w:tab/>
        <w:tab/>
        <w:tab/>
        <w:t>invocare explicit</w:t>
      </w:r>
      <w:r>
        <w:rPr>
          <w:rFonts w:eastAsia="MS Mincho;ＭＳ 明朝" w:cs="Arial" w:ascii="Arial" w:hAnsi="Arial"/>
          <w:bCs/>
          <w:lang w:val="ro-RO"/>
        </w:rPr>
        <w:t>ă a metodei moştenite</w:t>
      </w:r>
      <w:r>
        <w:br w:type="page"/>
      </w:r>
    </w:p>
    <w:p>
      <w:pPr>
        <w:pStyle w:val="PlainText"/>
        <w:rPr>
          <w:rFonts w:ascii="Arial" w:hAnsi="Arial" w:eastAsia="MS Mincho;ＭＳ 明朝" w:cs="Arial"/>
          <w:bCs/>
          <w:lang w:val="ro-RO"/>
        </w:rPr>
      </w:pPr>
      <w:r>
        <w:rPr>
          <w:rFonts w:eastAsia="MS Mincho;ＭＳ 明朝" w:cs="Arial" w:ascii="Arial" w:hAnsi="Arial"/>
          <w:bCs/>
          <w:lang w:val="ro-RO"/>
        </w:rPr>
      </w:r>
    </w:p>
    <w:p>
      <w:pPr>
        <w:pStyle w:val="Normal"/>
        <w:rPr>
          <w:rFonts w:eastAsia="MS Mincho;ＭＳ 明朝"/>
        </w:rPr>
      </w:pPr>
      <w:r>
        <w:rPr>
          <w:rFonts w:eastAsia="MS Mincho;ＭＳ 明朝"/>
        </w:rPr>
      </w:r>
    </w:p>
    <w:p>
      <w:pPr>
        <w:pStyle w:val="Normal"/>
        <w:rPr/>
      </w:pPr>
      <w:r>
        <w:rPr/>
      </w:r>
    </w:p>
    <w:p>
      <w:pPr>
        <w:pStyle w:val="Normal"/>
        <w:rPr/>
      </w:pPr>
      <w:r>
        <w:rPr/>
        <w:t>Se consideră clasa următoare:</w:t>
      </w:r>
    </w:p>
    <w:p>
      <w:pPr>
        <w:sectPr>
          <w:type w:val="continuous"/>
          <w:pgSz w:w="13559" w:h="15840"/>
          <w:pgMar w:left="1800" w:right="3119" w:header="0" w:top="1440" w:footer="0" w:bottom="1440" w:gutter="0"/>
          <w:formProt w:val="false"/>
          <w:textDirection w:val="lrTb"/>
          <w:docGrid w:type="default" w:linePitch="360" w:charSpace="0"/>
        </w:sectPr>
      </w:pPr>
    </w:p>
    <w:p>
      <w:pPr>
        <w:pStyle w:val="PlainText"/>
        <w:rPr>
          <w:rFonts w:eastAsia="MS Mincho;ＭＳ 明朝"/>
        </w:rPr>
      </w:pPr>
      <w:r>
        <w:rPr>
          <w:rFonts w:eastAsia="MS Mincho;ＭＳ 明朝"/>
        </w:rPr>
        <w:t>class C{</w:t>
      </w:r>
    </w:p>
    <w:p>
      <w:pPr>
        <w:pStyle w:val="PlainText"/>
        <w:rPr>
          <w:rFonts w:eastAsia="MS Mincho;ＭＳ 明朝"/>
        </w:rPr>
      </w:pPr>
      <w:r>
        <w:rPr>
          <w:rFonts w:eastAsia="MS Mincho;ＭＳ 明朝"/>
        </w:rPr>
        <w:t>public:</w:t>
      </w:r>
    </w:p>
    <w:p>
      <w:pPr>
        <w:pStyle w:val="PlainText"/>
        <w:rPr>
          <w:rFonts w:eastAsia="MS Mincho;ＭＳ 明朝"/>
        </w:rPr>
      </w:pPr>
      <w:r>
        <w:rPr>
          <w:rFonts w:eastAsia="MS Mincho;ＭＳ 明朝"/>
        </w:rPr>
        <w:tab/>
        <w:t>C(int n=1, int v[]);</w:t>
      </w:r>
    </w:p>
    <w:p>
      <w:pPr>
        <w:pStyle w:val="PlainText"/>
        <w:rPr/>
      </w:pPr>
      <w:r>
        <w:rPr>
          <w:rFonts w:eastAsia="Courier New"/>
        </w:rPr>
        <w:t xml:space="preserve"> </w:t>
      </w:r>
      <w:r>
        <w:rPr>
          <w:rFonts w:eastAsia="MS Mincho;ＭＳ 明朝"/>
        </w:rPr>
        <w:t>void set(int i, int val){</w:t>
      </w:r>
    </w:p>
    <w:p>
      <w:pPr>
        <w:pStyle w:val="PlainText"/>
        <w:ind w:start="144" w:firstLine="144"/>
        <w:rPr>
          <w:rFonts w:eastAsia="MS Mincho;ＭＳ 明朝"/>
        </w:rPr>
      </w:pPr>
      <w:r>
        <w:rPr>
          <w:rFonts w:eastAsia="MS Mincho;ＭＳ 明朝"/>
        </w:rPr>
        <w:t>pi[i]=val;</w:t>
      </w:r>
    </w:p>
    <w:p>
      <w:pPr>
        <w:pStyle w:val="PlainText"/>
        <w:rPr/>
      </w:pPr>
      <w:r>
        <w:rPr>
          <w:rFonts w:eastAsia="Courier New"/>
        </w:rPr>
        <w:t xml:space="preserve"> </w:t>
      </w:r>
      <w:r>
        <w:rPr>
          <w:rFonts w:eastAsia="MS Mincho;ＭＳ 明朝"/>
        </w:rPr>
        <w:t>}</w:t>
      </w:r>
    </w:p>
    <w:p>
      <w:pPr>
        <w:pStyle w:val="PlainText"/>
        <w:rPr>
          <w:rFonts w:eastAsia="MS Mincho;ＭＳ 明朝"/>
        </w:rPr>
      </w:pPr>
      <w:r>
        <w:rPr>
          <w:rFonts w:eastAsia="MS Mincho;ＭＳ 明朝"/>
        </w:rPr>
        <w:tab/>
        <w:t>// alte metode si operatori</w:t>
      </w:r>
    </w:p>
    <w:p>
      <w:pPr>
        <w:pStyle w:val="PlainText"/>
        <w:rPr>
          <w:rFonts w:eastAsia="MS Mincho;ＭＳ 明朝"/>
        </w:rPr>
      </w:pPr>
      <w:r>
        <w:rPr>
          <w:rFonts w:eastAsia="MS Mincho;ＭＳ 明朝"/>
        </w:rPr>
        <w:t>private:</w:t>
      </w:r>
    </w:p>
    <w:p>
      <w:pPr>
        <w:pStyle w:val="PlainText"/>
        <w:rPr>
          <w:rFonts w:eastAsia="MS Mincho;ＭＳ 明朝"/>
        </w:rPr>
      </w:pPr>
      <w:r>
        <w:rPr>
          <w:rFonts w:eastAsia="MS Mincho;ＭＳ 明朝"/>
        </w:rPr>
        <w:tab/>
        <w:t>int dim;</w:t>
      </w:r>
    </w:p>
    <w:p>
      <w:pPr>
        <w:pStyle w:val="PlainText"/>
        <w:rPr>
          <w:rFonts w:eastAsia="MS Mincho;ＭＳ 明朝"/>
        </w:rPr>
      </w:pPr>
      <w:r>
        <w:rPr>
          <w:rFonts w:eastAsia="MS Mincho;ＭＳ 明朝"/>
        </w:rPr>
        <w:tab/>
        <w:t>int *pi;</w:t>
      </w:r>
    </w:p>
    <w:p>
      <w:pPr>
        <w:pStyle w:val="PlainText"/>
        <w:rPr>
          <w:rFonts w:eastAsia="MS Mincho;ＭＳ 明朝"/>
        </w:rPr>
      </w:pPr>
      <w:r>
        <w:rPr>
          <w:rFonts w:eastAsia="MS Mincho;ＭＳ 明朝"/>
        </w:rPr>
        <w:t>};</w:t>
      </w:r>
    </w:p>
    <w:p>
      <w:pPr>
        <w:pStyle w:val="Normal"/>
        <w:rPr>
          <w:lang w:val="ro-RO"/>
        </w:rPr>
      </w:pPr>
      <w:r>
        <w:rPr>
          <w:lang w:val="ro-RO"/>
        </w:rPr>
        <w:t>şi programul:</w:t>
      </w:r>
    </w:p>
    <w:p>
      <w:pPr>
        <w:pStyle w:val="PlainText"/>
        <w:rPr>
          <w:rFonts w:eastAsia="MS Mincho;ＭＳ 明朝"/>
        </w:rPr>
      </w:pPr>
      <w:r>
        <w:rPr>
          <w:rFonts w:eastAsia="MS Mincho;ＭＳ 明朝"/>
        </w:rPr>
        <w:t>void main(){</w:t>
      </w:r>
    </w:p>
    <w:p>
      <w:pPr>
        <w:pStyle w:val="PlainText"/>
        <w:rPr>
          <w:rFonts w:eastAsia="MS Mincho;ＭＳ 明朝"/>
        </w:rPr>
      </w:pPr>
      <w:r>
        <w:rPr>
          <w:rFonts w:eastAsia="MS Mincho;ＭＳ 明朝"/>
        </w:rPr>
        <w:tab/>
        <w:t>int a[]={1,2,3}, b[]={10,20};</w:t>
      </w:r>
    </w:p>
    <w:p>
      <w:pPr>
        <w:pStyle w:val="PlainText"/>
        <w:rPr>
          <w:rFonts w:eastAsia="MS Mincho;ＭＳ 明朝"/>
        </w:rPr>
      </w:pPr>
      <w:r>
        <w:rPr>
          <w:rFonts w:eastAsia="MS Mincho;ＭＳ 明朝"/>
        </w:rPr>
        <w:tab/>
        <w:t>C x(3,a),y(2, b);</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ab/>
        <w:t>// prima afisare</w:t>
      </w:r>
    </w:p>
    <w:p>
      <w:pPr>
        <w:pStyle w:val="PlainText"/>
        <w:rPr>
          <w:rFonts w:eastAsia="MS Mincho;ＭＳ 明朝"/>
        </w:rPr>
      </w:pPr>
      <w:r>
        <w:rPr>
          <w:rFonts w:eastAsia="MS Mincho;ＭＳ 明朝"/>
        </w:rPr>
        <w:tab/>
        <w:t>cout&lt;&lt;x&lt;&lt;endl; //1; 2; 3;</w:t>
      </w:r>
    </w:p>
    <w:p>
      <w:pPr>
        <w:pStyle w:val="PlainText"/>
        <w:rPr>
          <w:rFonts w:eastAsia="MS Mincho;ＭＳ 明朝"/>
        </w:rPr>
      </w:pPr>
      <w:r>
        <w:rPr>
          <w:rFonts w:eastAsia="MS Mincho;ＭＳ 明朝"/>
        </w:rPr>
        <w:tab/>
        <w:t>a[0]=10;</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ab/>
        <w:t>// a doua afisare</w:t>
      </w:r>
    </w:p>
    <w:p>
      <w:pPr>
        <w:pStyle w:val="PlainText"/>
        <w:rPr>
          <w:rFonts w:eastAsia="MS Mincho;ＭＳ 明朝"/>
        </w:rPr>
      </w:pPr>
      <w:r>
        <w:rPr>
          <w:rFonts w:eastAsia="MS Mincho;ＭＳ 明朝"/>
        </w:rPr>
        <w:tab/>
        <w:t>cout&lt;&lt;x&lt;&lt;endl; //1; 2; 3;</w:t>
      </w:r>
    </w:p>
    <w:p>
      <w:pPr>
        <w:pStyle w:val="PlainText"/>
        <w:rPr>
          <w:rFonts w:eastAsia="MS Mincho;ＭＳ 明朝"/>
        </w:rPr>
      </w:pPr>
      <w:r>
        <w:rPr>
          <w:rFonts w:eastAsia="MS Mincho;ＭＳ 明朝"/>
        </w:rPr>
        <w:tab/>
      </w:r>
    </w:p>
    <w:p>
      <w:pPr>
        <w:pStyle w:val="PlainText"/>
        <w:rPr>
          <w:rFonts w:eastAsia="MS Mincho;ＭＳ 明朝"/>
        </w:rPr>
      </w:pPr>
      <w:r>
        <w:rPr>
          <w:rFonts w:eastAsia="MS Mincho;ＭＳ 明朝"/>
        </w:rPr>
        <w:tab/>
        <w:t>// a treia afisare</w:t>
      </w:r>
    </w:p>
    <w:p>
      <w:pPr>
        <w:pStyle w:val="PlainText"/>
        <w:rPr>
          <w:rFonts w:eastAsia="MS Mincho;ＭＳ 明朝"/>
        </w:rPr>
      </w:pPr>
      <w:r>
        <w:rPr>
          <w:rFonts w:eastAsia="MS Mincho;ＭＳ 明朝"/>
        </w:rPr>
        <w:tab/>
        <w:t>cout&lt;&lt;(x=y)&lt;&lt;endl;</w:t>
      </w:r>
    </w:p>
    <w:p>
      <w:pPr>
        <w:pStyle w:val="PlainText"/>
        <w:rPr>
          <w:rFonts w:eastAsia="MS Mincho;ＭＳ 明朝"/>
        </w:rPr>
      </w:pPr>
      <w:r>
        <w:rPr>
          <w:rFonts w:eastAsia="MS Mincho;ＭＳ 明朝"/>
        </w:rPr>
        <w:tab/>
        <w:t>y.set(0,1000);</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ab/>
        <w:t>// a patra afisare</w:t>
      </w:r>
    </w:p>
    <w:p>
      <w:pPr>
        <w:pStyle w:val="PlainText"/>
        <w:rPr>
          <w:rFonts w:eastAsia="MS Mincho;ＭＳ 明朝"/>
        </w:rPr>
      </w:pPr>
      <w:r>
        <w:rPr>
          <w:rFonts w:eastAsia="MS Mincho;ＭＳ 明朝"/>
        </w:rPr>
        <w:tab/>
        <w:t>cout&lt;&lt;x&lt;&lt;endl;</w:t>
      </w:r>
    </w:p>
    <w:p>
      <w:pPr>
        <w:pStyle w:val="PlainText"/>
        <w:rPr>
          <w:rFonts w:eastAsia="MS Mincho;ＭＳ 明朝"/>
        </w:rPr>
      </w:pPr>
      <w:r>
        <w:rPr>
          <w:rFonts w:eastAsia="MS Mincho;ＭＳ 明朝"/>
        </w:rPr>
      </w:r>
    </w:p>
    <w:p>
      <w:pPr>
        <w:pStyle w:val="PlainText"/>
        <w:rPr>
          <w:rFonts w:eastAsia="MS Mincho;ＭＳ 明朝"/>
        </w:rPr>
      </w:pPr>
      <w:r>
        <w:rPr>
          <w:rFonts w:eastAsia="MS Mincho;ＭＳ 明朝"/>
        </w:rPr>
        <w:tab/>
        <w:t>cout&lt;&lt;(x=x)&lt;&lt;endl;</w:t>
      </w:r>
    </w:p>
    <w:p>
      <w:pPr>
        <w:pStyle w:val="Normal"/>
        <w:rPr>
          <w:rFonts w:eastAsia="MS Mincho;ＭＳ 明朝"/>
        </w:rPr>
      </w:pPr>
      <w:r>
        <w:rPr>
          <w:rFonts w:eastAsia="MS Mincho;ＭＳ 明朝"/>
        </w:rPr>
        <w:t>}</w:t>
      </w:r>
    </w:p>
    <w:p>
      <w:pPr>
        <w:sectPr>
          <w:type w:val="continuous"/>
          <w:pgSz w:w="13559" w:h="15840"/>
          <w:pgMar w:left="1800" w:right="3119" w:header="0" w:top="1440" w:footer="0" w:bottom="1440" w:gutter="0"/>
          <w:cols w:num="2" w:equalWidth="false" w:sep="true">
            <w:col w:w="4752" w:space="144"/>
            <w:col w:w="3744"/>
          </w:cols>
          <w:formProt w:val="false"/>
          <w:textDirection w:val="lrTb"/>
          <w:docGrid w:type="default" w:linePitch="360" w:charSpace="0"/>
        </w:sectPr>
      </w:pPr>
    </w:p>
    <w:p>
      <w:pPr>
        <w:pStyle w:val="Normal"/>
        <w:rPr>
          <w:rFonts w:eastAsia="MS Mincho;ＭＳ 明朝"/>
        </w:rPr>
      </w:pPr>
      <w:r>
        <w:rPr>
          <w:rFonts w:eastAsia="MS Mincho;ＭＳ 明朝"/>
        </w:rPr>
      </w:r>
    </w:p>
    <w:p>
      <w:pPr>
        <w:pStyle w:val="Normal"/>
        <w:rPr>
          <w:rFonts w:eastAsia="MS Mincho;ＭＳ 明朝"/>
        </w:rPr>
      </w:pPr>
      <w:r>
        <w:rPr>
          <w:rFonts w:eastAsia="MS Mincho;ＭＳ 明朝"/>
        </w:rPr>
      </w:r>
    </w:p>
    <w:p>
      <w:pPr>
        <w:pStyle w:val="Normal"/>
        <w:numPr>
          <w:ilvl w:val="0"/>
          <w:numId w:val="15"/>
        </w:numPr>
        <w:rPr>
          <w:lang w:val="ro-RO"/>
        </w:rPr>
      </w:pPr>
      <w:r>
        <w:rPr>
          <w:rFonts w:eastAsia="MS Mincho;ＭＳ 明朝"/>
        </w:rPr>
        <w:t>Implementaţi operatorul de inserţie, astfel încat // prima afisare</w:t>
        <w:br/>
        <w:t>s</w:t>
      </w:r>
      <w:r>
        <w:rPr>
          <w:rFonts w:eastAsia="MS Mincho;ＭＳ 明朝"/>
          <w:lang w:val="ro-RO"/>
        </w:rPr>
        <w:t>ă producă rezultatele din comentariu.</w:t>
      </w:r>
    </w:p>
    <w:p>
      <w:pPr>
        <w:pStyle w:val="Normal"/>
        <w:numPr>
          <w:ilvl w:val="0"/>
          <w:numId w:val="15"/>
        </w:numPr>
        <w:rPr>
          <w:lang w:val="ro-RO"/>
        </w:rPr>
      </w:pPr>
      <w:r>
        <w:rPr>
          <w:lang w:val="ro-RO"/>
        </w:rPr>
        <w:t>Implementaţi constructorul astfel încât // a doua afisare</w:t>
        <w:br/>
        <w:t xml:space="preserve">să producă  </w:t>
      </w:r>
      <w:r>
        <w:rPr>
          <w:rFonts w:eastAsia="MS Mincho;ＭＳ 明朝"/>
          <w:lang w:val="ro-RO"/>
        </w:rPr>
        <w:t>rezultatele din comentariu. Discutaţi semantica prin referinţă şi semantica prin valoare.</w:t>
      </w:r>
    </w:p>
    <w:p>
      <w:pPr>
        <w:pStyle w:val="Normal"/>
        <w:numPr>
          <w:ilvl w:val="0"/>
          <w:numId w:val="15"/>
        </w:numPr>
        <w:rPr>
          <w:rFonts w:eastAsia="MS Mincho;ＭＳ 明朝"/>
        </w:rPr>
      </w:pPr>
      <w:r>
        <w:rPr>
          <w:rFonts w:eastAsia="MS Mincho;ＭＳ 明朝"/>
          <w:lang w:val="ro-RO"/>
        </w:rPr>
        <w:t xml:space="preserve">Presupunem că operatorul de atribuire din  </w:t>
      </w:r>
      <w:r>
        <w:rPr>
          <w:lang w:val="ro-RO"/>
        </w:rPr>
        <w:t>// a treia afisare</w:t>
      </w:r>
      <w:r>
        <w:rPr>
          <w:rFonts w:eastAsia="MS Mincho;ＭＳ 明朝"/>
          <w:lang w:val="ro-RO"/>
        </w:rPr>
        <w:t xml:space="preserve"> este cel predefinit. Precizaţi ce se afişează la  </w:t>
      </w:r>
      <w:r>
        <w:rPr>
          <w:lang w:val="ro-RO"/>
        </w:rPr>
        <w:t>// a treia afisare</w:t>
      </w:r>
      <w:r>
        <w:rPr>
          <w:rFonts w:eastAsia="MS Mincho;ＭＳ 明朝"/>
          <w:lang w:val="ro-RO"/>
        </w:rPr>
        <w:t xml:space="preserve">  şi la </w:t>
      </w:r>
      <w:r>
        <w:rPr>
          <w:lang w:val="ro-RO"/>
        </w:rPr>
        <w:t>// a patra afisare.</w:t>
      </w:r>
      <w:r>
        <w:rPr>
          <w:rFonts w:eastAsia="MS Mincho;ＭＳ 明朝"/>
          <w:lang w:val="ro-RO"/>
        </w:rPr>
        <w:t xml:space="preserve"> Explicaţi rolul operatorului de atribuire la obţinerea acestor rezultate.</w:t>
      </w:r>
    </w:p>
    <w:p>
      <w:pPr>
        <w:pStyle w:val="Normal"/>
        <w:numPr>
          <w:ilvl w:val="0"/>
          <w:numId w:val="15"/>
        </w:numPr>
        <w:rPr/>
      </w:pPr>
      <w:r>
        <w:rPr>
          <w:rFonts w:eastAsia="MS Mincho;ＭＳ 明朝"/>
          <w:lang w:val="ro-RO"/>
        </w:rPr>
        <w:t>Fie următoarea schiţă de supraîncărcare a operatorului de atribuire:</w:t>
        <w:br/>
      </w:r>
      <w:r>
        <w:rPr>
          <w:rFonts w:eastAsia="MS Mincho;ＭＳ 明朝"/>
        </w:rPr>
        <w:t>C&amp; C::operator=(C&amp; x){</w:t>
      </w:r>
    </w:p>
    <w:p>
      <w:pPr>
        <w:pStyle w:val="PlainText"/>
        <w:ind w:start="1440" w:hanging="0"/>
        <w:rPr>
          <w:rFonts w:eastAsia="MS Mincho;ＭＳ 明朝"/>
        </w:rPr>
      </w:pPr>
      <w:r>
        <w:rPr>
          <w:rFonts w:eastAsia="MS Mincho;ＭＳ 明朝"/>
        </w:rPr>
        <w:t>delete[] pi;</w:t>
        <w:tab/>
        <w:br/>
        <w:t>// completari</w:t>
      </w:r>
    </w:p>
    <w:p>
      <w:pPr>
        <w:pStyle w:val="Normal"/>
        <w:ind w:start="720" w:hanging="0"/>
        <w:rPr/>
      </w:pPr>
      <w:r>
        <w:rPr>
          <w:rFonts w:eastAsia="MS Mincho;ＭＳ 明朝"/>
        </w:rPr>
        <w:t>}</w:t>
        <w:br/>
        <w:t>Completa</w:t>
      </w:r>
      <w:r>
        <w:rPr>
          <w:rFonts w:eastAsia="MS Mincho;ＭＳ 明朝"/>
          <w:lang w:val="ro-RO"/>
        </w:rPr>
        <w:t xml:space="preserve">ţi implementarea operatorului de atribuire astfel încât </w:t>
      </w:r>
      <w:r>
        <w:rPr>
          <w:rFonts w:eastAsia="MS Mincho;ＭＳ 明朝"/>
        </w:rPr>
        <w:t>// a treia afisare şi // a patra  afisare să producă aceleaşi rezultate.</w:t>
      </w:r>
      <w:r>
        <w:rPr>
          <w:rFonts w:eastAsia="MS Mincho;ＭＳ 明朝"/>
          <w:lang w:val="ro-RO"/>
        </w:rPr>
        <w:br/>
      </w:r>
      <w:r>
        <w:rPr>
          <w:rFonts w:eastAsia="MS Mincho;ＭＳ 明朝"/>
        </w:rPr>
        <w:t xml:space="preserve"> </w:t>
      </w:r>
    </w:p>
    <w:p>
      <w:pPr>
        <w:pStyle w:val="Normal"/>
        <w:numPr>
          <w:ilvl w:val="0"/>
          <w:numId w:val="15"/>
        </w:numPr>
        <w:rPr/>
      </w:pPr>
      <w:r>
        <w:rPr>
          <w:rFonts w:eastAsia="MS Mincho;ＭＳ 明朝"/>
        </w:rPr>
        <w:t xml:space="preserve">Modificaţi implementarea de la punctual 3 astfel încât expresiile cout&lt;&lt;x </w:t>
      </w:r>
      <w:r>
        <w:rPr>
          <w:rFonts w:eastAsia="MS Mincho;ＭＳ 明朝"/>
          <w:lang w:val="ro-RO"/>
        </w:rPr>
        <w:t xml:space="preserve">şi </w:t>
      </w:r>
      <w:r>
        <w:rPr>
          <w:rFonts w:eastAsia="MS Mincho;ＭＳ 明朝"/>
        </w:rPr>
        <w:t>cout&lt;&lt;(x=x) s</w:t>
      </w:r>
      <w:r>
        <w:rPr>
          <w:rFonts w:eastAsia="MS Mincho;ＭＳ 明朝"/>
          <w:lang w:val="ro-RO"/>
        </w:rPr>
        <w:t>a aibă acelaşi efect (afişarea valorilor lui x)</w:t>
      </w:r>
      <w:r>
        <w:rPr>
          <w:rFonts w:eastAsia="MS Mincho;ＭＳ 明朝"/>
        </w:rPr>
        <w:br/>
      </w:r>
    </w:p>
    <w:p>
      <w:pPr>
        <w:pStyle w:val="PlainText"/>
        <w:rPr>
          <w:rFonts w:ascii="Arial" w:hAnsi="Arial" w:eastAsia="MS Mincho;ＭＳ 明朝" w:cs="Arial"/>
          <w:bCs/>
        </w:rPr>
      </w:pPr>
      <w:r>
        <w:rPr>
          <w:rFonts w:eastAsia="MS Mincho;ＭＳ 明朝" w:cs="Arial" w:ascii="Arial" w:hAnsi="Arial"/>
          <w:bCs/>
        </w:rPr>
      </w:r>
    </w:p>
    <w:p>
      <w:pPr>
        <w:pStyle w:val="PlainText"/>
        <w:rPr>
          <w:rFonts w:ascii="Arial" w:hAnsi="Arial" w:eastAsia="MS Mincho;ＭＳ 明朝" w:cs="Arial"/>
          <w:bCs/>
        </w:rPr>
      </w:pPr>
      <w:r>
        <w:rPr>
          <w:rFonts w:eastAsia="MS Mincho;ＭＳ 明朝" w:cs="Arial" w:ascii="Arial" w:hAnsi="Arial"/>
          <w:bCs/>
        </w:rPr>
      </w:r>
    </w:p>
    <w:p>
      <w:pPr>
        <w:pStyle w:val="PlainText"/>
        <w:rPr>
          <w:rFonts w:eastAsia="MS Mincho;ＭＳ 明朝"/>
        </w:rPr>
      </w:pPr>
      <w:r>
        <w:rPr>
          <w:rFonts w:eastAsia="MS Mincho;ＭＳ 明朝"/>
        </w:rPr>
        <w:t>R.</w:t>
      </w:r>
    </w:p>
    <w:p>
      <w:pPr>
        <w:pStyle w:val="PlainText"/>
        <w:numPr>
          <w:ilvl w:val="0"/>
          <w:numId w:val="14"/>
        </w:numPr>
        <w:rPr/>
      </w:pPr>
      <w:r>
        <w:rPr>
          <w:rFonts w:eastAsia="MS Mincho;ＭＳ 明朝"/>
        </w:rPr>
        <w:t>Se declară operatorul func</w:t>
      </w:r>
      <w:r>
        <w:rPr>
          <w:rFonts w:eastAsia="MS Mincho;ＭＳ 明朝"/>
          <w:lang w:val="ro-RO"/>
        </w:rPr>
        <w:t>ţie prietenă a clasei C</w:t>
        <w:br/>
      </w:r>
      <w:r>
        <w:rPr>
          <w:rFonts w:eastAsia="MS Mincho;ＭＳ 明朝"/>
        </w:rPr>
        <w:t>friend</w:t>
        <w:tab/>
        <w:t>ostream&amp; operator&lt;&lt;(ostream &amp;o, const C&amp;);</w:t>
        <w:br/>
        <w:t>şi se implementeză:</w:t>
        <w:br/>
        <w:t>ostream&amp; operator&lt;&lt;(ostream &amp;o, const C &amp;m){</w:t>
        <w:br/>
        <w:t xml:space="preserve">   for(int j=0; j&lt;m.dim; j++)o&lt;&lt; m.pi[j]&lt;&lt;" ";</w:t>
        <w:br/>
        <w:t xml:space="preserve">   return o;</w:t>
        <w:br/>
        <w:t>}</w:t>
      </w:r>
    </w:p>
    <w:p>
      <w:pPr>
        <w:pStyle w:val="PlainText"/>
        <w:numPr>
          <w:ilvl w:val="0"/>
          <w:numId w:val="14"/>
        </w:numPr>
        <w:rPr>
          <w:rFonts w:eastAsia="MS Mincho;ＭＳ 明朝"/>
        </w:rPr>
      </w:pPr>
      <w:r>
        <w:rPr>
          <w:rFonts w:eastAsia="MS Mincho;ＭＳ 明朝"/>
        </w:rPr>
        <w:t xml:space="preserve">Se implementeză constructorul cu semantica prin valoare: se face o copie a vectorului v: </w:t>
        <w:br/>
        <w:t>C::C(int n, int v[])</w:t>
        <w:tab/>
        <w:t>{</w:t>
      </w:r>
    </w:p>
    <w:p>
      <w:pPr>
        <w:pStyle w:val="PlainText"/>
        <w:rPr>
          <w:rFonts w:eastAsia="MS Mincho;ＭＳ 明朝"/>
        </w:rPr>
      </w:pPr>
      <w:r>
        <w:rPr>
          <w:rFonts w:eastAsia="MS Mincho;ＭＳ 明朝"/>
        </w:rPr>
        <w:tab/>
        <w:tab/>
        <w:t>dim=n;</w:t>
      </w:r>
    </w:p>
    <w:p>
      <w:pPr>
        <w:pStyle w:val="PlainText"/>
        <w:rPr>
          <w:rFonts w:eastAsia="MS Mincho;ＭＳ 明朝"/>
        </w:rPr>
      </w:pPr>
      <w:r>
        <w:rPr>
          <w:rFonts w:eastAsia="MS Mincho;ＭＳ 明朝"/>
        </w:rPr>
        <w:tab/>
        <w:tab/>
        <w:t>pi= new int[dim];</w:t>
      </w:r>
    </w:p>
    <w:p>
      <w:pPr>
        <w:pStyle w:val="PlainText"/>
        <w:ind w:start="720" w:hanging="0"/>
        <w:rPr/>
      </w:pPr>
      <w:r>
        <w:rPr>
          <w:rFonts w:eastAsia="Courier New"/>
        </w:rPr>
        <w:t xml:space="preserve">     </w:t>
      </w:r>
      <w:r>
        <w:rPr>
          <w:rFonts w:eastAsia="MS Mincho;ＭＳ 明朝"/>
        </w:rPr>
        <w:t>for(int j=0; j&lt;dim; j++)pi[j]=v[j];</w:t>
        <w:br/>
        <w:t>}</w:t>
        <w:br/>
        <w:t xml:space="preserve">Un constructor cu semantica prin referinţă (pi=v </w:t>
      </w:r>
      <w:r>
        <w:rPr>
          <w:rFonts w:eastAsia="MS Mincho;ＭＳ 明朝"/>
          <w:lang w:val="ro-RO"/>
        </w:rPr>
        <w:t>în locul ultimelor două instrucţiuni</w:t>
      </w:r>
      <w:r>
        <w:rPr>
          <w:rFonts w:eastAsia="MS Mincho;ＭＳ 明朝"/>
        </w:rPr>
        <w:t xml:space="preserve">) ar face ca // a doua afisare </w:t>
      </w:r>
      <w:r>
        <w:rPr>
          <w:rFonts w:eastAsia="MS Mincho;ＭＳ 明朝"/>
          <w:lang w:val="ro-RO"/>
        </w:rPr>
        <w:t>să producă rezultatele 10; 2; 3; deoarece vectorul v devine resursă partajată a obiectului x şi a funcţiei main().</w:t>
      </w:r>
    </w:p>
    <w:p>
      <w:pPr>
        <w:pStyle w:val="PlainText"/>
        <w:numPr>
          <w:ilvl w:val="0"/>
          <w:numId w:val="14"/>
        </w:numPr>
        <w:rPr>
          <w:rFonts w:eastAsia="MS Mincho;ＭＳ 明朝"/>
        </w:rPr>
      </w:pPr>
      <w:r>
        <w:rPr>
          <w:rFonts w:eastAsia="MS Mincho;ＭＳ 明朝"/>
        </w:rPr>
        <w:t>Datorită semanticii prin referinţă a operatorului de atribuire predefinit, după atribuire vectorul b devine resursă partajată a obiectelor x şi y. Prin urmare // a treia afisare produce 1; 2; iar // a patra afisare 1000; 2;</w:t>
      </w:r>
    </w:p>
    <w:p>
      <w:pPr>
        <w:pStyle w:val="PlainText"/>
        <w:numPr>
          <w:ilvl w:val="0"/>
          <w:numId w:val="14"/>
        </w:numPr>
        <w:rPr/>
      </w:pPr>
      <w:r>
        <w:rPr>
          <w:rFonts w:eastAsia="MS Mincho;ＭＳ 明朝"/>
        </w:rPr>
        <w:t>Se supra</w:t>
      </w:r>
      <w:r>
        <w:rPr>
          <w:rFonts w:eastAsia="MS Mincho;ＭＳ 明朝"/>
          <w:lang w:val="ro-RO"/>
        </w:rPr>
        <w:t xml:space="preserve">încarcă operatorul de atribuire cu semantică prin valoare; schiţa sugerată în enunţ eliberează resursele obiectului destinaţie. </w:t>
        <w:br/>
      </w:r>
      <w:r>
        <w:rPr>
          <w:rFonts w:eastAsia="MS Mincho;ＭＳ 明朝"/>
        </w:rPr>
        <w:t>C&amp; C::operator=(C&amp; x){</w:t>
      </w:r>
    </w:p>
    <w:p>
      <w:pPr>
        <w:pStyle w:val="PlainText"/>
        <w:rPr/>
      </w:pPr>
      <w:r>
        <w:rPr>
          <w:rFonts w:eastAsia="Courier New"/>
        </w:rPr>
        <w:t xml:space="preserve">    </w:t>
      </w:r>
      <w:r>
        <w:rPr>
          <w:rFonts w:eastAsia="MS Mincho;ＭＳ 明朝"/>
        </w:rPr>
        <w:tab/>
        <w:tab/>
        <w:t>delete[] pi;</w:t>
      </w:r>
    </w:p>
    <w:p>
      <w:pPr>
        <w:pStyle w:val="PlainText"/>
        <w:ind w:start="720" w:firstLine="720"/>
        <w:rPr>
          <w:rFonts w:eastAsia="MS Mincho;ＭＳ 明朝"/>
        </w:rPr>
      </w:pPr>
      <w:r>
        <w:rPr>
          <w:rFonts w:eastAsia="MS Mincho;ＭＳ 明朝"/>
        </w:rPr>
        <w:t>dim=x.dim;</w:t>
      </w:r>
    </w:p>
    <w:p>
      <w:pPr>
        <w:pStyle w:val="PlainText"/>
        <w:rPr>
          <w:rFonts w:eastAsia="MS Mincho;ＭＳ 明朝"/>
        </w:rPr>
      </w:pPr>
      <w:r>
        <w:rPr>
          <w:rFonts w:eastAsia="MS Mincho;ＭＳ 明朝"/>
        </w:rPr>
        <w:tab/>
        <w:tab/>
        <w:t>pi=new int[dim];</w:t>
      </w:r>
    </w:p>
    <w:p>
      <w:pPr>
        <w:pStyle w:val="PlainText"/>
        <w:rPr>
          <w:rFonts w:eastAsia="MS Mincho;ＭＳ 明朝"/>
        </w:rPr>
      </w:pPr>
      <w:r>
        <w:rPr>
          <w:rFonts w:eastAsia="MS Mincho;ＭＳ 明朝"/>
        </w:rPr>
        <w:tab/>
        <w:tab/>
        <w:t>for(int j=0; j&lt;dim; j++)pi[j]=x.pi[j];</w:t>
      </w:r>
    </w:p>
    <w:p>
      <w:pPr>
        <w:pStyle w:val="PlainText"/>
        <w:rPr/>
      </w:pPr>
      <w:r>
        <w:rPr>
          <w:rFonts w:eastAsia="Courier New"/>
        </w:rPr>
        <w:t xml:space="preserve">    </w:t>
      </w:r>
      <w:r>
        <w:rPr>
          <w:rFonts w:eastAsia="MS Mincho;ＭＳ 明朝"/>
        </w:rPr>
        <w:tab/>
        <w:tab/>
        <w:t>return *this;</w:t>
      </w:r>
    </w:p>
    <w:p>
      <w:pPr>
        <w:pStyle w:val="PlainText"/>
        <w:rPr/>
      </w:pPr>
      <w:r>
        <w:rPr>
          <w:rFonts w:eastAsia="Courier New"/>
        </w:rPr>
        <w:t xml:space="preserve">     </w:t>
      </w:r>
      <w:r>
        <w:rPr>
          <w:rFonts w:eastAsia="MS Mincho;ＭＳ 明朝"/>
        </w:rPr>
        <w:t>}</w:t>
      </w:r>
    </w:p>
    <w:p>
      <w:pPr>
        <w:pStyle w:val="PlainText"/>
        <w:rPr>
          <w:rFonts w:eastAsia="MS Mincho;ＭＳ 明朝"/>
        </w:rPr>
      </w:pPr>
      <w:r>
        <w:rPr>
          <w:rFonts w:eastAsia="MS Mincho;ＭＳ 明朝"/>
        </w:rPr>
        <w:tab/>
      </w:r>
    </w:p>
    <w:p>
      <w:pPr>
        <w:pStyle w:val="PlainText"/>
        <w:numPr>
          <w:ilvl w:val="0"/>
          <w:numId w:val="14"/>
        </w:numPr>
        <w:rPr/>
      </w:pPr>
      <w:r>
        <w:rPr>
          <w:rFonts w:eastAsia="MS Mincho;ＭＳ 明朝"/>
          <w:lang w:val="ro-RO"/>
        </w:rPr>
        <w:t>Se verifică dacă este sau nu vorba de o autoatribuire (</w:t>
      </w:r>
      <w:r>
        <w:rPr>
          <w:rFonts w:eastAsia="MS Mincho;ＭＳ 明朝"/>
        </w:rPr>
        <w:t>this==&amp;x)</w:t>
      </w:r>
      <w:r>
        <w:rPr>
          <w:rFonts w:eastAsia="MS Mincho;ＭＳ 明朝"/>
          <w:lang w:val="ro-RO"/>
        </w:rPr>
        <w:t xml:space="preserve">. Dacă da, se execută doar return </w:t>
      </w:r>
      <w:r>
        <w:rPr>
          <w:rFonts w:eastAsia="MS Mincho;ＭＳ 明朝"/>
        </w:rPr>
        <w:t>*this.</w:t>
      </w:r>
    </w:p>
    <w:p>
      <w:pPr>
        <w:pStyle w:val="PlainText"/>
        <w:ind w:start="360" w:hanging="0"/>
        <w:rPr>
          <w:rFonts w:eastAsia="MS Mincho;ＭＳ 明朝"/>
        </w:rPr>
      </w:pPr>
      <w:r>
        <w:rPr>
          <w:rFonts w:eastAsia="Courier New"/>
        </w:rPr>
        <w:t xml:space="preserve"> </w:t>
      </w:r>
    </w:p>
    <w:p>
      <w:pPr>
        <w:pStyle w:val="PlainText"/>
        <w:rPr>
          <w:rFonts w:eastAsia="MS Mincho;ＭＳ 明朝"/>
        </w:rPr>
      </w:pPr>
      <w:r>
        <w:rPr>
          <w:rFonts w:eastAsia="MS Mincho;ＭＳ 明朝"/>
        </w:rPr>
      </w:r>
      <w:r>
        <w:br w:type="page"/>
      </w:r>
    </w:p>
    <w:p>
      <w:pPr>
        <w:pStyle w:val="PlainText"/>
        <w:rPr>
          <w:rFonts w:ascii="Arial" w:hAnsi="Arial" w:eastAsia="MS Mincho;ＭＳ 明朝" w:cs="Arial"/>
          <w:bCs/>
        </w:rPr>
      </w:pPr>
      <w:r>
        <w:rPr>
          <w:rFonts w:eastAsia="MS Mincho;ＭＳ 明朝" w:cs="Arial" w:ascii="Arial" w:hAnsi="Arial"/>
          <w:bCs/>
        </w:rPr>
      </w:r>
    </w:p>
    <w:p>
      <w:pPr>
        <w:pStyle w:val="PlainText"/>
        <w:numPr>
          <w:ilvl w:val="0"/>
          <w:numId w:val="2"/>
        </w:numPr>
        <w:rPr>
          <w:rFonts w:ascii="Arial" w:hAnsi="Arial" w:eastAsia="MS Mincho;ＭＳ 明朝" w:cs="Arial"/>
        </w:rPr>
      </w:pPr>
      <w:r>
        <w:rPr>
          <w:rFonts w:eastAsia="MS Mincho;ＭＳ 明朝" w:cs="Arial" w:ascii="Arial" w:hAnsi="Arial"/>
        </w:rPr>
        <w:t>Fie urmatorul program Java:</w:t>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t>// Model View Controller</w:t>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t>import java.awt.*;</w:t>
      </w:r>
    </w:p>
    <w:p>
      <w:pPr>
        <w:pStyle w:val="PlainText"/>
        <w:rPr>
          <w:rFonts w:ascii="Arial" w:hAnsi="Arial" w:eastAsia="MS Mincho;ＭＳ 明朝" w:cs="Arial"/>
        </w:rPr>
      </w:pPr>
      <w:r>
        <w:rPr>
          <w:rFonts w:eastAsia="MS Mincho;ＭＳ 明朝" w:cs="Arial" w:ascii="Arial" w:hAnsi="Arial"/>
        </w:rPr>
        <w:t>import java.awt.event.*;</w:t>
      </w:r>
    </w:p>
    <w:p>
      <w:pPr>
        <w:pStyle w:val="PlainText"/>
        <w:rPr>
          <w:rFonts w:ascii="Arial" w:hAnsi="Arial" w:eastAsia="MS Mincho;ＭＳ 明朝" w:cs="Arial"/>
        </w:rPr>
      </w:pPr>
      <w:r>
        <w:rPr>
          <w:rFonts w:eastAsia="MS Mincho;ＭＳ 明朝" w:cs="Arial" w:ascii="Arial" w:hAnsi="Arial"/>
        </w:rPr>
        <w:t>class Model{</w:t>
      </w:r>
    </w:p>
    <w:p>
      <w:pPr>
        <w:pStyle w:val="PlainText"/>
        <w:rPr>
          <w:rFonts w:ascii="Arial" w:hAnsi="Arial" w:eastAsia="MS Mincho;ＭＳ 明朝" w:cs="Arial"/>
        </w:rPr>
      </w:pPr>
      <w:r>
        <w:rPr>
          <w:rFonts w:eastAsia="MS Mincho;ＭＳ 明朝" w:cs="Arial" w:ascii="Arial" w:hAnsi="Arial"/>
        </w:rPr>
        <w:tab/>
        <w:t>private int x=0;</w:t>
      </w:r>
    </w:p>
    <w:p>
      <w:pPr>
        <w:pStyle w:val="PlainText"/>
        <w:rPr>
          <w:rFonts w:ascii="Arial" w:hAnsi="Arial" w:eastAsia="MS Mincho;ＭＳ 明朝" w:cs="Arial"/>
        </w:rPr>
      </w:pPr>
      <w:r>
        <w:rPr>
          <w:rFonts w:eastAsia="MS Mincho;ＭＳ 明朝" w:cs="Arial" w:ascii="Arial" w:hAnsi="Arial"/>
        </w:rPr>
        <w:tab/>
        <w:t>public Model(){};</w:t>
      </w:r>
    </w:p>
    <w:p>
      <w:pPr>
        <w:pStyle w:val="PlainText"/>
        <w:rPr>
          <w:rFonts w:ascii="Arial" w:hAnsi="Arial" w:eastAsia="MS Mincho;ＭＳ 明朝" w:cs="Arial"/>
        </w:rPr>
      </w:pPr>
      <w:r>
        <w:rPr>
          <w:rFonts w:eastAsia="MS Mincho;ＭＳ 明朝" w:cs="Arial" w:ascii="Arial" w:hAnsi="Arial"/>
        </w:rPr>
        <w:tab/>
        <w:t>public void increment(){x++;}</w:t>
      </w:r>
    </w:p>
    <w:p>
      <w:pPr>
        <w:pStyle w:val="PlainText"/>
        <w:rPr>
          <w:rFonts w:ascii="Arial" w:hAnsi="Arial" w:cs="Arial"/>
        </w:rPr>
      </w:pPr>
      <w:r>
        <w:rPr>
          <w:rFonts w:eastAsia="Arial" w:cs="Arial" w:ascii="Arial" w:hAnsi="Arial"/>
        </w:rPr>
        <w:t xml:space="preserve">        </w:t>
      </w:r>
      <w:r>
        <w:rPr>
          <w:rFonts w:eastAsia="MS Mincho;ＭＳ 明朝" w:cs="Arial" w:ascii="Arial" w:hAnsi="Arial"/>
        </w:rPr>
        <w:t>public void decrement(){x--;}</w:t>
      </w:r>
    </w:p>
    <w:p>
      <w:pPr>
        <w:pStyle w:val="PlainText"/>
        <w:rPr>
          <w:rFonts w:ascii="Arial" w:hAnsi="Arial" w:eastAsia="MS Mincho;ＭＳ 明朝" w:cs="Arial"/>
        </w:rPr>
      </w:pPr>
      <w:r>
        <w:rPr>
          <w:rFonts w:eastAsia="MS Mincho;ＭＳ 明朝" w:cs="Arial" w:ascii="Arial" w:hAnsi="Arial"/>
        </w:rPr>
        <w:tab/>
        <w:t>public int get_x(){return x;}</w:t>
      </w:r>
    </w:p>
    <w:p>
      <w:pPr>
        <w:pStyle w:val="PlainText"/>
        <w:rPr>
          <w:rFonts w:ascii="Arial" w:hAnsi="Arial" w:eastAsia="MS Mincho;ＭＳ 明朝" w:cs="Arial"/>
        </w:rPr>
      </w:pPr>
      <w:r>
        <w:rPr>
          <w:rFonts w:eastAsia="MS Mincho;ＭＳ 明朝" w:cs="Arial" w:ascii="Arial" w:hAnsi="Arial"/>
        </w:rPr>
        <w:t>}</w:t>
      </w:r>
    </w:p>
    <w:p>
      <w:pPr>
        <w:pStyle w:val="PlainText"/>
        <w:rPr>
          <w:rFonts w:ascii="Arial" w:hAnsi="Arial" w:eastAsia="MS Mincho;ＭＳ 明朝" w:cs="Arial"/>
        </w:rPr>
      </w:pPr>
      <w:r>
        <w:rPr>
          <w:rFonts w:eastAsia="MS Mincho;ＭＳ 明朝" w:cs="Arial" w:ascii="Arial" w:hAnsi="Arial"/>
        </w:rPr>
        <w:t>public class View extends Frame{</w:t>
      </w:r>
    </w:p>
    <w:p>
      <w:pPr>
        <w:pStyle w:val="PlainText"/>
        <w:rPr>
          <w:rFonts w:ascii="Arial" w:hAnsi="Arial" w:eastAsia="MS Mincho;ＭＳ 明朝" w:cs="Arial"/>
        </w:rPr>
      </w:pPr>
      <w:r>
        <w:rPr>
          <w:rFonts w:eastAsia="MS Mincho;ＭＳ 明朝" w:cs="Arial" w:ascii="Arial" w:hAnsi="Arial"/>
        </w:rPr>
        <w:tab/>
        <w:t>protected Button binc;</w:t>
      </w:r>
    </w:p>
    <w:p>
      <w:pPr>
        <w:pStyle w:val="PlainText"/>
        <w:rPr>
          <w:rFonts w:ascii="Arial" w:hAnsi="Arial" w:cs="Arial"/>
        </w:rPr>
      </w:pPr>
      <w:r>
        <w:rPr>
          <w:rFonts w:eastAsia="Arial" w:cs="Arial" w:ascii="Arial" w:hAnsi="Arial"/>
        </w:rPr>
        <w:t xml:space="preserve">        </w:t>
      </w:r>
      <w:r>
        <w:rPr>
          <w:rFonts w:eastAsia="MS Mincho;ＭＳ 明朝" w:cs="Arial" w:ascii="Arial" w:hAnsi="Arial"/>
        </w:rPr>
        <w:t>protected Button bdec;</w:t>
      </w:r>
    </w:p>
    <w:p>
      <w:pPr>
        <w:pStyle w:val="PlainText"/>
        <w:rPr>
          <w:rFonts w:ascii="Arial" w:hAnsi="Arial" w:eastAsia="MS Mincho;ＭＳ 明朝" w:cs="Arial"/>
        </w:rPr>
      </w:pPr>
      <w:r>
        <w:rPr>
          <w:rFonts w:eastAsia="MS Mincho;ＭＳ 明朝" w:cs="Arial" w:ascii="Arial" w:hAnsi="Arial"/>
        </w:rPr>
        <w:tab/>
        <w:t>protected Model m;</w:t>
      </w:r>
    </w:p>
    <w:p>
      <w:pPr>
        <w:pStyle w:val="PlainText"/>
        <w:rPr>
          <w:rFonts w:ascii="Arial" w:hAnsi="Arial" w:eastAsia="MS Mincho;ＭＳ 明朝" w:cs="Arial"/>
        </w:rPr>
      </w:pPr>
      <w:r>
        <w:rPr>
          <w:rFonts w:eastAsia="MS Mincho;ＭＳ 明朝" w:cs="Arial" w:ascii="Arial" w:hAnsi="Arial"/>
        </w:rPr>
        <w:tab/>
        <w:t>private Controller c;</w:t>
      </w:r>
    </w:p>
    <w:p>
      <w:pPr>
        <w:pStyle w:val="PlainText"/>
        <w:rPr>
          <w:rFonts w:ascii="Arial" w:hAnsi="Arial" w:eastAsia="MS Mincho;ＭＳ 明朝" w:cs="Arial"/>
        </w:rPr>
      </w:pPr>
      <w:r>
        <w:rPr>
          <w:rFonts w:eastAsia="MS Mincho;ＭＳ 明朝" w:cs="Arial" w:ascii="Arial" w:hAnsi="Arial"/>
        </w:rPr>
        <w:tab/>
        <w:t>protected TextField tf;</w:t>
      </w:r>
    </w:p>
    <w:p>
      <w:pPr>
        <w:pStyle w:val="PlainText"/>
        <w:rPr>
          <w:rFonts w:ascii="Arial" w:hAnsi="Arial" w:eastAsia="MS Mincho;ＭＳ 明朝" w:cs="Arial"/>
        </w:rPr>
      </w:pPr>
      <w:r>
        <w:rPr>
          <w:rFonts w:eastAsia="MS Mincho;ＭＳ 明朝" w:cs="Arial" w:ascii="Arial" w:hAnsi="Arial"/>
        </w:rPr>
        <w:tab/>
        <w:t>public static void main(String args[]){</w:t>
      </w:r>
    </w:p>
    <w:p>
      <w:pPr>
        <w:pStyle w:val="PlainText"/>
        <w:rPr>
          <w:rFonts w:ascii="Arial" w:hAnsi="Arial" w:eastAsia="MS Mincho;ＭＳ 明朝" w:cs="Arial"/>
        </w:rPr>
      </w:pPr>
      <w:r>
        <w:rPr>
          <w:rFonts w:eastAsia="MS Mincho;ＭＳ 明朝" w:cs="Arial" w:ascii="Arial" w:hAnsi="Arial"/>
        </w:rPr>
        <w:tab/>
        <w:tab/>
        <w:t>Frame f= new View();</w:t>
      </w:r>
    </w:p>
    <w:p>
      <w:pPr>
        <w:pStyle w:val="PlainText"/>
        <w:rPr>
          <w:rFonts w:ascii="Arial" w:hAnsi="Arial" w:eastAsia="MS Mincho;ＭＳ 明朝" w:cs="Arial"/>
        </w:rPr>
      </w:pPr>
      <w:r>
        <w:rPr>
          <w:rFonts w:eastAsia="MS Mincho;ＭＳ 明朝" w:cs="Arial" w:ascii="Arial" w:hAnsi="Arial"/>
        </w:rPr>
        <w:tab/>
        <w:t>}</w:t>
      </w:r>
    </w:p>
    <w:p>
      <w:pPr>
        <w:pStyle w:val="PlainText"/>
        <w:rPr>
          <w:rFonts w:ascii="Arial" w:hAnsi="Arial" w:eastAsia="MS Mincho;ＭＳ 明朝" w:cs="Arial"/>
        </w:rPr>
      </w:pPr>
      <w:r>
        <w:rPr>
          <w:rFonts w:eastAsia="MS Mincho;ＭＳ 明朝" w:cs="Arial" w:ascii="Arial" w:hAnsi="Arial"/>
        </w:rPr>
        <w:tab/>
        <w:t>public View(){</w:t>
      </w:r>
    </w:p>
    <w:p>
      <w:pPr>
        <w:pStyle w:val="PlainText"/>
        <w:rPr>
          <w:rFonts w:ascii="Arial" w:hAnsi="Arial" w:eastAsia="MS Mincho;ＭＳ 明朝" w:cs="Arial"/>
        </w:rPr>
      </w:pPr>
      <w:r>
        <w:rPr>
          <w:rFonts w:eastAsia="MS Mincho;ＭＳ 明朝" w:cs="Arial" w:ascii="Arial" w:hAnsi="Arial"/>
        </w:rPr>
        <w:tab/>
        <w:tab/>
        <w:t>setTitle("Exemplu Model-View-Controller");</w:t>
      </w:r>
    </w:p>
    <w:p>
      <w:pPr>
        <w:pStyle w:val="PlainText"/>
        <w:rPr>
          <w:rFonts w:ascii="Arial" w:hAnsi="Arial" w:eastAsia="MS Mincho;ＭＳ 明朝" w:cs="Arial"/>
        </w:rPr>
      </w:pPr>
      <w:r>
        <w:rPr>
          <w:rFonts w:eastAsia="MS Mincho;ＭＳ 明朝" w:cs="Arial" w:ascii="Arial" w:hAnsi="Arial"/>
        </w:rPr>
        <w:tab/>
        <w:tab/>
      </w:r>
    </w:p>
    <w:p>
      <w:pPr>
        <w:pStyle w:val="PlainText"/>
        <w:rPr>
          <w:rFonts w:ascii="Arial" w:hAnsi="Arial" w:eastAsia="MS Mincho;ＭＳ 明朝" w:cs="Arial"/>
        </w:rPr>
      </w:pPr>
      <w:r>
        <w:rPr>
          <w:rFonts w:eastAsia="MS Mincho;ＭＳ 明朝" w:cs="Arial" w:ascii="Arial" w:hAnsi="Arial"/>
        </w:rPr>
        <w:tab/>
        <w:tab/>
        <w:t>binc= new Button("A");</w:t>
      </w:r>
    </w:p>
    <w:p>
      <w:pPr>
        <w:pStyle w:val="PlainText"/>
        <w:rPr>
          <w:rFonts w:ascii="Arial" w:hAnsi="Arial" w:eastAsia="MS Mincho;ＭＳ 明朝" w:cs="Arial"/>
        </w:rPr>
      </w:pPr>
      <w:r>
        <w:rPr>
          <w:rFonts w:eastAsia="MS Mincho;ＭＳ 明朝" w:cs="Arial" w:ascii="Arial" w:hAnsi="Arial"/>
        </w:rPr>
        <w:tab/>
        <w:tab/>
        <w:t>add("North",binc);</w:t>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tab/>
        <w:tab/>
        <w:t>bdec= new Button("B");</w:t>
      </w:r>
    </w:p>
    <w:p>
      <w:pPr>
        <w:pStyle w:val="PlainText"/>
        <w:rPr>
          <w:rFonts w:ascii="Arial" w:hAnsi="Arial" w:eastAsia="MS Mincho;ＭＳ 明朝" w:cs="Arial"/>
        </w:rPr>
      </w:pPr>
      <w:r>
        <w:rPr>
          <w:rFonts w:eastAsia="MS Mincho;ＭＳ 明朝" w:cs="Arial" w:ascii="Arial" w:hAnsi="Arial"/>
        </w:rPr>
        <w:tab/>
        <w:tab/>
        <w:t>add("South",bdec);</w:t>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tab/>
        <w:tab/>
        <w:t>m=new Model();</w:t>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tab/>
        <w:tab/>
        <w:t>c=new Controller(this);</w:t>
      </w:r>
    </w:p>
    <w:p>
      <w:pPr>
        <w:pStyle w:val="PlainText"/>
        <w:rPr>
          <w:rFonts w:ascii="Arial" w:hAnsi="Arial" w:eastAsia="MS Mincho;ＭＳ 明朝" w:cs="Arial"/>
        </w:rPr>
      </w:pPr>
      <w:r>
        <w:rPr>
          <w:rFonts w:eastAsia="MS Mincho;ＭＳ 明朝" w:cs="Arial" w:ascii="Arial" w:hAnsi="Arial"/>
        </w:rPr>
        <w:tab/>
        <w:tab/>
        <w:t>binc.addActionListener(c);</w:t>
      </w:r>
    </w:p>
    <w:p>
      <w:pPr>
        <w:pStyle w:val="PlainText"/>
        <w:rPr>
          <w:rFonts w:ascii="Arial" w:hAnsi="Arial" w:eastAsia="MS Mincho;ＭＳ 明朝" w:cs="Arial"/>
        </w:rPr>
      </w:pPr>
      <w:r>
        <w:rPr>
          <w:rFonts w:eastAsia="MS Mincho;ＭＳ 明朝" w:cs="Arial" w:ascii="Arial" w:hAnsi="Arial"/>
        </w:rPr>
        <w:tab/>
        <w:tab/>
        <w:t>bdec.addActionListener(c);</w:t>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tab/>
        <w:tab/>
        <w:t>tf=new TextField(10);</w:t>
      </w:r>
    </w:p>
    <w:p>
      <w:pPr>
        <w:pStyle w:val="PlainText"/>
        <w:rPr>
          <w:rFonts w:ascii="Arial" w:hAnsi="Arial" w:eastAsia="MS Mincho;ＭＳ 明朝" w:cs="Arial"/>
        </w:rPr>
      </w:pPr>
      <w:r>
        <w:rPr>
          <w:rFonts w:eastAsia="MS Mincho;ＭＳ 明朝" w:cs="Arial" w:ascii="Arial" w:hAnsi="Arial"/>
        </w:rPr>
        <w:tab/>
        <w:tab/>
        <w:t>add("Center",tf);</w:t>
      </w:r>
    </w:p>
    <w:p>
      <w:pPr>
        <w:pStyle w:val="PlainText"/>
        <w:rPr>
          <w:rFonts w:ascii="Arial" w:hAnsi="Arial" w:eastAsia="MS Mincho;ＭＳ 明朝" w:cs="Arial"/>
        </w:rPr>
      </w:pPr>
      <w:r>
        <w:rPr>
          <w:rFonts w:eastAsia="MS Mincho;ＭＳ 明朝" w:cs="Arial" w:ascii="Arial" w:hAnsi="Arial"/>
        </w:rPr>
        <w:tab/>
        <w:tab/>
      </w:r>
    </w:p>
    <w:p>
      <w:pPr>
        <w:pStyle w:val="PlainText"/>
        <w:rPr>
          <w:rFonts w:ascii="Arial" w:hAnsi="Arial" w:eastAsia="MS Mincho;ＭＳ 明朝" w:cs="Arial"/>
        </w:rPr>
      </w:pPr>
      <w:r>
        <w:rPr>
          <w:rFonts w:eastAsia="MS Mincho;ＭＳ 明朝" w:cs="Arial" w:ascii="Arial" w:hAnsi="Arial"/>
        </w:rPr>
        <w:tab/>
        <w:tab/>
        <w:t>setSize(100,250);</w:t>
      </w:r>
    </w:p>
    <w:p>
      <w:pPr>
        <w:pStyle w:val="PlainText"/>
        <w:rPr>
          <w:rFonts w:ascii="Arial" w:hAnsi="Arial" w:eastAsia="MS Mincho;ＭＳ 明朝" w:cs="Arial"/>
        </w:rPr>
      </w:pPr>
      <w:r>
        <w:rPr>
          <w:rFonts w:eastAsia="MS Mincho;ＭＳ 明朝" w:cs="Arial" w:ascii="Arial" w:hAnsi="Arial"/>
        </w:rPr>
        <w:tab/>
        <w:tab/>
        <w:t>setVisible(true);</w:t>
      </w:r>
    </w:p>
    <w:p>
      <w:pPr>
        <w:pStyle w:val="PlainText"/>
        <w:rPr>
          <w:rFonts w:ascii="Arial" w:hAnsi="Arial" w:eastAsia="MS Mincho;ＭＳ 明朝" w:cs="Arial"/>
        </w:rPr>
      </w:pPr>
      <w:r>
        <w:rPr>
          <w:rFonts w:eastAsia="MS Mincho;ＭＳ 明朝" w:cs="Arial" w:ascii="Arial" w:hAnsi="Arial"/>
        </w:rPr>
        <w:tab/>
        <w:t>}</w:t>
      </w:r>
    </w:p>
    <w:p>
      <w:pPr>
        <w:pStyle w:val="PlainText"/>
        <w:rPr>
          <w:rFonts w:ascii="Arial" w:hAnsi="Arial" w:eastAsia="MS Mincho;ＭＳ 明朝" w:cs="Arial"/>
        </w:rPr>
      </w:pPr>
      <w:r>
        <w:rPr>
          <w:rFonts w:eastAsia="MS Mincho;ＭＳ 明朝" w:cs="Arial" w:ascii="Arial" w:hAnsi="Arial"/>
        </w:rPr>
        <w:t>}</w:t>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t>class Controller implements ActionListener{</w:t>
      </w:r>
    </w:p>
    <w:p>
      <w:pPr>
        <w:pStyle w:val="PlainText"/>
        <w:rPr>
          <w:rFonts w:ascii="Arial" w:hAnsi="Arial" w:eastAsia="MS Mincho;ＭＳ 明朝" w:cs="Arial"/>
        </w:rPr>
      </w:pPr>
      <w:r>
        <w:rPr>
          <w:rFonts w:eastAsia="MS Mincho;ＭＳ 明朝" w:cs="Arial" w:ascii="Arial" w:hAnsi="Arial"/>
        </w:rPr>
        <w:tab/>
        <w:t>private View vw;</w:t>
      </w:r>
    </w:p>
    <w:p>
      <w:pPr>
        <w:pStyle w:val="PlainText"/>
        <w:rPr>
          <w:rFonts w:ascii="Arial" w:hAnsi="Arial" w:eastAsia="MS Mincho;ＭＳ 明朝" w:cs="Arial"/>
        </w:rPr>
      </w:pPr>
      <w:r>
        <w:rPr>
          <w:rFonts w:eastAsia="MS Mincho;ＭＳ 明朝" w:cs="Arial" w:ascii="Arial" w:hAnsi="Arial"/>
        </w:rPr>
        <w:tab/>
        <w:t>public Controller(View v){</w:t>
      </w:r>
    </w:p>
    <w:p>
      <w:pPr>
        <w:pStyle w:val="PlainText"/>
        <w:rPr>
          <w:rFonts w:ascii="Arial" w:hAnsi="Arial" w:eastAsia="MS Mincho;ＭＳ 明朝" w:cs="Arial"/>
        </w:rPr>
      </w:pPr>
      <w:r>
        <w:rPr>
          <w:rFonts w:eastAsia="MS Mincho;ＭＳ 明朝" w:cs="Arial" w:ascii="Arial" w:hAnsi="Arial"/>
        </w:rPr>
        <w:tab/>
        <w:tab/>
        <w:t>vw=v;</w:t>
      </w:r>
    </w:p>
    <w:p>
      <w:pPr>
        <w:pStyle w:val="PlainText"/>
        <w:rPr>
          <w:rFonts w:ascii="Arial" w:hAnsi="Arial" w:eastAsia="MS Mincho;ＭＳ 明朝" w:cs="Arial"/>
        </w:rPr>
      </w:pPr>
      <w:r>
        <w:rPr>
          <w:rFonts w:eastAsia="MS Mincho;ＭＳ 明朝" w:cs="Arial" w:ascii="Arial" w:hAnsi="Arial"/>
        </w:rPr>
        <w:tab/>
        <w:t>}</w:t>
      </w:r>
    </w:p>
    <w:p>
      <w:pPr>
        <w:pStyle w:val="PlainText"/>
        <w:rPr>
          <w:rFonts w:ascii="Arial" w:hAnsi="Arial" w:eastAsia="MS Mincho;ＭＳ 明朝" w:cs="Arial"/>
        </w:rPr>
      </w:pPr>
      <w:r>
        <w:rPr>
          <w:rFonts w:eastAsia="MS Mincho;ＭＳ 明朝" w:cs="Arial" w:ascii="Arial" w:hAnsi="Arial"/>
        </w:rPr>
        <w:tab/>
        <w:t>public void actionPerformed(ActionEvent e){</w:t>
      </w:r>
    </w:p>
    <w:p>
      <w:pPr>
        <w:pStyle w:val="PlainText"/>
        <w:rPr>
          <w:rFonts w:ascii="Arial" w:hAnsi="Arial" w:cs="Arial"/>
        </w:rPr>
      </w:pPr>
      <w:r>
        <w:rPr>
          <w:rFonts w:eastAsia="Arial" w:cs="Arial" w:ascii="Arial" w:hAnsi="Arial"/>
        </w:rPr>
        <w:t xml:space="preserve">               </w:t>
      </w:r>
      <w:r>
        <w:rPr>
          <w:rFonts w:eastAsia="MS Mincho;ＭＳ 明朝" w:cs="Arial" w:ascii="Arial" w:hAnsi="Arial"/>
        </w:rPr>
        <w:t>Button source=(Button)e.getSource();</w:t>
      </w:r>
    </w:p>
    <w:p>
      <w:pPr>
        <w:pStyle w:val="PlainText"/>
        <w:rPr>
          <w:rFonts w:ascii="Arial" w:hAnsi="Arial" w:eastAsia="MS Mincho;ＭＳ 明朝" w:cs="Arial"/>
        </w:rPr>
      </w:pPr>
      <w:r>
        <w:rPr>
          <w:rFonts w:eastAsia="MS Mincho;ＭＳ 明朝" w:cs="Arial" w:ascii="Arial" w:hAnsi="Arial"/>
        </w:rPr>
        <w:tab/>
        <w:tab/>
        <w:t>if (source==vw.binc) vw.m.increment();</w:t>
      </w:r>
    </w:p>
    <w:p>
      <w:pPr>
        <w:pStyle w:val="PlainText"/>
        <w:rPr>
          <w:rFonts w:ascii="Arial" w:hAnsi="Arial" w:cs="Arial"/>
        </w:rPr>
      </w:pPr>
      <w:r>
        <w:rPr>
          <w:rFonts w:eastAsia="Arial" w:cs="Arial" w:ascii="Arial" w:hAnsi="Arial"/>
        </w:rPr>
        <w:t xml:space="preserve">               </w:t>
      </w:r>
      <w:r>
        <w:rPr>
          <w:rFonts w:eastAsia="MS Mincho;ＭＳ 明朝" w:cs="Arial" w:ascii="Arial" w:hAnsi="Arial"/>
        </w:rPr>
        <w:t>else if(source==vw.bdec) vw.m.decrement();</w:t>
      </w:r>
    </w:p>
    <w:p>
      <w:pPr>
        <w:pStyle w:val="PlainText"/>
        <w:rPr>
          <w:rFonts w:ascii="Arial" w:hAnsi="Arial" w:cs="Arial"/>
        </w:rPr>
      </w:pPr>
      <w:r>
        <w:rPr>
          <w:rFonts w:eastAsia="Arial" w:cs="Arial" w:ascii="Arial" w:hAnsi="Arial"/>
        </w:rPr>
        <w:t xml:space="preserve">               </w:t>
      </w:r>
      <w:r>
        <w:rPr>
          <w:rFonts w:eastAsia="MS Mincho;ＭＳ 明朝" w:cs="Arial" w:ascii="Arial" w:hAnsi="Arial"/>
        </w:rPr>
        <w:t>vw.tf.setText(String.valueOf(vw.m.get_x()));</w:t>
      </w:r>
    </w:p>
    <w:p>
      <w:pPr>
        <w:pStyle w:val="PlainText"/>
        <w:rPr>
          <w:rFonts w:ascii="Arial" w:hAnsi="Arial" w:eastAsia="MS Mincho;ＭＳ 明朝" w:cs="Arial"/>
        </w:rPr>
      </w:pPr>
      <w:r>
        <w:rPr>
          <w:rFonts w:eastAsia="MS Mincho;ＭＳ 明朝" w:cs="Arial" w:ascii="Arial" w:hAnsi="Arial"/>
        </w:rPr>
        <w:tab/>
        <w:t>}</w:t>
      </w:r>
    </w:p>
    <w:p>
      <w:pPr>
        <w:pStyle w:val="PlainText"/>
        <w:rPr>
          <w:rFonts w:ascii="Arial" w:hAnsi="Arial" w:eastAsia="MS Mincho;ＭＳ 明朝" w:cs="Arial"/>
        </w:rPr>
      </w:pPr>
      <w:r>
        <w:rPr>
          <w:rFonts w:eastAsia="MS Mincho;ＭＳ 明朝" w:cs="Arial" w:ascii="Arial" w:hAnsi="Arial"/>
        </w:rPr>
        <w:t>}</w:t>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t>Se cere:</w:t>
      </w:r>
    </w:p>
    <w:p>
      <w:pPr>
        <w:pStyle w:val="PlainText"/>
        <w:numPr>
          <w:ilvl w:val="0"/>
          <w:numId w:val="10"/>
        </w:numPr>
        <w:rPr>
          <w:rFonts w:ascii="Arial" w:hAnsi="Arial" w:eastAsia="MS Mincho;ＭＳ 明朝" w:cs="Arial"/>
        </w:rPr>
      </w:pPr>
      <w:r>
        <w:rPr>
          <w:rFonts w:eastAsia="MS Mincho;ＭＳ 明朝" w:cs="Arial" w:ascii="Arial" w:hAnsi="Arial"/>
        </w:rPr>
        <w:t>Descrieti dispunerea in fereastra a componentelor si efectul actionarii butoanelor A si B.</w:t>
      </w:r>
    </w:p>
    <w:p>
      <w:pPr>
        <w:pStyle w:val="PlainText"/>
        <w:numPr>
          <w:ilvl w:val="0"/>
          <w:numId w:val="10"/>
        </w:numPr>
        <w:rPr>
          <w:rFonts w:ascii="Arial" w:hAnsi="Arial" w:eastAsia="MS Mincho;ＭＳ 明朝" w:cs="Arial"/>
        </w:rPr>
      </w:pPr>
      <w:r>
        <w:rPr>
          <w:rFonts w:eastAsia="MS Mincho;ＭＳ 明朝" w:cs="Arial" w:ascii="Arial" w:hAnsi="Arial"/>
        </w:rPr>
        <w:t>Descrieti procedeul Model-View-Controller</w:t>
      </w:r>
    </w:p>
    <w:p>
      <w:pPr>
        <w:pStyle w:val="PlainText"/>
        <w:numPr>
          <w:ilvl w:val="0"/>
          <w:numId w:val="10"/>
        </w:numPr>
        <w:rPr>
          <w:rFonts w:ascii="Arial" w:hAnsi="Arial" w:eastAsia="MS Mincho;ＭＳ 明朝" w:cs="Arial"/>
        </w:rPr>
      </w:pPr>
      <w:r>
        <w:rPr>
          <w:rFonts w:eastAsia="MS Mincho;ＭＳ 明朝" w:cs="Arial" w:ascii="Arial" w:hAnsi="Arial"/>
        </w:rPr>
        <w:t>Modificati programul,folosind interfata WindowListener si metoda sa public void windowClosing(WindowEvent e), astfel incat actionarea butonului x din coltul din dreapta sus sa inchida fereastra.</w:t>
      </w:r>
    </w:p>
    <w:p>
      <w:pPr>
        <w:pStyle w:val="Normal"/>
        <w:rPr>
          <w:rFonts w:ascii="Arial" w:hAnsi="Arial" w:eastAsia="MS Mincho;ＭＳ 明朝" w:cs="Arial"/>
          <w:sz w:val="20"/>
          <w:szCs w:val="20"/>
        </w:rPr>
      </w:pPr>
      <w:r>
        <w:rPr>
          <w:rFonts w:eastAsia="MS Mincho;ＭＳ 明朝" w:cs="Arial" w:ascii="Arial" w:hAnsi="Arial"/>
          <w:sz w:val="20"/>
          <w:szCs w:val="20"/>
        </w:rPr>
      </w:r>
    </w:p>
    <w:p>
      <w:pPr>
        <w:pStyle w:val="PlainText"/>
        <w:rPr>
          <w:rFonts w:ascii="Arial" w:hAnsi="Arial" w:eastAsia="MS Mincho;ＭＳ 明朝" w:cs="Arial"/>
          <w:b/>
          <w:b/>
          <w:bCs/>
        </w:rPr>
      </w:pPr>
      <w:r>
        <w:rPr>
          <w:rFonts w:eastAsia="MS Mincho;ＭＳ 明朝" w:cs="Arial" w:ascii="Arial" w:hAnsi="Arial"/>
          <w:b/>
          <w:bCs/>
        </w:rPr>
        <w:t xml:space="preserve">R. </w:t>
      </w:r>
    </w:p>
    <w:p>
      <w:pPr>
        <w:pStyle w:val="PlainText"/>
        <w:rPr>
          <w:rFonts w:ascii="Arial" w:hAnsi="Arial" w:eastAsia="MS Mincho;ＭＳ 明朝" w:cs="Arial"/>
        </w:rPr>
      </w:pPr>
      <w:r>
        <w:rPr>
          <w:rFonts w:eastAsia="MS Mincho;ＭＳ 明朝" w:cs="Arial" w:ascii="Arial" w:hAnsi="Arial"/>
        </w:rPr>
        <w:t>// Model View Controller</w:t>
      </w:r>
    </w:p>
    <w:p>
      <w:pPr>
        <w:pStyle w:val="PlainText"/>
        <w:rPr>
          <w:rFonts w:ascii="Arial" w:hAnsi="Arial" w:eastAsia="MS Mincho;ＭＳ 明朝" w:cs="Arial"/>
        </w:rPr>
      </w:pPr>
      <w:r>
        <w:rPr>
          <w:rFonts w:eastAsia="MS Mincho;ＭＳ 明朝" w:cs="Arial" w:ascii="Arial" w:hAnsi="Arial"/>
        </w:rPr>
        <w:t>import java.awt.*;</w:t>
      </w:r>
    </w:p>
    <w:p>
      <w:pPr>
        <w:pStyle w:val="PlainText"/>
        <w:rPr>
          <w:rFonts w:ascii="Arial" w:hAnsi="Arial" w:eastAsia="MS Mincho;ＭＳ 明朝" w:cs="Arial"/>
        </w:rPr>
      </w:pPr>
      <w:r>
        <w:rPr>
          <w:rFonts w:eastAsia="MS Mincho;ＭＳ 明朝" w:cs="Arial" w:ascii="Arial" w:hAnsi="Arial"/>
        </w:rPr>
        <w:t>import java.awt.event.*;</w:t>
      </w:r>
    </w:p>
    <w:p>
      <w:pPr>
        <w:pStyle w:val="PlainText"/>
        <w:rPr>
          <w:rFonts w:ascii="Arial" w:hAnsi="Arial" w:eastAsia="MS Mincho;ＭＳ 明朝" w:cs="Arial"/>
        </w:rPr>
      </w:pPr>
      <w:r>
        <w:rPr>
          <w:rFonts w:eastAsia="MS Mincho;ＭＳ 明朝" w:cs="Arial" w:ascii="Arial" w:hAnsi="Arial"/>
        </w:rPr>
        <w:t>class Model{ …</w:t>
      </w:r>
    </w:p>
    <w:p>
      <w:pPr>
        <w:pStyle w:val="PlainText"/>
        <w:rPr>
          <w:rFonts w:ascii="Arial" w:hAnsi="Arial" w:eastAsia="MS Mincho;ＭＳ 明朝" w:cs="Arial"/>
        </w:rPr>
      </w:pPr>
      <w:r>
        <w:rPr>
          <w:rFonts w:eastAsia="MS Mincho;ＭＳ 明朝" w:cs="Arial" w:ascii="Arial" w:hAnsi="Arial"/>
        </w:rPr>
        <w:t>}</w:t>
      </w:r>
    </w:p>
    <w:p>
      <w:pPr>
        <w:pStyle w:val="PlainText"/>
        <w:rPr>
          <w:rFonts w:ascii="Arial" w:hAnsi="Arial" w:eastAsia="MS Mincho;ＭＳ 明朝" w:cs="Arial"/>
        </w:rPr>
      </w:pPr>
      <w:r>
        <w:rPr>
          <w:rFonts w:eastAsia="MS Mincho;ＭＳ 明朝" w:cs="Arial" w:ascii="Arial" w:hAnsi="Arial"/>
        </w:rPr>
        <w:t>public class View extends Frame implements WindowListener{</w:t>
      </w:r>
    </w:p>
    <w:p>
      <w:pPr>
        <w:pStyle w:val="PlainText"/>
        <w:rPr>
          <w:rFonts w:ascii="Arial" w:hAnsi="Arial" w:eastAsia="MS Mincho;ＭＳ 明朝" w:cs="Arial"/>
        </w:rPr>
      </w:pPr>
      <w:r>
        <w:rPr>
          <w:rFonts w:eastAsia="MS Mincho;ＭＳ 明朝" w:cs="Arial" w:ascii="Arial" w:hAnsi="Arial"/>
        </w:rPr>
        <w:tab/>
        <w:t>…</w:t>
      </w:r>
    </w:p>
    <w:p>
      <w:pPr>
        <w:pStyle w:val="PlainText"/>
        <w:rPr>
          <w:rFonts w:ascii="Arial" w:hAnsi="Arial" w:cs="Arial"/>
        </w:rPr>
      </w:pPr>
      <w:r>
        <w:rPr>
          <w:rFonts w:eastAsia="Arial" w:cs="Arial" w:ascii="Arial" w:hAnsi="Arial"/>
        </w:rPr>
        <w:t xml:space="preserve">        </w:t>
      </w:r>
      <w:r>
        <w:rPr>
          <w:rFonts w:eastAsia="MS Mincho;ＭＳ 明朝" w:cs="Arial" w:ascii="Arial" w:hAnsi="Arial"/>
        </w:rPr>
        <w:t>public void windowClosed(WindowEvent e){}</w:t>
      </w:r>
    </w:p>
    <w:p>
      <w:pPr>
        <w:pStyle w:val="PlainText"/>
        <w:rPr>
          <w:rFonts w:ascii="Arial" w:hAnsi="Arial" w:cs="Arial"/>
        </w:rPr>
      </w:pPr>
      <w:r>
        <w:rPr>
          <w:rFonts w:eastAsia="Arial" w:cs="Arial" w:ascii="Arial" w:hAnsi="Arial"/>
        </w:rPr>
        <w:t xml:space="preserve">        </w:t>
      </w:r>
      <w:r>
        <w:rPr>
          <w:rFonts w:eastAsia="MS Mincho;ＭＳ 明朝" w:cs="Arial" w:ascii="Arial" w:hAnsi="Arial"/>
        </w:rPr>
        <w:t>public void windowOpened(WindowEvent e){}</w:t>
      </w:r>
    </w:p>
    <w:p>
      <w:pPr>
        <w:pStyle w:val="PlainText"/>
        <w:rPr>
          <w:rFonts w:ascii="Arial" w:hAnsi="Arial" w:cs="Arial"/>
        </w:rPr>
      </w:pPr>
      <w:r>
        <w:rPr>
          <w:rFonts w:eastAsia="Arial" w:cs="Arial" w:ascii="Arial" w:hAnsi="Arial"/>
        </w:rPr>
        <w:t xml:space="preserve">        </w:t>
      </w:r>
      <w:r>
        <w:rPr>
          <w:rFonts w:eastAsia="MS Mincho;ＭＳ 明朝" w:cs="Arial" w:ascii="Arial" w:hAnsi="Arial"/>
        </w:rPr>
        <w:t>public void windowDeiconified(WindowEvent e){}</w:t>
      </w:r>
    </w:p>
    <w:p>
      <w:pPr>
        <w:pStyle w:val="PlainText"/>
        <w:rPr>
          <w:rFonts w:ascii="Arial" w:hAnsi="Arial" w:cs="Arial"/>
        </w:rPr>
      </w:pPr>
      <w:r>
        <w:rPr>
          <w:rFonts w:eastAsia="Arial" w:cs="Arial" w:ascii="Arial" w:hAnsi="Arial"/>
        </w:rPr>
        <w:t xml:space="preserve">        </w:t>
      </w:r>
      <w:r>
        <w:rPr>
          <w:rFonts w:eastAsia="MS Mincho;ＭＳ 明朝" w:cs="Arial" w:ascii="Arial" w:hAnsi="Arial"/>
        </w:rPr>
        <w:t>public void windowIconified(WindowEvent e){}</w:t>
      </w:r>
    </w:p>
    <w:p>
      <w:pPr>
        <w:pStyle w:val="PlainText"/>
        <w:rPr>
          <w:rFonts w:ascii="Arial" w:hAnsi="Arial" w:cs="Arial"/>
        </w:rPr>
      </w:pPr>
      <w:r>
        <w:rPr>
          <w:rFonts w:eastAsia="Arial" w:cs="Arial" w:ascii="Arial" w:hAnsi="Arial"/>
        </w:rPr>
        <w:t xml:space="preserve">        </w:t>
      </w:r>
      <w:r>
        <w:rPr>
          <w:rFonts w:eastAsia="MS Mincho;ＭＳ 明朝" w:cs="Arial" w:ascii="Arial" w:hAnsi="Arial"/>
        </w:rPr>
        <w:t>public void windowActivated(WindowEvent e){}</w:t>
      </w:r>
    </w:p>
    <w:p>
      <w:pPr>
        <w:pStyle w:val="PlainText"/>
        <w:rPr>
          <w:rFonts w:ascii="Arial" w:hAnsi="Arial" w:cs="Arial"/>
        </w:rPr>
      </w:pPr>
      <w:r>
        <w:rPr>
          <w:rFonts w:eastAsia="Arial" w:cs="Arial" w:ascii="Arial" w:hAnsi="Arial"/>
        </w:rPr>
        <w:t xml:space="preserve">        </w:t>
      </w:r>
      <w:r>
        <w:rPr>
          <w:rFonts w:eastAsia="MS Mincho;ＭＳ 明朝" w:cs="Arial" w:ascii="Arial" w:hAnsi="Arial"/>
        </w:rPr>
        <w:t>public void windowDeactivated(WindowEvent e){}</w:t>
      </w:r>
    </w:p>
    <w:p>
      <w:pPr>
        <w:pStyle w:val="PlainText"/>
        <w:rPr>
          <w:rFonts w:ascii="Arial" w:hAnsi="Arial" w:cs="Arial"/>
        </w:rPr>
      </w:pPr>
      <w:r>
        <w:rPr>
          <w:rFonts w:eastAsia="Arial" w:cs="Arial" w:ascii="Arial" w:hAnsi="Arial"/>
        </w:rPr>
        <w:t xml:space="preserve">        </w:t>
      </w:r>
      <w:r>
        <w:rPr>
          <w:rFonts w:eastAsia="MS Mincho;ＭＳ 明朝" w:cs="Arial" w:ascii="Arial" w:hAnsi="Arial"/>
        </w:rPr>
        <w:t>public void windowClosing(WindowEvent e){</w:t>
      </w:r>
    </w:p>
    <w:p>
      <w:pPr>
        <w:pStyle w:val="PlainText"/>
        <w:rPr>
          <w:rFonts w:ascii="Arial" w:hAnsi="Arial" w:cs="Arial"/>
        </w:rPr>
      </w:pPr>
      <w:r>
        <w:rPr>
          <w:rFonts w:eastAsia="Arial" w:cs="Arial" w:ascii="Arial" w:hAnsi="Arial"/>
        </w:rPr>
        <w:t xml:space="preserve">               </w:t>
      </w:r>
      <w:r>
        <w:rPr>
          <w:rFonts w:eastAsia="MS Mincho;ＭＳ 明朝" w:cs="Arial" w:ascii="Arial" w:hAnsi="Arial"/>
        </w:rPr>
        <w:t>System.exit(0);</w:t>
      </w:r>
    </w:p>
    <w:p>
      <w:pPr>
        <w:pStyle w:val="PlainText"/>
        <w:rPr>
          <w:rFonts w:ascii="Arial" w:hAnsi="Arial" w:cs="Arial"/>
        </w:rPr>
      </w:pPr>
      <w:r>
        <w:rPr>
          <w:rFonts w:eastAsia="Arial" w:cs="Arial" w:ascii="Arial" w:hAnsi="Arial"/>
        </w:rPr>
        <w:t xml:space="preserve">        </w:t>
      </w:r>
      <w:r>
        <w:rPr>
          <w:rFonts w:eastAsia="MS Mincho;ＭＳ 明朝" w:cs="Arial" w:ascii="Arial" w:hAnsi="Arial"/>
        </w:rPr>
        <w:t>}</w:t>
      </w:r>
    </w:p>
    <w:p>
      <w:pPr>
        <w:pStyle w:val="PlainText"/>
        <w:rPr>
          <w:rFonts w:ascii="Arial" w:hAnsi="Arial" w:eastAsia="MS Mincho;ＭＳ 明朝" w:cs="Arial"/>
        </w:rPr>
      </w:pPr>
      <w:r>
        <w:rPr>
          <w:rFonts w:eastAsia="MS Mincho;ＭＳ 明朝" w:cs="Arial" w:ascii="Arial" w:hAnsi="Arial"/>
        </w:rPr>
        <w:t>}</w:t>
      </w:r>
    </w:p>
    <w:p>
      <w:pPr>
        <w:pStyle w:val="PlainText"/>
        <w:rPr>
          <w:rFonts w:ascii="Arial" w:hAnsi="Arial" w:eastAsia="MS Mincho;ＭＳ 明朝" w:cs="Arial"/>
        </w:rPr>
      </w:pPr>
      <w:r>
        <w:rPr>
          <w:rFonts w:eastAsia="MS Mincho;ＭＳ 明朝" w:cs="Arial" w:ascii="Arial" w:hAnsi="Arial"/>
        </w:rPr>
      </w:r>
    </w:p>
    <w:p>
      <w:pPr>
        <w:pStyle w:val="PlainText"/>
        <w:rPr>
          <w:rFonts w:ascii="Arial" w:hAnsi="Arial" w:eastAsia="MS Mincho;ＭＳ 明朝" w:cs="Arial"/>
        </w:rPr>
      </w:pPr>
      <w:r>
        <w:rPr>
          <w:rFonts w:eastAsia="MS Mincho;ＭＳ 明朝" w:cs="Arial" w:ascii="Arial" w:hAnsi="Arial"/>
        </w:rPr>
        <w:t>class Controller implements ActionListener{ …</w:t>
      </w:r>
    </w:p>
    <w:p>
      <w:pPr>
        <w:pStyle w:val="PlainText"/>
        <w:rPr>
          <w:rFonts w:ascii="Arial" w:hAnsi="Arial" w:eastAsia="MS Mincho;ＭＳ 明朝" w:cs="Arial"/>
          <w:b/>
          <w:b/>
          <w:bCs/>
        </w:rPr>
      </w:pPr>
      <w:r>
        <w:rPr>
          <w:rFonts w:eastAsia="MS Mincho;ＭＳ 明朝" w:cs="Arial" w:ascii="Arial" w:hAnsi="Arial"/>
        </w:rPr>
        <w:t>}</w:t>
      </w:r>
    </w:p>
    <w:p>
      <w:pPr>
        <w:pStyle w:val="Normal"/>
        <w:rPr>
          <w:rFonts w:ascii="Arial" w:hAnsi="Arial" w:eastAsia="MS Mincho;ＭＳ 明朝" w:cs="Arial"/>
          <w:b/>
          <w:b/>
          <w:bCs/>
          <w:lang w:val="ro-RO"/>
        </w:rPr>
      </w:pPr>
      <w:r>
        <w:rPr>
          <w:rFonts w:eastAsia="MS Mincho;ＭＳ 明朝" w:cs="Arial" w:ascii="Arial" w:hAnsi="Arial"/>
          <w:b/>
          <w:bCs/>
          <w:lang w:val="ro-RO"/>
        </w:rPr>
      </w:r>
    </w:p>
    <w:p>
      <w:pPr>
        <w:pStyle w:val="PlainText"/>
        <w:numPr>
          <w:ilvl w:val="0"/>
          <w:numId w:val="2"/>
        </w:numPr>
        <w:rPr/>
      </w:pPr>
      <w:r>
        <w:rPr/>
        <w:t>Fie urm</w:t>
      </w:r>
      <w:r>
        <w:rPr>
          <w:lang w:val="ro-RO"/>
        </w:rPr>
        <w:t>ătorul program C++:</w:t>
      </w:r>
    </w:p>
    <w:p>
      <w:pPr>
        <w:pStyle w:val="PlainText"/>
        <w:rPr>
          <w:lang w:val="ro-RO"/>
        </w:rPr>
      </w:pPr>
      <w:r>
        <w:rPr>
          <w:lang w:val="ro-RO"/>
        </w:rPr>
      </w:r>
    </w:p>
    <w:p>
      <w:pPr>
        <w:pStyle w:val="PlainText"/>
        <w:rPr/>
      </w:pPr>
      <w:r>
        <w:rPr/>
        <w:t>#include &lt;iostream.h&gt;</w:t>
      </w:r>
    </w:p>
    <w:p>
      <w:pPr>
        <w:pStyle w:val="PlainText"/>
        <w:rPr/>
      </w:pPr>
      <w:r>
        <w:rPr/>
        <w:t>class A{</w:t>
      </w:r>
    </w:p>
    <w:p>
      <w:pPr>
        <w:pStyle w:val="PlainText"/>
        <w:rPr/>
      </w:pPr>
      <w:r>
        <w:rPr/>
        <w:t>public:</w:t>
      </w:r>
    </w:p>
    <w:p>
      <w:pPr>
        <w:pStyle w:val="PlainText"/>
        <w:rPr/>
      </w:pPr>
      <w:r>
        <w:rPr/>
        <w:tab/>
        <w:t>void st(){cout&lt;&lt;"metoda A::st()"&lt;&lt;endl;}</w:t>
      </w:r>
    </w:p>
    <w:p>
      <w:pPr>
        <w:pStyle w:val="PlainText"/>
        <w:rPr/>
      </w:pPr>
      <w:r>
        <w:rPr/>
        <w:tab/>
        <w:t>virtual void vrt(){cout&lt;&lt;"metoda A::vrt()"&lt;&lt;endl;}</w:t>
      </w:r>
    </w:p>
    <w:p>
      <w:pPr>
        <w:pStyle w:val="PlainText"/>
        <w:rPr/>
      </w:pPr>
      <w:r>
        <w:rPr/>
        <w:tab/>
        <w:t>void stafis(){cout&lt;&lt;"metoda A::stafis()"&lt;&lt;endl; st(); vrt(); }</w:t>
      </w:r>
    </w:p>
    <w:p>
      <w:pPr>
        <w:pStyle w:val="PlainText"/>
        <w:rPr/>
      </w:pPr>
      <w:r>
        <w:rPr/>
        <w:tab/>
        <w:t>virtual void vrtafis(){cout&lt;&lt;"metoda A::vrtafis()"&lt;&lt;endl; st(); vrt(); }</w:t>
      </w:r>
    </w:p>
    <w:p>
      <w:pPr>
        <w:pStyle w:val="PlainText"/>
        <w:rPr/>
      </w:pPr>
      <w:r>
        <w:rPr/>
        <w:t>};</w:t>
      </w:r>
    </w:p>
    <w:p>
      <w:pPr>
        <w:pStyle w:val="PlainText"/>
        <w:rPr/>
      </w:pPr>
      <w:r>
        <w:rPr/>
        <w:t>class B: public A{</w:t>
      </w:r>
    </w:p>
    <w:p>
      <w:pPr>
        <w:pStyle w:val="PlainText"/>
        <w:rPr/>
      </w:pPr>
      <w:r>
        <w:rPr/>
        <w:t>public:</w:t>
      </w:r>
    </w:p>
    <w:p>
      <w:pPr>
        <w:pStyle w:val="PlainText"/>
        <w:rPr/>
      </w:pPr>
      <w:r>
        <w:rPr/>
        <w:tab/>
        <w:t>void st(){cout&lt;&lt;"metoda B::st()"&lt;&lt;endl;}</w:t>
      </w:r>
    </w:p>
    <w:p>
      <w:pPr>
        <w:pStyle w:val="PlainText"/>
        <w:rPr/>
      </w:pPr>
      <w:r>
        <w:rPr/>
        <w:tab/>
        <w:t>virtual void vrt(){cout&lt;&lt;"metoda B::vrt()"&lt;&lt;endl;}</w:t>
      </w:r>
    </w:p>
    <w:p>
      <w:pPr>
        <w:pStyle w:val="PlainText"/>
        <w:rPr/>
      </w:pPr>
      <w:r>
        <w:rPr/>
        <w:tab/>
        <w:t>void stafis(){cout&lt;&lt;"metoda B::stafis()"&lt;&lt;endl; st(); vrt(); }</w:t>
      </w:r>
    </w:p>
    <w:p>
      <w:pPr>
        <w:pStyle w:val="PlainText"/>
        <w:rPr/>
      </w:pPr>
      <w:r>
        <w:rPr/>
        <w:tab/>
        <w:t>virtual void vrtafis(){cout&lt;&lt;"metoda B::vrtafis()"&lt;&lt;endl; st(); vrt(); }</w:t>
      </w:r>
    </w:p>
    <w:p>
      <w:pPr>
        <w:pStyle w:val="PlainText"/>
        <w:rPr/>
      </w:pPr>
      <w:r>
        <w:rPr/>
        <w:t>};</w:t>
      </w:r>
    </w:p>
    <w:p>
      <w:pPr>
        <w:pStyle w:val="PlainText"/>
        <w:rPr/>
      </w:pPr>
      <w:r>
        <w:rPr/>
        <w:t>void main(){</w:t>
      </w:r>
    </w:p>
    <w:p>
      <w:pPr>
        <w:pStyle w:val="PlainText"/>
        <w:rPr/>
      </w:pPr>
      <w:r>
        <w:rPr/>
        <w:tab/>
        <w:t>A a, *p;</w:t>
      </w:r>
    </w:p>
    <w:p>
      <w:pPr>
        <w:pStyle w:val="PlainText"/>
        <w:rPr/>
      </w:pPr>
      <w:r>
        <w:rPr/>
        <w:tab/>
        <w:t>B b;</w:t>
      </w:r>
    </w:p>
    <w:p>
      <w:pPr>
        <w:pStyle w:val="PlainText"/>
        <w:rPr/>
      </w:pPr>
      <w:r>
        <w:rPr/>
      </w:r>
    </w:p>
    <w:p>
      <w:pPr>
        <w:pStyle w:val="PlainText"/>
        <w:rPr/>
      </w:pPr>
      <w:r>
        <w:rPr/>
        <w:tab/>
        <w:t>cout&lt;&lt;"Obiectul a"&lt;&lt;endl;</w:t>
      </w:r>
    </w:p>
    <w:p>
      <w:pPr>
        <w:pStyle w:val="PlainText"/>
        <w:rPr/>
      </w:pPr>
      <w:r>
        <w:rPr/>
        <w:tab/>
        <w:t>p=&amp;a;</w:t>
      </w:r>
    </w:p>
    <w:p>
      <w:pPr>
        <w:pStyle w:val="PlainText"/>
        <w:rPr/>
      </w:pPr>
      <w:r>
        <w:rPr/>
        <w:tab/>
        <w:t>p-&gt;st();</w:t>
      </w:r>
    </w:p>
    <w:p>
      <w:pPr>
        <w:pStyle w:val="PlainText"/>
        <w:rPr/>
      </w:pPr>
      <w:r>
        <w:rPr/>
        <w:tab/>
        <w:t>p-&gt;vrt();</w:t>
      </w:r>
    </w:p>
    <w:p>
      <w:pPr>
        <w:pStyle w:val="PlainText"/>
        <w:rPr/>
      </w:pPr>
      <w:r>
        <w:rPr/>
        <w:tab/>
        <w:t>p-&gt;stafis();</w:t>
      </w:r>
    </w:p>
    <w:p>
      <w:pPr>
        <w:pStyle w:val="PlainText"/>
        <w:rPr/>
      </w:pPr>
      <w:r>
        <w:rPr/>
        <w:tab/>
        <w:t>p-&gt;vrtafis();</w:t>
      </w:r>
    </w:p>
    <w:p>
      <w:pPr>
        <w:pStyle w:val="PlainText"/>
        <w:rPr/>
      </w:pPr>
      <w:r>
        <w:rPr/>
      </w:r>
    </w:p>
    <w:p>
      <w:pPr>
        <w:pStyle w:val="PlainText"/>
        <w:rPr/>
      </w:pPr>
      <w:r>
        <w:rPr/>
        <w:tab/>
        <w:t>cout&lt;&lt;"Obiectul a"&lt;&lt;endl;</w:t>
      </w:r>
    </w:p>
    <w:p>
      <w:pPr>
        <w:pStyle w:val="PlainText"/>
        <w:rPr/>
      </w:pPr>
      <w:r>
        <w:rPr/>
        <w:tab/>
        <w:t>p=&amp;b;</w:t>
      </w:r>
    </w:p>
    <w:p>
      <w:pPr>
        <w:pStyle w:val="PlainText"/>
        <w:rPr/>
      </w:pPr>
      <w:r>
        <w:rPr/>
        <w:tab/>
        <w:t>p-&gt;st();</w:t>
      </w:r>
    </w:p>
    <w:p>
      <w:pPr>
        <w:pStyle w:val="PlainText"/>
        <w:rPr/>
      </w:pPr>
      <w:r>
        <w:rPr/>
        <w:tab/>
        <w:t>p-&gt;vrt();</w:t>
      </w:r>
    </w:p>
    <w:p>
      <w:pPr>
        <w:pStyle w:val="PlainText"/>
        <w:rPr/>
      </w:pPr>
      <w:r>
        <w:rPr/>
        <w:tab/>
        <w:t>p-&gt;stafis();</w:t>
      </w:r>
    </w:p>
    <w:p>
      <w:pPr>
        <w:pStyle w:val="PlainText"/>
        <w:rPr/>
      </w:pPr>
      <w:r>
        <w:rPr/>
        <w:tab/>
        <w:t>p-&gt;vrtafis();</w:t>
      </w:r>
    </w:p>
    <w:p>
      <w:pPr>
        <w:pStyle w:val="PlainText"/>
        <w:rPr/>
      </w:pPr>
      <w:r>
        <w:rPr/>
      </w:r>
    </w:p>
    <w:p>
      <w:pPr>
        <w:pStyle w:val="PlainText"/>
        <w:rPr/>
      </w:pPr>
      <w:r>
        <w:rPr/>
        <w:t>}</w:t>
      </w:r>
    </w:p>
    <w:p>
      <w:pPr>
        <w:pStyle w:val="Normal"/>
        <w:rPr/>
      </w:pPr>
      <w:r>
        <w:rPr/>
      </w:r>
    </w:p>
    <w:p>
      <w:pPr>
        <w:pStyle w:val="Normal"/>
        <w:rPr/>
      </w:pPr>
      <w:r>
        <w:rPr/>
        <w:t>Ce se afişează prin executarea sa? Explicaţi fiecare linie afişată.</w:t>
      </w:r>
    </w:p>
    <w:p>
      <w:pPr>
        <w:pStyle w:val="Normal"/>
        <w:pBdr>
          <w:bottom w:val="single" w:sz="6" w:space="1" w:color="000000"/>
        </w:pBdr>
        <w:rPr>
          <w:lang w:val="ro-RO"/>
        </w:rPr>
      </w:pPr>
      <w:r>
        <w:rPr>
          <w:lang w:val="ro-RO"/>
        </w:rPr>
        <w:t xml:space="preserve"> </w:t>
      </w:r>
    </w:p>
    <w:p>
      <w:pPr>
        <w:pStyle w:val="Normal"/>
        <w:rPr/>
      </w:pPr>
      <w:r>
        <w:rPr/>
        <w:t xml:space="preserve">Fie </w:t>
      </w:r>
      <w:r>
        <w:rPr>
          <w:lang w:val="ro-RO"/>
        </w:rPr>
        <w:t xml:space="preserve">următoarea diagramă de clase UML, în care butoanele dintr-o fereastră activează o metoda de sortare asociată. </w:t>
      </w:r>
    </w:p>
    <w:p>
      <w:pPr>
        <w:pStyle w:val="Normal"/>
        <w:numPr>
          <w:ilvl w:val="0"/>
          <w:numId w:val="7"/>
        </w:numPr>
        <w:rPr/>
      </w:pPr>
      <w:r>
        <w:rPr>
          <w:lang w:val="ro-RO"/>
        </w:rPr>
        <w:t xml:space="preserve">Implementati acest proiect în limbajul Java. Nu se cere implementarea algoritmilor de sortare ( prin inserţie sau prin selecţie), prin activarea butoanelor vor fi doar afişate pe monitor mesajele </w:t>
      </w:r>
      <w:r>
        <w:rPr>
          <w:b/>
          <w:lang w:val="ro-RO"/>
        </w:rPr>
        <w:t>Sortare prin insertie</w:t>
      </w:r>
      <w:r>
        <w:rPr>
          <w:lang w:val="ro-RO"/>
        </w:rPr>
        <w:t xml:space="preserve"> sau </w:t>
      </w:r>
      <w:r>
        <w:rPr>
          <w:b/>
          <w:lang w:val="ro-RO"/>
        </w:rPr>
        <w:t>Sortare prin selectie.</w:t>
      </w:r>
    </w:p>
    <w:p>
      <w:pPr>
        <w:pStyle w:val="Normal"/>
        <w:numPr>
          <w:ilvl w:val="0"/>
          <w:numId w:val="7"/>
        </w:numPr>
        <w:rPr>
          <w:lang w:val="ro-RO"/>
        </w:rPr>
      </w:pPr>
      <w:r>
        <w:rPr>
          <w:lang w:val="ro-RO"/>
        </w:rPr>
        <w:t>Desenati diagrama de colaborare  între butonul</w:t>
      </w:r>
      <w:r>
        <w:rPr>
          <w:i/>
          <w:lang w:val="ro-RO"/>
        </w:rPr>
        <w:t xml:space="preserve"> butonSortarePrinInsertie</w:t>
      </w:r>
    </w:p>
    <w:p>
      <w:pPr>
        <w:pStyle w:val="Normal"/>
        <w:numPr>
          <w:ilvl w:val="0"/>
          <w:numId w:val="7"/>
        </w:numPr>
        <w:rPr/>
      </w:pPr>
      <w:r>
        <w:rPr>
          <w:lang w:val="ro-RO"/>
        </w:rPr>
        <w:t xml:space="preserve">şi obiectul atribut al său  </w:t>
      </w:r>
      <w:r>
        <w:rPr>
          <w:i/>
          <w:lang w:val="ro-RO"/>
        </w:rPr>
        <w:t>metodaDeSortare</w:t>
      </w:r>
    </w:p>
    <w:p>
      <w:pPr>
        <w:pStyle w:val="Normal"/>
        <w:numPr>
          <w:ilvl w:val="0"/>
          <w:numId w:val="7"/>
        </w:numPr>
        <w:rPr>
          <w:lang w:val="ro-RO"/>
        </w:rPr>
      </w:pPr>
      <w:r>
        <w:rPr>
          <w:lang w:val="ro-RO"/>
        </w:rPr>
        <w:t>Explicaţi rolul mecanismului de legare dinamică a metodelor şi a conceptului de clasă abstractă în acest proiect.</w:t>
      </w:r>
    </w:p>
    <w:p>
      <w:pPr>
        <w:pStyle w:val="Normal"/>
        <w:rPr>
          <w:lang w:val="ro-RO"/>
        </w:rPr>
      </w:pPr>
      <w:r>
        <w:rPr>
          <w:lang w:val="ro-RO"/>
        </w:rPr>
      </w:r>
    </w:p>
    <w:p>
      <w:pPr>
        <w:pStyle w:val="Normal"/>
        <w:rPr>
          <w:lang w:val="ro-RO"/>
        </w:rPr>
      </w:pPr>
      <w:r>
        <w:rPr>
          <w:lang w:val="ro-RO"/>
        </w:rPr>
      </w:r>
    </w:p>
    <w:p>
      <w:pPr>
        <w:pStyle w:val="Normal"/>
        <w:rPr>
          <w:lang w:val="ro-RO"/>
        </w:rPr>
      </w:pPr>
      <w:r>
        <w:rPr>
          <w:lang w:val="ro-RO" w:eastAsia="ro-RO"/>
        </w:rPr>
        <mc:AlternateContent>
          <mc:Choice Requires="wpg">
            <w:drawing>
              <wp:inline distT="0" distB="0" distL="0" distR="0">
                <wp:extent cx="6515100" cy="5487035"/>
                <wp:effectExtent l="0" t="0" r="0" b="0"/>
                <wp:docPr id="203" name=""/>
                <a:graphic xmlns:a="http://schemas.openxmlformats.org/drawingml/2006/main">
                  <a:graphicData uri="http://schemas.microsoft.com/office/word/2010/wordprocessingGroup">
                    <wpg:wgp>
                      <wpg:cNvGrpSpPr/>
                      <wpg:grpSpPr>
                        <a:xfrm>
                          <a:off x="0" y="0"/>
                          <a:ext cx="6514560" cy="5486400"/>
                        </a:xfrm>
                      </wpg:grpSpPr>
                      <wps:wsp>
                        <wps:cNvSpPr/>
                        <wps:nvSpPr>
                          <wps:cNvPr id="6" name="Rectangle 1"/>
                          <wps:cNvSpPr/>
                        </wps:nvSpPr>
                        <wps:spPr>
                          <a:xfrm>
                            <a:off x="0" y="720"/>
                            <a:ext cx="6514560" cy="5485680"/>
                          </a:xfrm>
                          <a:prstGeom prst="rect">
                            <a:avLst/>
                          </a:prstGeom>
                          <a:noFill/>
                          <a:ln>
                            <a:noFill/>
                          </a:ln>
                        </wps:spPr>
                        <wps:bodyPr/>
                      </wps:wsp>
                      <wps:wsp>
                        <wps:cNvSpPr txBox="1"/>
                        <wps:spPr>
                          <a:xfrm>
                            <a:off x="4113360" y="2629080"/>
                            <a:ext cx="1370880" cy="227880"/>
                          </a:xfrm>
                          <a:prstGeom prst="rect">
                            <a:avLst/>
                          </a:prstGeom>
                          <a:solidFill>
                            <a:srgbClr val="ffffff"/>
                          </a:solidFill>
                          <a:ln>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&lt;&lt;interface&gt;&gt;</w:t>
                              </w:r>
                            </w:p>
                          </w:txbxContent>
                        </wps:txbx>
                        <wps:bodyPr wrap="square">
                          <a:noAutofit/>
                        </wps:bodyPr>
                      </wps:wsp>
                      <wps:wsp>
                        <wps:cNvSpPr txBox="1"/>
                        <wps:spPr>
                          <a:xfrm>
                            <a:off x="455760" y="0"/>
                            <a:ext cx="1370880" cy="229320"/>
                          </a:xfrm>
                          <a:prstGeom prst="rect">
                            <a:avLst/>
                          </a:prstGeom>
                          <a:solidFill>
                            <a:srgbClr val="ffffff"/>
                          </a:solidFill>
                          <a:ln>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&lt;&lt;abstract&gt;&gt;</w:t>
                              </w:r>
                            </w:p>
                          </w:txbxContent>
                        </wps:txbx>
                        <wps:bodyPr wrap="square">
                          <a:noAutofit/>
                        </wps:bodyPr>
                      </wps:wsp>
                      <wps:wsp>
                        <wps:cNvSpPr txBox="1"/>
                        <wps:spPr>
                          <a:xfrm>
                            <a:off x="455760" y="1713960"/>
                            <a:ext cx="1713960" cy="68652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ro-RO" w:bidi="ar-SA"/>
                                </w:rPr>
                                <w:t>SortarePrinInsertie</w:t>
                              </w:r>
                            </w:p>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ro-RO" w:bidi="ar-SA"/>
                                </w:rPr>
                                <w:t>+ void sorteaza()</w:t>
                              </w:r>
                            </w:p>
                          </w:txbxContent>
                        </wps:txbx>
                        <wps:bodyPr wrap="square">
                          <a:noAutofit/>
                        </wps:bodyPr>
                      </wps:wsp>
                      <wps:wsp>
                        <wps:cNvSpPr txBox="1"/>
                        <wps:spPr>
                          <a:xfrm>
                            <a:off x="455760" y="2629080"/>
                            <a:ext cx="1713960" cy="68508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ro-RO" w:bidi="ar-SA"/>
                                </w:rPr>
                                <w:t>SortarePrinSelectie</w:t>
                              </w:r>
                            </w:p>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ro-RO" w:bidi="ar-SA"/>
                                </w:rPr>
                                <w:t>+ void sorteaza()</w:t>
                              </w:r>
                            </w:p>
                          </w:txbxContent>
                        </wps:txbx>
                        <wps:bodyPr wrap="square">
                          <a:noAutofit/>
                        </wps:bodyPr>
                      </wps:wsp>
                      <wps:wsp>
                        <wps:cNvSpPr/>
                        <wps:spPr>
                          <a:xfrm>
                            <a:off x="456480" y="2972520"/>
                            <a:ext cx="1713960" cy="720"/>
                          </a:xfrm>
                          <a:prstGeom prst="line">
                            <a:avLst/>
                          </a:prstGeom>
                          <a:ln w="9360">
                            <a:solidFill>
                              <a:srgbClr val="000000"/>
                            </a:solidFill>
                            <a:miter/>
                          </a:ln>
                        </wps:spPr>
                        <wps:style>
                          <a:lnRef idx="0"/>
                          <a:fillRef idx="0"/>
                          <a:effectRef idx="0"/>
                          <a:fontRef idx="minor"/>
                        </wps:style>
                        <wps:bodyPr/>
                      </wps:wsp>
                      <wps:wsp>
                        <wps:cNvSpPr/>
                        <wps:spPr>
                          <a:xfrm flipV="1">
                            <a:off x="1142280" y="914400"/>
                            <a:ext cx="0" cy="79956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flipV="1">
                            <a:off x="1256040" y="914400"/>
                            <a:ext cx="1142280" cy="45648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2171160" y="2629080"/>
                            <a:ext cx="227880" cy="227880"/>
                          </a:xfrm>
                          <a:prstGeom prst="line">
                            <a:avLst/>
                          </a:prstGeom>
                          <a:ln w="9360">
                            <a:solidFill>
                              <a:srgbClr val="000000"/>
                            </a:solidFill>
                            <a:miter/>
                          </a:ln>
                        </wps:spPr>
                        <wps:style>
                          <a:lnRef idx="0"/>
                          <a:fillRef idx="0"/>
                          <a:effectRef idx="0"/>
                          <a:fontRef idx="minor"/>
                        </wps:style>
                        <wps:bodyPr/>
                      </wps:wsp>
                      <wps:wsp>
                        <wps:cNvSpPr/>
                        <wps:spPr>
                          <a:xfrm flipV="1">
                            <a:off x="2399760" y="1371600"/>
                            <a:ext cx="0" cy="1256760"/>
                          </a:xfrm>
                          <a:prstGeom prst="line">
                            <a:avLst/>
                          </a:prstGeom>
                          <a:ln w="9360">
                            <a:solidFill>
                              <a:srgbClr val="000000"/>
                            </a:solidFill>
                            <a:miter/>
                          </a:ln>
                        </wps:spPr>
                        <wps:style>
                          <a:lnRef idx="0"/>
                          <a:fillRef idx="0"/>
                          <a:effectRef idx="0"/>
                          <a:fontRef idx="minor"/>
                        </wps:style>
                        <wps:bodyPr/>
                      </wps:wsp>
                      <wps:wsp>
                        <wps:cNvSpPr txBox="1"/>
                        <wps:spPr>
                          <a:xfrm>
                            <a:off x="3542040" y="343440"/>
                            <a:ext cx="913680" cy="34308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Button</w:t>
                              </w:r>
                            </w:p>
                          </w:txbxContent>
                        </wps:txbx>
                        <wps:bodyPr wrap="square">
                          <a:noAutofit/>
                        </wps:bodyPr>
                      </wps:wsp>
                      <wps:wsp>
                        <wps:cNvSpPr txBox="1"/>
                        <wps:spPr>
                          <a:xfrm>
                            <a:off x="2627640" y="1143720"/>
                            <a:ext cx="3199680" cy="114300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ro-RO" w:bidi="ar-SA"/>
                                </w:rPr>
                                <w:t>ButonSortare</w:t>
                              </w:r>
                            </w:p>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ro-RO" w:bidi="ar-SA"/>
                                </w:rPr>
                                <w:t>- Sortare metodaDeSortare</w:t>
                              </w:r>
                            </w:p>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ro-RO" w:bidi="ar-SA"/>
                                </w:rPr>
                                <w:t>+ ButonSortare (String nume, Sortare s)</w:t>
                              </w:r>
                            </w:p>
                            <w:p>
                              <w:pPr>
                                <w:overflowPunct w:val="false"/>
                                <w:bidi w:val="0"/>
                                <w:rPr/>
                              </w:pPr>
                              <w:r>
                                <w:rPr>
                                  <w:kern w:val="2"/>
                                  <w:sz w:val="24"/>
                                  <w:szCs w:val="24"/>
                                  <w:rFonts w:ascii="Times New Roman" w:hAnsi="Times New Roman" w:eastAsia="Times New Roman" w:cs="Times New Roman"/>
                                  <w:color w:val="auto"/>
                                  <w:lang w:val="ro-RO" w:bidi="ar-SA"/>
                                </w:rPr>
                                <w:t>+ void sorteaza()</w:t>
                              </w:r>
                            </w:p>
                          </w:txbxContent>
                        </wps:txbx>
                        <wps:bodyPr wrap="square">
                          <a:noAutofit/>
                        </wps:bodyPr>
                      </wps:wsp>
                      <wps:wsp>
                        <wps:cNvSpPr/>
                        <wps:spPr>
                          <a:xfrm flipV="1">
                            <a:off x="3999960" y="685800"/>
                            <a:ext cx="720" cy="45648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2628360" y="1486440"/>
                            <a:ext cx="3199680" cy="1440"/>
                          </a:xfrm>
                          <a:prstGeom prst="line">
                            <a:avLst/>
                          </a:prstGeom>
                          <a:ln w="9360">
                            <a:solidFill>
                              <a:srgbClr val="000000"/>
                            </a:solidFill>
                            <a:miter/>
                          </a:ln>
                        </wps:spPr>
                        <wps:style>
                          <a:lnRef idx="0"/>
                          <a:fillRef idx="0"/>
                          <a:effectRef idx="0"/>
                          <a:fontRef idx="minor"/>
                        </wps:style>
                        <wps:bodyPr/>
                      </wps:wsp>
                      <wps:wsp>
                        <wps:cNvSpPr/>
                        <wps:spPr>
                          <a:xfrm>
                            <a:off x="2628360" y="1829520"/>
                            <a:ext cx="3199680" cy="720"/>
                          </a:xfrm>
                          <a:prstGeom prst="line">
                            <a:avLst/>
                          </a:prstGeom>
                          <a:ln w="9360">
                            <a:solidFill>
                              <a:srgbClr val="000000"/>
                            </a:solidFill>
                            <a:miter/>
                          </a:ln>
                        </wps:spPr>
                        <wps:style>
                          <a:lnRef idx="0"/>
                          <a:fillRef idx="0"/>
                          <a:effectRef idx="0"/>
                          <a:fontRef idx="minor"/>
                        </wps:style>
                        <wps:bodyPr/>
                      </wps:wsp>
                      <wps:wsp>
                        <wps:cNvSpPr txBox="1"/>
                        <wps:spPr>
                          <a:xfrm>
                            <a:off x="2627640" y="2857680"/>
                            <a:ext cx="3085560" cy="68580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ActionListener</w:t>
                              </w:r>
                            </w:p>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en-US" w:bidi="ar-SA"/>
                                </w:rPr>
                                <w:t>+ void actionPerformed(ActionEvent)</w:t>
                              </w:r>
                            </w:p>
                          </w:txbxContent>
                        </wps:txbx>
                        <wps:bodyPr wrap="square">
                          <a:noAutofit/>
                        </wps:bodyPr>
                      </wps:wsp>
                      <wps:wsp>
                        <wps:cNvSpPr/>
                        <wps:spPr>
                          <a:xfrm>
                            <a:off x="3999960" y="2286720"/>
                            <a:ext cx="720" cy="570960"/>
                          </a:xfrm>
                          <a:prstGeom prst="line">
                            <a:avLst/>
                          </a:prstGeom>
                          <a:ln w="9360">
                            <a:solidFill>
                              <a:srgbClr val="000000"/>
                            </a:solidFill>
                            <a:prstDash val="dash"/>
                            <a:miter/>
                            <a:tailEnd len="med" type="triangle" w="med"/>
                          </a:ln>
                        </wps:spPr>
                        <wps:style>
                          <a:lnRef idx="0"/>
                          <a:fillRef idx="0"/>
                          <a:effectRef idx="0"/>
                          <a:fontRef idx="minor"/>
                        </wps:style>
                        <wps:bodyPr/>
                      </wps:wsp>
                      <wps:wsp>
                        <wps:cNvSpPr/>
                        <wps:spPr>
                          <a:xfrm>
                            <a:off x="2628360" y="3200400"/>
                            <a:ext cx="3085560" cy="720"/>
                          </a:xfrm>
                          <a:prstGeom prst="line">
                            <a:avLst/>
                          </a:prstGeom>
                          <a:ln w="9360">
                            <a:solidFill>
                              <a:srgbClr val="000000"/>
                            </a:solidFill>
                            <a:miter/>
                          </a:ln>
                        </wps:spPr>
                        <wps:style>
                          <a:lnRef idx="0"/>
                          <a:fillRef idx="0"/>
                          <a:effectRef idx="0"/>
                          <a:fontRef idx="minor"/>
                        </wps:style>
                        <wps:bodyPr/>
                      </wps:wsp>
                      <wps:wsp>
                        <wps:cNvSpPr txBox="1"/>
                        <wps:spPr>
                          <a:xfrm>
                            <a:off x="455760" y="3772080"/>
                            <a:ext cx="4228560" cy="148536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MetodeDeSortare</w:t>
                              </w:r>
                            </w:p>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en-US" w:bidi="ar-SA"/>
                                </w:rPr>
                                <w:t>-ButonSortare butonSortarePrinInsertie</w:t>
                              </w:r>
                            </w:p>
                            <w:p>
                              <w:pPr>
                                <w:overflowPunct w:val="false"/>
                                <w:bidi w:val="0"/>
                                <w:rPr/>
                              </w:pPr>
                              <w:r>
                                <w:rPr>
                                  <w:kern w:val="2"/>
                                  <w:sz w:val="24"/>
                                  <w:szCs w:val="24"/>
                                  <w:rFonts w:ascii="Times New Roman" w:hAnsi="Times New Roman" w:eastAsia="Times New Roman" w:cs="Times New Roman"/>
                                  <w:color w:val="auto"/>
                                  <w:lang w:val="en-US" w:bidi="ar-SA"/>
                                </w:rPr>
                                <w:t>-ButonSortare butonSortarePrinSelectie</w:t>
                              </w:r>
                            </w:p>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en-US" w:bidi="ar-SA"/>
                                </w:rPr>
                                <w:t>+MetodeDeSortare()</w:t>
                              </w:r>
                            </w:p>
                            <w:p>
                              <w:pPr>
                                <w:overflowPunct w:val="false"/>
                                <w:bidi w:val="0"/>
                                <w:rPr/>
                              </w:pPr>
                              <w:r>
                                <w:rPr>
                                  <w:kern w:val="2"/>
                                  <w:sz w:val="24"/>
                                  <w:szCs w:val="24"/>
                                  <w:rFonts w:ascii="Times New Roman" w:hAnsi="Times New Roman" w:eastAsia="Times New Roman" w:cs="Times New Roman"/>
                                  <w:color w:val="auto"/>
                                  <w:lang w:val="en-US" w:bidi="ar-SA"/>
                                </w:rPr>
                                <w:t>+static void main(String[] args)</w:t>
                              </w:r>
                            </w:p>
                          </w:txbxContent>
                        </wps:txbx>
                        <wps:bodyPr wrap="square">
                          <a:noAutofit/>
                        </wps:bodyPr>
                      </wps:wsp>
                      <wps:wsp>
                        <wps:cNvSpPr/>
                        <wps:spPr>
                          <a:xfrm>
                            <a:off x="456480" y="4114800"/>
                            <a:ext cx="4228560" cy="720"/>
                          </a:xfrm>
                          <a:prstGeom prst="line">
                            <a:avLst/>
                          </a:prstGeom>
                          <a:ln w="9360">
                            <a:solidFill>
                              <a:srgbClr val="000000"/>
                            </a:solidFill>
                            <a:miter/>
                          </a:ln>
                        </wps:spPr>
                        <wps:style>
                          <a:lnRef idx="0"/>
                          <a:fillRef idx="0"/>
                          <a:effectRef idx="0"/>
                          <a:fontRef idx="minor"/>
                        </wps:style>
                        <wps:bodyPr/>
                      </wps:wsp>
                      <wps:wsp>
                        <wps:cNvSpPr txBox="1"/>
                        <wps:spPr>
                          <a:xfrm>
                            <a:off x="455760" y="252000"/>
                            <a:ext cx="1599480" cy="68580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ro-RO" w:bidi="ar-SA"/>
                                </w:rPr>
                                <w:t>Sortare</w:t>
                              </w:r>
                            </w:p>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ro-RO" w:bidi="ar-SA"/>
                                </w:rPr>
                                <w:t>+ void sorteaza()</w:t>
                              </w:r>
                            </w:p>
                          </w:txbxContent>
                        </wps:txbx>
                        <wps:bodyPr wrap="square">
                          <a:noAutofit/>
                        </wps:bodyPr>
                      </wps:wsp>
                      <wps:wsp>
                        <wps:cNvSpPr/>
                        <wps:spPr>
                          <a:xfrm>
                            <a:off x="456480" y="572040"/>
                            <a:ext cx="1599480" cy="0"/>
                          </a:xfrm>
                          <a:prstGeom prst="line">
                            <a:avLst/>
                          </a:prstGeom>
                          <a:ln w="9360">
                            <a:solidFill>
                              <a:srgbClr val="000000"/>
                            </a:solidFill>
                            <a:miter/>
                          </a:ln>
                        </wps:spPr>
                        <wps:style>
                          <a:lnRef idx="0"/>
                          <a:fillRef idx="0"/>
                          <a:effectRef idx="0"/>
                          <a:fontRef idx="minor"/>
                        </wps:style>
                        <wps:bodyPr/>
                      </wps:wsp>
                      <wps:wsp>
                        <wps:cNvSpPr/>
                        <wps:spPr>
                          <a:xfrm>
                            <a:off x="456480" y="2057400"/>
                            <a:ext cx="1713960" cy="0"/>
                          </a:xfrm>
                          <a:prstGeom prst="line">
                            <a:avLst/>
                          </a:prstGeom>
                          <a:ln w="9360">
                            <a:solidFill>
                              <a:srgbClr val="000000"/>
                            </a:solidFill>
                            <a:miter/>
                          </a:ln>
                        </wps:spPr>
                        <wps:style>
                          <a:lnRef idx="0"/>
                          <a:fillRef idx="0"/>
                          <a:effectRef idx="0"/>
                          <a:fontRef idx="minor"/>
                        </wps:style>
                        <wps:bodyPr/>
                      </wps:wsp>
                      <wps:wsp>
                        <wps:cNvSpPr/>
                        <wps:spPr>
                          <a:xfrm>
                            <a:off x="456480" y="4572720"/>
                            <a:ext cx="4228560" cy="720"/>
                          </a:xfrm>
                          <a:prstGeom prst="line">
                            <a:avLst/>
                          </a:prstGeom>
                          <a:ln w="9360">
                            <a:solidFill>
                              <a:srgbClr val="000000"/>
                            </a:solidFill>
                            <a:miter/>
                          </a:ln>
                        </wps:spPr>
                        <wps:style>
                          <a:lnRef idx="0"/>
                          <a:fillRef idx="0"/>
                          <a:effectRef idx="0"/>
                          <a:fontRef idx="minor"/>
                        </wps:style>
                        <wps:bodyPr/>
                      </wps:wsp>
                      <wps:wsp>
                        <wps:cNvSpPr/>
                        <wps:spPr>
                          <a:xfrm flipV="1">
                            <a:off x="5257080" y="4572000"/>
                            <a:ext cx="0" cy="22788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4685760" y="4800600"/>
                            <a:ext cx="570960" cy="0"/>
                          </a:xfrm>
                          <a:prstGeom prst="line">
                            <a:avLst/>
                          </a:prstGeom>
                          <a:ln w="9360">
                            <a:solidFill>
                              <a:srgbClr val="000000"/>
                            </a:solidFill>
                            <a:miter/>
                          </a:ln>
                        </wps:spPr>
                        <wps:style>
                          <a:lnRef idx="0"/>
                          <a:fillRef idx="0"/>
                          <a:effectRef idx="0"/>
                          <a:fontRef idx="minor"/>
                        </wps:style>
                        <wps:bodyPr/>
                      </wps:wsp>
                      <wps:wsp>
                        <wps:cNvSpPr txBox="1"/>
                        <wps:spPr>
                          <a:xfrm>
                            <a:off x="4799160" y="4229640"/>
                            <a:ext cx="913680" cy="34164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ro-RO" w:bidi="ar-SA"/>
                                </w:rPr>
                                <w:t>Frame</w:t>
                              </w:r>
                            </w:p>
                          </w:txbxContent>
                        </wps:txbx>
                        <wps:bodyPr wrap="square">
                          <a:noAutofit/>
                        </wps:bodyPr>
                      </wps:wsp>
                    </wpg:wgp>
                  </a:graphicData>
                </a:graphic>
              </wp:inline>
            </w:drawing>
          </mc:Choice>
          <mc:Fallback>
            <w:pict>
              <v:group id="shape_0" style="position:absolute;margin-left:0pt;margin-top:0pt;width:512.95pt;height:432pt" coordorigin="0,0" coordsize="10259,8640">
                <v:rect id="shape_0" stroked="f" style="position:absolute;left:0;top:1;width:10258;height:8638;mso-position-horizontal-relative:char">
                  <w10:wrap type="none"/>
                  <v:fill o:detectmouseclick="t" on="false"/>
                  <v:stroke color="#3465a4" joinstyle="round" endcap="flat"/>
                </v:rect>
                <v:shape id="shape_0" fillcolor="white" stroked="f" style="position:absolute;left:6478;top:4140;width:2158;height:358;mso-position-horizontal-relative:char" type="shapetype_202">
                  <v:textbox>
                    <w:txbxContent>
                      <w:p>
                        <w:pPr>
                          <w:overflowPunct w:val="false"/>
                          <w:bidi w:val="0"/>
                          <w:rPr/>
                        </w:pPr>
                        <w:r>
                          <w:rPr>
                            <w:kern w:val="2"/>
                            <w:sz w:val="24"/>
                            <w:szCs w:val="24"/>
                            <w:rFonts w:ascii="Times New Roman" w:hAnsi="Times New Roman" w:eastAsia="Times New Roman" w:cs="Times New Roman"/>
                            <w:color w:val="auto"/>
                            <w:lang w:val="en-US" w:bidi="ar-SA"/>
                          </w:rPr>
                          <w:t>&lt;&lt;interface&gt;&gt;</w:t>
                        </w:r>
                      </w:p>
                    </w:txbxContent>
                  </v:textbox>
                  <w10:wrap type="square"/>
                  <v:fill o:detectmouseclick="t" type="solid" color2="black"/>
                  <v:stroke color="#3465a4" joinstyle="round" endcap="flat"/>
                </v:shape>
                <v:shape id="shape_0" fillcolor="white" stroked="f" style="position:absolute;left:718;top:0;width:2158;height:360;mso-position-horizontal-relative:char" type="shapetype_202">
                  <v:textbox>
                    <w:txbxContent>
                      <w:p>
                        <w:pPr>
                          <w:overflowPunct w:val="false"/>
                          <w:bidi w:val="0"/>
                          <w:rPr/>
                        </w:pPr>
                        <w:r>
                          <w:rPr>
                            <w:kern w:val="2"/>
                            <w:sz w:val="24"/>
                            <w:szCs w:val="24"/>
                            <w:rFonts w:ascii="Times New Roman" w:hAnsi="Times New Roman" w:eastAsia="Times New Roman" w:cs="Times New Roman"/>
                            <w:color w:val="auto"/>
                            <w:lang w:val="en-US" w:bidi="ar-SA"/>
                          </w:rPr>
                          <w:t>&lt;&lt;abstract&gt;&gt;</w:t>
                        </w:r>
                      </w:p>
                    </w:txbxContent>
                  </v:textbox>
                  <w10:wrap type="square"/>
                  <v:fill o:detectmouseclick="t" type="solid" color2="black"/>
                  <v:stroke color="#3465a4" joinstyle="round" endcap="flat"/>
                </v:shape>
                <v:shape id="shape_0" fillcolor="white" stroked="t" style="position:absolute;left:718;top:2699;width:2698;height:1080;mso-position-horizontal-relative:char" type="shapetype_202">
                  <v:textbox>
                    <w:txbxContent>
                      <w:p>
                        <w:pPr>
                          <w:overflowPunct w:val="false"/>
                          <w:bidi w:val="0"/>
                          <w:jc w:val="center"/>
                          <w:rPr/>
                        </w:pPr>
                        <w:r>
                          <w:rPr>
                            <w:kern w:val="2"/>
                            <w:sz w:val="24"/>
                            <w:szCs w:val="24"/>
                            <w:rFonts w:ascii="Times New Roman" w:hAnsi="Times New Roman" w:eastAsia="Times New Roman" w:cs="Times New Roman"/>
                            <w:color w:val="auto"/>
                            <w:lang w:val="ro-RO" w:bidi="ar-SA"/>
                          </w:rPr>
                          <w:t>SortarePrinInsertie</w:t>
                        </w:r>
                      </w:p>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ro-RO" w:bidi="ar-SA"/>
                          </w:rPr>
                          <w:t>+ void sorteaza()</w:t>
                        </w:r>
                      </w:p>
                    </w:txbxContent>
                  </v:textbox>
                  <w10:wrap type="square"/>
                  <v:fill o:detectmouseclick="t" type="solid" color2="black"/>
                  <v:stroke color="black" weight="9360" joinstyle="miter" endcap="flat"/>
                </v:shape>
                <v:shape id="shape_0" fillcolor="white" stroked="t" style="position:absolute;left:718;top:4140;width:2698;height:1078;mso-position-horizontal-relative:char" type="shapetype_202">
                  <v:textbox>
                    <w:txbxContent>
                      <w:p>
                        <w:pPr>
                          <w:overflowPunct w:val="false"/>
                          <w:bidi w:val="0"/>
                          <w:jc w:val="center"/>
                          <w:rPr/>
                        </w:pPr>
                        <w:r>
                          <w:rPr>
                            <w:kern w:val="2"/>
                            <w:sz w:val="24"/>
                            <w:szCs w:val="24"/>
                            <w:rFonts w:ascii="Times New Roman" w:hAnsi="Times New Roman" w:eastAsia="Times New Roman" w:cs="Times New Roman"/>
                            <w:color w:val="auto"/>
                            <w:lang w:val="ro-RO" w:bidi="ar-SA"/>
                          </w:rPr>
                          <w:t>SortarePrinSelectie</w:t>
                        </w:r>
                      </w:p>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ro-RO" w:bidi="ar-SA"/>
                          </w:rPr>
                          <w:t>+ void sorteaza()</w:t>
                        </w:r>
                      </w:p>
                    </w:txbxContent>
                  </v:textbox>
                  <w10:wrap type="square"/>
                  <v:fill o:detectmouseclick="t" type="solid" color2="black"/>
                  <v:stroke color="black" weight="9360" joinstyle="miter" endcap="flat"/>
                </v:shape>
                <v:line id="shape_0" from="719,4681" to="3417,4681" stroked="t" style="position:absolute;mso-position-horizontal-relative:char">
                  <v:stroke color="black" weight="9360" joinstyle="miter" endcap="flat"/>
                  <v:fill o:detectmouseclick="t" on="false"/>
                </v:line>
                <v:line id="shape_0" from="1799,1440" to="1799,2698" stroked="t" style="position:absolute;flip:y;mso-position-horizontal-relative:char">
                  <v:stroke color="black" weight="9360" endarrow="block" endarrowwidth="medium" endarrowlength="medium" joinstyle="miter" endcap="flat"/>
                  <v:fill o:detectmouseclick="t" on="false"/>
                </v:line>
                <v:line id="shape_0" from="1978,1440" to="3776,2158" stroked="t" style="position:absolute;flip:xy;mso-position-horizontal-relative:char">
                  <v:stroke color="black" weight="9360" endarrow="block" endarrowwidth="medium" endarrowlength="medium" joinstyle="miter" endcap="flat"/>
                  <v:fill o:detectmouseclick="t" on="false"/>
                </v:line>
                <v:line id="shape_0" from="3419,4140" to="3777,4498" stroked="t" style="position:absolute;flip:y;mso-position-horizontal-relative:char">
                  <v:stroke color="black" weight="9360" joinstyle="miter" endcap="flat"/>
                  <v:fill o:detectmouseclick="t" on="false"/>
                </v:line>
                <v:line id="shape_0" from="3779,2160" to="3779,4138" stroked="t" style="position:absolute;flip:y;mso-position-horizontal-relative:char">
                  <v:stroke color="black" weight="9360" joinstyle="miter" endcap="flat"/>
                  <v:fill o:detectmouseclick="t" on="false"/>
                </v:line>
                <v:shape id="shape_0" fillcolor="white" stroked="t" style="position:absolute;left:5578;top:541;width:1438;height:539;mso-position-horizontal-relative:char" type="shapetype_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Button</w:t>
                        </w:r>
                      </w:p>
                    </w:txbxContent>
                  </v:textbox>
                  <w10:wrap type="square"/>
                  <v:fill o:detectmouseclick="t" type="solid" color2="black"/>
                  <v:stroke color="black" weight="9360" joinstyle="miter" endcap="flat"/>
                </v:shape>
                <v:shape id="shape_0" fillcolor="white" stroked="t" style="position:absolute;left:4138;top:1801;width:5038;height:1799;mso-position-horizontal-relative:char" type="shapetype_202">
                  <v:textbox>
                    <w:txbxContent>
                      <w:p>
                        <w:pPr>
                          <w:overflowPunct w:val="false"/>
                          <w:bidi w:val="0"/>
                          <w:jc w:val="center"/>
                          <w:rPr/>
                        </w:pPr>
                        <w:r>
                          <w:rPr>
                            <w:kern w:val="2"/>
                            <w:sz w:val="24"/>
                            <w:szCs w:val="24"/>
                            <w:rFonts w:ascii="Times New Roman" w:hAnsi="Times New Roman" w:eastAsia="Times New Roman" w:cs="Times New Roman"/>
                            <w:color w:val="auto"/>
                            <w:lang w:val="ro-RO" w:bidi="ar-SA"/>
                          </w:rPr>
                          <w:t>ButonSortare</w:t>
                        </w:r>
                      </w:p>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ro-RO" w:bidi="ar-SA"/>
                          </w:rPr>
                          <w:t>- Sortare metodaDeSortare</w:t>
                        </w:r>
                      </w:p>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ro-RO" w:bidi="ar-SA"/>
                          </w:rPr>
                          <w:t>+ ButonSortare (String nume, Sortare s)</w:t>
                        </w:r>
                      </w:p>
                      <w:p>
                        <w:pPr>
                          <w:overflowPunct w:val="false"/>
                          <w:bidi w:val="0"/>
                          <w:rPr/>
                        </w:pPr>
                        <w:r>
                          <w:rPr>
                            <w:kern w:val="2"/>
                            <w:sz w:val="24"/>
                            <w:szCs w:val="24"/>
                            <w:rFonts w:ascii="Times New Roman" w:hAnsi="Times New Roman" w:eastAsia="Times New Roman" w:cs="Times New Roman"/>
                            <w:color w:val="auto"/>
                            <w:lang w:val="ro-RO" w:bidi="ar-SA"/>
                          </w:rPr>
                          <w:t>+ void sorteaza()</w:t>
                        </w:r>
                      </w:p>
                    </w:txbxContent>
                  </v:textbox>
                  <w10:wrap type="square"/>
                  <v:fill o:detectmouseclick="t" type="solid" color2="black"/>
                  <v:stroke color="black" weight="9360" joinstyle="miter" endcap="flat"/>
                </v:shape>
                <v:line id="shape_0" from="6299,1080" to="6299,1798" stroked="t" style="position:absolute;flip:y;mso-position-horizontal-relative:char">
                  <v:stroke color="black" weight="9360" endarrow="block" endarrowwidth="medium" endarrowlength="medium" joinstyle="miter" endcap="flat"/>
                  <v:fill o:detectmouseclick="t" on="false"/>
                </v:line>
                <v:line id="shape_0" from="4139,2341" to="9177,2342" stroked="t" style="position:absolute;mso-position-horizontal-relative:char">
                  <v:stroke color="black" weight="9360" joinstyle="miter" endcap="flat"/>
                  <v:fill o:detectmouseclick="t" on="false"/>
                </v:line>
                <v:line id="shape_0" from="4139,2881" to="9177,2881" stroked="t" style="position:absolute;mso-position-horizontal-relative:char">
                  <v:stroke color="black" weight="9360" joinstyle="miter" endcap="flat"/>
                  <v:fill o:detectmouseclick="t" on="false"/>
                </v:line>
                <v:shape id="shape_0" fillcolor="white" stroked="t" style="position:absolute;left:4138;top:4500;width:4858;height:1079;mso-position-horizontal-relative:char" type="shapetype_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ActionListener</w:t>
                        </w:r>
                      </w:p>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en-US" w:bidi="ar-SA"/>
                          </w:rPr>
                          <w:t>+ void actionPerformed(ActionEvent)</w:t>
                        </w:r>
                      </w:p>
                    </w:txbxContent>
                  </v:textbox>
                  <w10:wrap type="square"/>
                  <v:fill o:detectmouseclick="t" type="solid" color2="black"/>
                  <v:stroke color="black" weight="9360" joinstyle="miter" endcap="flat"/>
                </v:shape>
                <v:line id="shape_0" from="6299,3601" to="6299,4499" stroked="t" style="position:absolute;mso-position-horizontal-relative:char">
                  <v:stroke color="black" weight="9360" dashstyle="dash" endarrow="block" endarrowwidth="medium" endarrowlength="medium" joinstyle="miter" endcap="flat"/>
                  <v:fill o:detectmouseclick="t" on="false"/>
                </v:line>
                <v:line id="shape_0" from="4139,5040" to="8997,5040" stroked="t" style="position:absolute;mso-position-horizontal-relative:char">
                  <v:stroke color="black" weight="9360" joinstyle="miter" endcap="flat"/>
                  <v:fill o:detectmouseclick="t" on="false"/>
                </v:line>
                <v:shape id="shape_0" fillcolor="white" stroked="t" style="position:absolute;left:718;top:5940;width:6658;height:2338;mso-position-horizontal-relative:char" type="shapetype_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MetodeDeSortare</w:t>
                        </w:r>
                      </w:p>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en-US" w:bidi="ar-SA"/>
                          </w:rPr>
                          <w:t>-ButonSortare butonSortarePrinInsertie</w:t>
                        </w:r>
                      </w:p>
                      <w:p>
                        <w:pPr>
                          <w:overflowPunct w:val="false"/>
                          <w:bidi w:val="0"/>
                          <w:rPr/>
                        </w:pPr>
                        <w:r>
                          <w:rPr>
                            <w:kern w:val="2"/>
                            <w:sz w:val="24"/>
                            <w:szCs w:val="24"/>
                            <w:rFonts w:ascii="Times New Roman" w:hAnsi="Times New Roman" w:eastAsia="Times New Roman" w:cs="Times New Roman"/>
                            <w:color w:val="auto"/>
                            <w:lang w:val="en-US" w:bidi="ar-SA"/>
                          </w:rPr>
                          <w:t>-ButonSortare butonSortarePrinSelectie</w:t>
                        </w:r>
                      </w:p>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en-US" w:bidi="ar-SA"/>
                          </w:rPr>
                          <w:t>+MetodeDeSortare()</w:t>
                        </w:r>
                      </w:p>
                      <w:p>
                        <w:pPr>
                          <w:overflowPunct w:val="false"/>
                          <w:bidi w:val="0"/>
                          <w:rPr/>
                        </w:pPr>
                        <w:r>
                          <w:rPr>
                            <w:kern w:val="2"/>
                            <w:sz w:val="24"/>
                            <w:szCs w:val="24"/>
                            <w:rFonts w:ascii="Times New Roman" w:hAnsi="Times New Roman" w:eastAsia="Times New Roman" w:cs="Times New Roman"/>
                            <w:color w:val="auto"/>
                            <w:lang w:val="en-US" w:bidi="ar-SA"/>
                          </w:rPr>
                          <w:t>+static void main(String[] args)</w:t>
                        </w:r>
                      </w:p>
                    </w:txbxContent>
                  </v:textbox>
                  <w10:wrap type="square"/>
                  <v:fill o:detectmouseclick="t" type="solid" color2="black"/>
                  <v:stroke color="black" weight="9360" joinstyle="miter" endcap="flat"/>
                </v:shape>
                <v:line id="shape_0" from="719,6480" to="7377,6480" stroked="t" style="position:absolute;mso-position-horizontal-relative:char">
                  <v:stroke color="black" weight="9360" joinstyle="miter" endcap="flat"/>
                  <v:fill o:detectmouseclick="t" on="false"/>
                </v:line>
                <v:shape id="shape_0" fillcolor="white" stroked="t" style="position:absolute;left:718;top:397;width:2518;height:1079;mso-position-horizontal-relative:char" type="shapetype_202">
                  <v:textbox>
                    <w:txbxContent>
                      <w:p>
                        <w:pPr>
                          <w:overflowPunct w:val="false"/>
                          <w:bidi w:val="0"/>
                          <w:jc w:val="center"/>
                          <w:rPr/>
                        </w:pPr>
                        <w:r>
                          <w:rPr>
                            <w:kern w:val="2"/>
                            <w:sz w:val="24"/>
                            <w:szCs w:val="24"/>
                            <w:rFonts w:ascii="Times New Roman" w:hAnsi="Times New Roman" w:eastAsia="Times New Roman" w:cs="Times New Roman"/>
                            <w:color w:val="auto"/>
                            <w:lang w:val="ro-RO" w:bidi="ar-SA"/>
                          </w:rPr>
                          <w:t>Sortare</w:t>
                        </w:r>
                      </w:p>
                      <w:p>
                        <w:pPr>
                          <w:overflowPunct w:val="false"/>
                          <w:bidi w:val="0"/>
                          <w:rPr/>
                        </w:pPr>
                        <w:r>
                          <w:rPr>
                            <w:kern w:val="2"/>
                            <w:rFonts w:ascii="Times New Roman" w:hAnsi="Times New Roman" w:eastAsia="Noto Serif CJK SC" w:cs="Droid Sans Devanagari"/>
                            <w:lang w:val="ro-RO" w:bidi="hi-IN"/>
                          </w:rPr>
                        </w:r>
                      </w:p>
                      <w:p>
                        <w:pPr>
                          <w:overflowPunct w:val="false"/>
                          <w:bidi w:val="0"/>
                          <w:rPr/>
                        </w:pPr>
                        <w:r>
                          <w:rPr>
                            <w:kern w:val="2"/>
                            <w:sz w:val="24"/>
                            <w:szCs w:val="24"/>
                            <w:rFonts w:ascii="Times New Roman" w:hAnsi="Times New Roman" w:eastAsia="Times New Roman" w:cs="Times New Roman"/>
                            <w:color w:val="auto"/>
                            <w:lang w:val="ro-RO" w:bidi="ar-SA"/>
                          </w:rPr>
                          <w:t>+ void sorteaza()</w:t>
                        </w:r>
                      </w:p>
                    </w:txbxContent>
                  </v:textbox>
                  <w10:wrap type="square"/>
                  <v:fill o:detectmouseclick="t" type="solid" color2="black"/>
                  <v:stroke color="black" weight="9360" joinstyle="miter" endcap="flat"/>
                </v:shape>
                <v:line id="shape_0" from="719,901" to="3237,901" stroked="t" style="position:absolute;mso-position-horizontal-relative:char">
                  <v:stroke color="black" weight="9360" joinstyle="miter" endcap="flat"/>
                  <v:fill o:detectmouseclick="t" on="false"/>
                </v:line>
                <v:line id="shape_0" from="719,3240" to="3417,3240" stroked="t" style="position:absolute;mso-position-horizontal-relative:char">
                  <v:stroke color="black" weight="9360" joinstyle="miter" endcap="flat"/>
                  <v:fill o:detectmouseclick="t" on="false"/>
                </v:line>
                <v:line id="shape_0" from="719,7201" to="7377,7201" stroked="t" style="position:absolute;mso-position-horizontal-relative:char">
                  <v:stroke color="black" weight="9360" joinstyle="miter" endcap="flat"/>
                  <v:fill o:detectmouseclick="t" on="false"/>
                </v:line>
                <v:line id="shape_0" from="8279,7200" to="8279,7558" stroked="t" style="position:absolute;flip:y;mso-position-horizontal-relative:char">
                  <v:stroke color="black" weight="9360" endarrow="block" endarrowwidth="medium" endarrowlength="medium" joinstyle="miter" endcap="flat"/>
                  <v:fill o:detectmouseclick="t" on="false"/>
                </v:line>
                <v:line id="shape_0" from="7379,7560" to="8277,7560" stroked="t" style="position:absolute;mso-position-horizontal-relative:char">
                  <v:stroke color="black" weight="9360" joinstyle="miter" endcap="flat"/>
                  <v:fill o:detectmouseclick="t" on="false"/>
                </v:line>
                <v:shape id="shape_0" fillcolor="white" stroked="t" style="position:absolute;left:7558;top:6661;width:1438;height:537;mso-position-horizontal-relative:char" type="shapetype_202">
                  <v:textbox>
                    <w:txbxContent>
                      <w:p>
                        <w:pPr>
                          <w:overflowPunct w:val="false"/>
                          <w:bidi w:val="0"/>
                          <w:jc w:val="center"/>
                          <w:rPr/>
                        </w:pPr>
                        <w:r>
                          <w:rPr>
                            <w:kern w:val="2"/>
                            <w:sz w:val="24"/>
                            <w:szCs w:val="24"/>
                            <w:rFonts w:ascii="Times New Roman" w:hAnsi="Times New Roman" w:eastAsia="Times New Roman" w:cs="Times New Roman"/>
                            <w:color w:val="auto"/>
                            <w:lang w:val="ro-RO" w:bidi="ar-SA"/>
                          </w:rPr>
                          <w:t>Frame</w:t>
                        </w:r>
                      </w:p>
                    </w:txbxContent>
                  </v:textbox>
                  <w10:wrap type="square"/>
                  <v:fill o:detectmouseclick="t" type="solid" color2="black"/>
                  <v:stroke color="black" weight="9360" joinstyle="miter" endcap="flat"/>
                </v:shape>
              </v:group>
            </w:pict>
          </mc:Fallback>
        </mc:AlternateContent>
      </w:r>
    </w:p>
    <w:p>
      <w:pPr>
        <w:pStyle w:val="Normal"/>
        <w:rPr>
          <w:b/>
          <w:b/>
          <w:lang w:val="ro-RO"/>
        </w:rPr>
      </w:pPr>
      <w:r>
        <w:rPr>
          <w:b/>
          <w:lang w:val="ro-RO"/>
        </w:rPr>
        <w:t>R.</w:t>
      </w:r>
    </w:p>
    <w:p>
      <w:pPr>
        <w:pStyle w:val="PlainText"/>
        <w:rPr/>
      </w:pPr>
      <w:r>
        <w:rPr/>
        <w:t>import java.awt.*;</w:t>
      </w:r>
    </w:p>
    <w:p>
      <w:pPr>
        <w:pStyle w:val="PlainText"/>
        <w:rPr/>
      </w:pPr>
      <w:r>
        <w:rPr/>
        <w:t>import java.awt.event.*;</w:t>
      </w:r>
    </w:p>
    <w:p>
      <w:pPr>
        <w:pStyle w:val="PlainText"/>
        <w:rPr/>
      </w:pPr>
      <w:r>
        <w:rPr/>
        <w:t>abstract class Sortare{</w:t>
      </w:r>
    </w:p>
    <w:p>
      <w:pPr>
        <w:pStyle w:val="PlainText"/>
        <w:rPr/>
      </w:pPr>
      <w:r>
        <w:rPr/>
        <w:tab/>
        <w:t>public abstract void sorteaza();</w:t>
      </w:r>
    </w:p>
    <w:p>
      <w:pPr>
        <w:pStyle w:val="PlainText"/>
        <w:rPr/>
      </w:pPr>
      <w:r>
        <w:rPr/>
        <w:t>}</w:t>
      </w:r>
    </w:p>
    <w:p>
      <w:pPr>
        <w:pStyle w:val="PlainText"/>
        <w:rPr/>
      </w:pPr>
      <w:r>
        <w:rPr/>
      </w:r>
    </w:p>
    <w:p>
      <w:pPr>
        <w:pStyle w:val="PlainText"/>
        <w:rPr/>
      </w:pPr>
      <w:r>
        <w:rPr/>
        <w:t>class SortarePrinInsertie extends Sortare{</w:t>
      </w:r>
    </w:p>
    <w:p>
      <w:pPr>
        <w:pStyle w:val="PlainText"/>
        <w:rPr/>
      </w:pPr>
      <w:r>
        <w:rPr/>
        <w:tab/>
        <w:t>public void sorteaza(){System.out.println("Sortare prin insertie");}</w:t>
      </w:r>
    </w:p>
    <w:p>
      <w:pPr>
        <w:pStyle w:val="PlainText"/>
        <w:rPr/>
      </w:pPr>
      <w:r>
        <w:rPr/>
        <w:t>}</w:t>
      </w:r>
    </w:p>
    <w:p>
      <w:pPr>
        <w:pStyle w:val="PlainText"/>
        <w:rPr/>
      </w:pPr>
      <w:r>
        <w:rPr/>
      </w:r>
    </w:p>
    <w:p>
      <w:pPr>
        <w:pStyle w:val="PlainText"/>
        <w:rPr/>
      </w:pPr>
      <w:r>
        <w:rPr/>
        <w:t>class SortarePrinSelectie extends Sortare{</w:t>
      </w:r>
    </w:p>
    <w:p>
      <w:pPr>
        <w:pStyle w:val="PlainText"/>
        <w:rPr/>
      </w:pPr>
      <w:r>
        <w:rPr/>
        <w:tab/>
        <w:t>public void sorteaza(){System.out.println("Sortare prin selectie");}</w:t>
      </w:r>
    </w:p>
    <w:p>
      <w:pPr>
        <w:pStyle w:val="PlainText"/>
        <w:rPr/>
      </w:pPr>
      <w:r>
        <w:rPr/>
        <w:t>}</w:t>
      </w:r>
    </w:p>
    <w:p>
      <w:pPr>
        <w:pStyle w:val="PlainText"/>
        <w:rPr/>
      </w:pPr>
      <w:r>
        <w:rPr/>
      </w:r>
    </w:p>
    <w:p>
      <w:pPr>
        <w:pStyle w:val="PlainText"/>
        <w:rPr/>
      </w:pPr>
      <w:r>
        <w:rPr/>
        <w:t>class ButonSortare extends Button implements ActionListener{</w:t>
      </w:r>
    </w:p>
    <w:p>
      <w:pPr>
        <w:pStyle w:val="PlainText"/>
        <w:rPr/>
      </w:pPr>
      <w:r>
        <w:rPr/>
        <w:tab/>
        <w:t>public ButonSortare(String nume,Sortare s){super(nume); metodaDeSortare=s;}</w:t>
      </w:r>
    </w:p>
    <w:p>
      <w:pPr>
        <w:pStyle w:val="PlainText"/>
        <w:rPr/>
      </w:pPr>
      <w:r>
        <w:rPr/>
        <w:tab/>
        <w:t>private Sortare metodaDeSortare;</w:t>
      </w:r>
    </w:p>
    <w:p>
      <w:pPr>
        <w:pStyle w:val="PlainText"/>
        <w:rPr/>
      </w:pPr>
      <w:r>
        <w:rPr/>
        <w:tab/>
      </w:r>
    </w:p>
    <w:p>
      <w:pPr>
        <w:pStyle w:val="PlainText"/>
        <w:rPr/>
      </w:pPr>
      <w:r>
        <w:rPr/>
        <w:tab/>
        <w:t>public void actionPerformed(ActionEvent e){metodaDeSortare.sorteaza();}</w:t>
      </w:r>
    </w:p>
    <w:p>
      <w:pPr>
        <w:pStyle w:val="PlainText"/>
        <w:rPr/>
      </w:pPr>
      <w:r>
        <w:rPr/>
        <w:t>}</w:t>
      </w:r>
    </w:p>
    <w:p>
      <w:pPr>
        <w:pStyle w:val="PlainText"/>
        <w:rPr/>
      </w:pPr>
      <w:r>
        <w:rPr/>
      </w:r>
    </w:p>
    <w:p>
      <w:pPr>
        <w:pStyle w:val="PlainText"/>
        <w:rPr/>
      </w:pPr>
      <w:r>
        <w:rPr/>
        <w:t>public class MetodeDeSortare extends Frame{</w:t>
      </w:r>
    </w:p>
    <w:p>
      <w:pPr>
        <w:pStyle w:val="PlainText"/>
        <w:rPr/>
      </w:pPr>
      <w:r>
        <w:rPr/>
        <w:tab/>
        <w:t>private ButonSortare butonSortarePrinInsertie;</w:t>
      </w:r>
    </w:p>
    <w:p>
      <w:pPr>
        <w:pStyle w:val="PlainText"/>
        <w:rPr/>
      </w:pPr>
      <w:r>
        <w:rPr/>
        <w:tab/>
        <w:t>private ButonSortare butonSortarePrinSelectie;</w:t>
      </w:r>
    </w:p>
    <w:p>
      <w:pPr>
        <w:pStyle w:val="PlainText"/>
        <w:rPr/>
      </w:pPr>
      <w:r>
        <w:rPr/>
        <w:tab/>
        <w:t>public MetodeDeSortare(){</w:t>
      </w:r>
    </w:p>
    <w:p>
      <w:pPr>
        <w:pStyle w:val="PlainText"/>
        <w:rPr/>
      </w:pPr>
      <w:r>
        <w:rPr/>
      </w:r>
    </w:p>
    <w:p>
      <w:pPr>
        <w:pStyle w:val="PlainText"/>
        <w:rPr/>
      </w:pPr>
      <w:r>
        <w:rPr/>
        <w:tab/>
        <w:tab/>
        <w:t>butonSortarePrinInsertie=</w:t>
      </w:r>
    </w:p>
    <w:p>
      <w:pPr>
        <w:pStyle w:val="PlainText"/>
        <w:rPr/>
      </w:pPr>
      <w:r>
        <w:rPr/>
        <w:tab/>
        <w:tab/>
        <w:t>new ButonSortare("Insertie",new SortarePrinInsertie());</w:t>
      </w:r>
    </w:p>
    <w:p>
      <w:pPr>
        <w:pStyle w:val="PlainText"/>
        <w:rPr/>
      </w:pPr>
      <w:r>
        <w:rPr/>
        <w:tab/>
        <w:tab/>
        <w:t>butonSortarePrinInsertie.addActionListener(butonSortarePrinInsertie);</w:t>
      </w:r>
    </w:p>
    <w:p>
      <w:pPr>
        <w:pStyle w:val="PlainText"/>
        <w:rPr/>
      </w:pPr>
      <w:r>
        <w:rPr/>
        <w:tab/>
      </w:r>
    </w:p>
    <w:p>
      <w:pPr>
        <w:pStyle w:val="PlainText"/>
        <w:rPr/>
      </w:pPr>
      <w:r>
        <w:rPr/>
        <w:tab/>
        <w:tab/>
        <w:t>butonSortarePrinSelectie=</w:t>
      </w:r>
    </w:p>
    <w:p>
      <w:pPr>
        <w:pStyle w:val="PlainText"/>
        <w:rPr/>
      </w:pPr>
      <w:r>
        <w:rPr/>
        <w:tab/>
        <w:tab/>
        <w:t>new ButonSortare("Selectie",new SortarePrinSelectie());</w:t>
        <w:tab/>
      </w:r>
    </w:p>
    <w:p>
      <w:pPr>
        <w:pStyle w:val="PlainText"/>
        <w:rPr/>
      </w:pPr>
      <w:r>
        <w:rPr/>
        <w:tab/>
        <w:tab/>
        <w:t>butonSortarePrinSelectie.addActionListener(butonSortarePrinSelectie);</w:t>
      </w:r>
    </w:p>
    <w:p>
      <w:pPr>
        <w:pStyle w:val="PlainText"/>
        <w:rPr/>
      </w:pPr>
      <w:r>
        <w:rPr/>
      </w:r>
    </w:p>
    <w:p>
      <w:pPr>
        <w:pStyle w:val="PlainText"/>
        <w:rPr/>
      </w:pPr>
      <w:r>
        <w:rPr/>
        <w:tab/>
        <w:tab/>
        <w:t>add("North",butonSortarePrinInsertie);</w:t>
        <w:tab/>
      </w:r>
    </w:p>
    <w:p>
      <w:pPr>
        <w:pStyle w:val="PlainText"/>
        <w:rPr/>
      </w:pPr>
      <w:r>
        <w:rPr/>
        <w:tab/>
        <w:tab/>
        <w:t>add("South",butonSortarePrinSelectie);</w:t>
        <w:tab/>
      </w:r>
    </w:p>
    <w:p>
      <w:pPr>
        <w:pStyle w:val="PlainText"/>
        <w:rPr/>
      </w:pPr>
      <w:r>
        <w:rPr/>
        <w:tab/>
        <w:tab/>
        <w:t>show();</w:t>
      </w:r>
    </w:p>
    <w:p>
      <w:pPr>
        <w:pStyle w:val="PlainText"/>
        <w:rPr/>
      </w:pPr>
      <w:r>
        <w:rPr/>
        <w:tab/>
        <w:t>}</w:t>
      </w:r>
    </w:p>
    <w:p>
      <w:pPr>
        <w:pStyle w:val="PlainText"/>
        <w:rPr/>
      </w:pPr>
      <w:r>
        <w:rPr/>
        <w:tab/>
        <w:t>public static void main(String[] arg){</w:t>
      </w:r>
    </w:p>
    <w:p>
      <w:pPr>
        <w:pStyle w:val="PlainText"/>
        <w:rPr/>
      </w:pPr>
      <w:r>
        <w:rPr/>
        <w:tab/>
        <w:tab/>
        <w:t>MetodeDeSortare m=new MetodeDeSortare();</w:t>
      </w:r>
    </w:p>
    <w:p>
      <w:pPr>
        <w:pStyle w:val="PlainText"/>
        <w:rPr/>
      </w:pPr>
      <w:r>
        <w:rPr/>
        <w:tab/>
        <w:t>}</w:t>
      </w:r>
    </w:p>
    <w:p>
      <w:pPr>
        <w:pStyle w:val="PlainText"/>
        <w:rPr/>
      </w:pPr>
      <w:r>
        <w:rPr/>
        <w:t>}</w:t>
      </w:r>
    </w:p>
    <w:p>
      <w:pPr>
        <w:pStyle w:val="Normal"/>
        <w:rPr>
          <w:b/>
          <w:b/>
          <w:lang w:val="ro-RO"/>
        </w:rPr>
      </w:pPr>
      <w:r>
        <w:rPr>
          <w:b/>
          <w:lang w:val="ro-RO"/>
        </w:rPr>
      </w:r>
    </w:p>
    <w:p>
      <w:pPr>
        <w:pStyle w:val="Normal"/>
        <w:rPr>
          <w:b/>
          <w:b/>
          <w:lang w:val="ro-RO"/>
        </w:rPr>
      </w:pPr>
      <w:r>
        <w:rPr>
          <w:b/>
          <w:lang w:val="ro-RO"/>
        </w:rPr>
      </w:r>
    </w:p>
    <w:p>
      <w:pPr>
        <w:pStyle w:val="Normal"/>
        <w:rPr>
          <w:lang w:val="ro-RO"/>
        </w:rPr>
      </w:pPr>
      <w:r>
        <w:rPr>
          <w:lang w:val="ro-RO"/>
        </w:rPr>
      </w:r>
    </w:p>
    <w:p>
      <w:pPr>
        <w:pStyle w:val="Normal"/>
        <w:tabs>
          <w:tab w:val="clear" w:pos="288"/>
          <w:tab w:val="left" w:pos="360" w:leader="none"/>
        </w:tabs>
        <w:ind w:start="360" w:hanging="360"/>
        <w:rPr>
          <w:sz w:val="28"/>
          <w:szCs w:val="28"/>
          <w:u w:val="single"/>
          <w:lang w:val="ro-RO"/>
        </w:rPr>
      </w:pPr>
      <w:r>
        <w:rPr>
          <w:sz w:val="28"/>
          <w:szCs w:val="28"/>
          <w:u w:val="single"/>
          <w:lang w:val="ro-RO"/>
        </w:rPr>
        <w:t>Bibliografie.</w:t>
      </w:r>
    </w:p>
    <w:p>
      <w:pPr>
        <w:pStyle w:val="Normal"/>
        <w:numPr>
          <w:ilvl w:val="0"/>
          <w:numId w:val="21"/>
        </w:numPr>
        <w:autoSpaceDE w:val="false"/>
        <w:rPr/>
      </w:pPr>
      <w:r>
        <w:rPr/>
        <w:t xml:space="preserve">Herbert Schildt: </w:t>
      </w:r>
      <w:r>
        <w:rPr>
          <w:i/>
        </w:rPr>
        <w:t>C++, manual complet</w:t>
      </w:r>
      <w:r>
        <w:rPr/>
        <w:t>. Teora, 1997</w:t>
      </w:r>
    </w:p>
    <w:p>
      <w:pPr>
        <w:pStyle w:val="Normal"/>
        <w:numPr>
          <w:ilvl w:val="0"/>
          <w:numId w:val="21"/>
        </w:numPr>
        <w:autoSpaceDE w:val="false"/>
        <w:rPr/>
      </w:pPr>
      <w:r>
        <w:rPr/>
        <w:t xml:space="preserve">Octavian Catrina, Iuliana Cojocaru: </w:t>
      </w:r>
      <w:r>
        <w:rPr>
          <w:i/>
        </w:rPr>
        <w:t>Turbo C++,</w:t>
      </w:r>
      <w:r>
        <w:rPr/>
        <w:t xml:space="preserve"> Teora, 1993</w:t>
      </w:r>
    </w:p>
    <w:p>
      <w:pPr>
        <w:pStyle w:val="Normal"/>
        <w:numPr>
          <w:ilvl w:val="0"/>
          <w:numId w:val="21"/>
        </w:numPr>
        <w:autoSpaceDE w:val="false"/>
        <w:rPr/>
      </w:pPr>
      <w:r>
        <w:rPr/>
        <w:t xml:space="preserve">Tudor Bălănescu: </w:t>
      </w:r>
      <w:r>
        <w:rPr>
          <w:i/>
        </w:rPr>
        <w:t>Metodologii avansate de programare orientată pe obiecte</w:t>
      </w:r>
      <w:r>
        <w:rPr/>
        <w:t>, Editura Fundaţiei România de Mâine (în curs de apariţie)</w:t>
      </w:r>
    </w:p>
    <w:p>
      <w:pPr>
        <w:pStyle w:val="Normal"/>
        <w:numPr>
          <w:ilvl w:val="0"/>
          <w:numId w:val="21"/>
        </w:numPr>
        <w:autoSpaceDE w:val="false"/>
        <w:rPr/>
      </w:pPr>
      <w:r>
        <w:rPr/>
        <w:t xml:space="preserve">H.M. Deitel, P.J. Deitel: </w:t>
      </w:r>
      <w:r>
        <w:rPr>
          <w:i/>
        </w:rPr>
        <w:t xml:space="preserve">C++, How to program, </w:t>
      </w:r>
      <w:r>
        <w:rPr/>
        <w:t>Prentice Hall, 1998</w:t>
      </w:r>
    </w:p>
    <w:p>
      <w:pPr>
        <w:pStyle w:val="Normal"/>
        <w:numPr>
          <w:ilvl w:val="0"/>
          <w:numId w:val="21"/>
        </w:numPr>
        <w:autoSpaceDE w:val="false"/>
        <w:rPr/>
      </w:pPr>
      <w:r>
        <w:rPr>
          <w:lang w:val="ro-RO"/>
        </w:rPr>
        <w:t xml:space="preserve"> </w:t>
      </w:r>
      <w:r>
        <w:rPr>
          <w:lang w:val="ro-RO"/>
        </w:rPr>
        <w:t xml:space="preserve">Ipate, Florentin Eugen </w:t>
      </w:r>
      <w:r>
        <w:rPr>
          <w:i/>
          <w:iCs/>
          <w:lang w:val="ro-RO"/>
        </w:rPr>
        <w:t>Modelare Orientată pe Obiecte cu UML</w:t>
      </w:r>
      <w:r>
        <w:rPr>
          <w:lang w:val="ro-RO"/>
        </w:rPr>
        <w:t>, Editura Universitţii din Piteşti, 2001</w:t>
      </w:r>
    </w:p>
    <w:p>
      <w:pPr>
        <w:pStyle w:val="Normal"/>
        <w:numPr>
          <w:ilvl w:val="0"/>
          <w:numId w:val="21"/>
        </w:numPr>
        <w:autoSpaceDE w:val="false"/>
        <w:rPr/>
      </w:pPr>
      <w:r>
        <w:rPr>
          <w:lang w:val="ro-RO"/>
        </w:rPr>
        <w:t xml:space="preserve"> </w:t>
      </w:r>
      <w:r>
        <w:rPr>
          <w:lang w:val="ro-RO"/>
        </w:rPr>
        <w:t xml:space="preserve">Martin, Robert Cecil </w:t>
      </w:r>
      <w:r>
        <w:rPr>
          <w:i/>
          <w:iCs/>
          <w:lang w:val="ro-RO"/>
        </w:rPr>
        <w:t>UML for Java Programmers</w:t>
      </w:r>
      <w:r>
        <w:rPr>
          <w:lang w:val="ro-RO"/>
        </w:rPr>
        <w:t>, Prentice-Hall, 2002</w:t>
      </w:r>
    </w:p>
    <w:p>
      <w:pPr>
        <w:pStyle w:val="Normal"/>
        <w:numPr>
          <w:ilvl w:val="0"/>
          <w:numId w:val="21"/>
        </w:numPr>
        <w:autoSpaceDE w:val="false"/>
        <w:rPr>
          <w:lang w:val="ro-RO"/>
        </w:rPr>
      </w:pPr>
      <w:r>
        <w:rPr>
          <w:lang w:val="ro-RO"/>
        </w:rPr>
        <w:t>John D. McGregor, David A. Sykes: A practical guide to testing object-oriented software, Addison- Wesley, 2001.</w:t>
      </w:r>
    </w:p>
    <w:p>
      <w:pPr>
        <w:pStyle w:val="Normal"/>
        <w:numPr>
          <w:ilvl w:val="0"/>
          <w:numId w:val="21"/>
        </w:numPr>
        <w:autoSpaceDE w:val="false"/>
        <w:rPr/>
      </w:pPr>
      <w:r>
        <w:rPr/>
        <w:t>Hans- Gerhard Gross, Component- Based  Software testing with UML, Springer- Verlag, 2005</w:t>
      </w:r>
    </w:p>
    <w:p>
      <w:pPr>
        <w:pStyle w:val="Normal"/>
        <w:tabs>
          <w:tab w:val="clear" w:pos="288"/>
          <w:tab w:val="left" w:pos="360" w:leader="none"/>
        </w:tabs>
        <w:ind w:start="360" w:hanging="360"/>
        <w:rPr>
          <w:lang w:val="ro-RO"/>
        </w:rPr>
      </w:pPr>
      <w:r>
        <w:rPr>
          <w:lang w:val="ro-RO"/>
        </w:rPr>
      </w:r>
    </w:p>
    <w:p>
      <w:pPr>
        <w:pStyle w:val="BodyTextIndent2"/>
        <w:rPr/>
      </w:pPr>
      <w:r>
        <w:rPr/>
        <w:br/>
      </w:r>
    </w:p>
    <w:p>
      <w:pPr>
        <w:pStyle w:val="Normal"/>
        <w:tabs>
          <w:tab w:val="clear" w:pos="288"/>
          <w:tab w:val="left" w:pos="360" w:leader="none"/>
        </w:tabs>
        <w:ind w:start="360" w:hanging="360"/>
        <w:rPr>
          <w:lang w:val="ro-RO"/>
        </w:rPr>
      </w:pPr>
      <w:r>
        <w:rPr>
          <w:lang w:val="ro-RO"/>
        </w:rPr>
      </w:r>
    </w:p>
    <w:p>
      <w:pPr>
        <w:pStyle w:val="Normal"/>
        <w:tabs>
          <w:tab w:val="clear" w:pos="288"/>
          <w:tab w:val="left" w:pos="360" w:leader="none"/>
        </w:tabs>
        <w:ind w:start="360" w:hanging="360"/>
        <w:rPr>
          <w:lang w:val="ro-RO"/>
        </w:rPr>
      </w:pPr>
      <w:r>
        <w:rPr>
          <w:lang w:val="ro-RO"/>
        </w:rPr>
      </w:r>
    </w:p>
    <w:p>
      <w:pPr>
        <w:pStyle w:val="Normal"/>
        <w:tabs>
          <w:tab w:val="clear" w:pos="288"/>
          <w:tab w:val="left" w:pos="360" w:leader="none"/>
        </w:tabs>
        <w:ind w:start="360" w:hanging="360"/>
        <w:rPr>
          <w:lang w:val="ro-RO"/>
        </w:rPr>
      </w:pPr>
      <w:r>
        <w:rPr>
          <w:lang w:val="ro-RO"/>
        </w:rPr>
      </w:r>
    </w:p>
    <w:p>
      <w:pPr>
        <w:pStyle w:val="Normal"/>
        <w:ind w:start="360" w:hanging="0"/>
        <w:jc w:val="both"/>
        <w:rPr>
          <w:i/>
          <w:i/>
          <w:lang w:val="ro-RO"/>
        </w:rPr>
      </w:pPr>
      <w:r>
        <w:rPr>
          <w:i/>
          <w:lang w:val="ro-RO"/>
        </w:rPr>
      </w:r>
    </w:p>
    <w:sectPr>
      <w:type w:val="continuous"/>
      <w:pgSz w:w="13559" w:h="15840"/>
      <w:pgMar w:left="1800" w:right="3119" w:header="0" w:top="1440" w:footer="0" w:bottom="1440" w:gutter="0"/>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Tudor Bălănescu" w:date="2005-09-11T14:21:00Z" w:initials="TB">
    <w:p>
      <w:r>
        <w:rPr>
          <w:rFonts w:ascii="Times New Roman" w:hAnsi="Times New Roman" w:eastAsia="Times New Roman" w:cs="Times New Roman"/>
          <w:color w:val="auto"/>
          <w:sz w:val="20"/>
          <w:szCs w:val="20"/>
          <w:lang w:eastAsia="en-US" w:val="en-US" w:bidi="ar-SA"/>
        </w:rPr>
        <w:t>Clasa.eps</w:t>
      </w:r>
    </w:p>
  </w:comment>
  <w:comment w:id="1" w:author="Tudor Bălănescu" w:date="2005-11-21T18:49:00Z" w:initials="TB">
    <w:p>
      <w:r>
        <w:rPr>
          <w:rFonts w:eastAsia="Times New Roman" w:ascii="Arial" w:hAnsi="Arial" w:cs="Arial"/>
          <w:color w:val="auto"/>
          <w:sz w:val="24"/>
          <w:szCs w:val="24"/>
          <w:lang w:eastAsia="en-US" w:val="en-US" w:bidi="ar-SA"/>
        </w:rPr>
        <w:t>fisierele si si programele sunt din c_cpp/testoo</w:t>
      </w:r>
    </w:p>
    <w:p>
      <w:r>
        <w:rPr>
          <w:rFonts w:ascii="Times New Roman" w:hAnsi="Times New Roman" w:eastAsia="Segoe UI" w:cs="Tahoma"/>
          <w:lang w:val="en-US" w:eastAsia="en-US" w:bidi="en-US"/>
        </w:rPr>
      </w:r>
    </w:p>
  </w:comment>
  <w:comment w:id="2" w:author="Tudor Bălănescu" w:date="2005-09-11T12:44:00Z" w:initials="TB">
    <w:p>
      <w:r>
        <w:rPr>
          <w:rFonts w:ascii="Times New Roman" w:hAnsi="Times New Roman" w:eastAsia="Times New Roman" w:cs="Times New Roman"/>
          <w:color w:val="auto"/>
          <w:sz w:val="20"/>
          <w:szCs w:val="20"/>
          <w:lang w:eastAsia="en-US" w:val="en-US" w:bidi="ar-SA"/>
        </w:rPr>
        <w:t>Aici ar trebui o captura ecran junit</w:t>
      </w:r>
    </w:p>
  </w:comment>
  <w:comment w:id="3" w:author="Tudor Bălănescu" w:date="2005-09-11T12:07:00Z" w:initials="TB">
    <w:p>
      <w:r>
        <w:rPr>
          <w:rFonts w:ascii="Times New Roman" w:hAnsi="Times New Roman" w:eastAsia="Times New Roman" w:cs="Times New Roman"/>
          <w:color w:val="auto"/>
          <w:sz w:val="20"/>
          <w:szCs w:val="20"/>
          <w:lang w:eastAsia="en-US" w:val="en-US" w:bidi="ar-SA"/>
        </w:rPr>
        <w:t>TestCase</w:t>
      </w:r>
    </w:p>
    <w:p>
      <w:r>
        <w:rPr>
          <w:rFonts w:ascii="Times New Roman" w:hAnsi="Times New Roman" w:eastAsia="Segoe UI" w:cs="Tahoma"/>
          <w:lang w:val="en-US" w:eastAsia="en-US" w:bidi="en-US"/>
        </w:rPr>
      </w:r>
    </w:p>
  </w:comment>
  <w:comment w:id="4" w:author="Tudor Bălănescu" w:date="2005-09-10T10:48:00Z" w:initials="TB">
    <w:p>
      <w:r>
        <w:rPr>
          <w:rFonts w:ascii="Times New Roman" w:hAnsi="Times New Roman" w:eastAsia="Times New Roman" w:cs="Times New Roman"/>
          <w:color w:val="auto"/>
          <w:sz w:val="20"/>
          <w:szCs w:val="20"/>
          <w:lang w:eastAsia="en-US" w:val="en-US" w:bidi="ar-SA"/>
        </w:rPr>
        <w:t>ClientServer.eps</w:t>
      </w:r>
    </w:p>
  </w:comment>
  <w:comment w:id="5" w:author="Tudor Bălănescu" w:date="2005-09-10T10:45:00Z" w:initials="TB">
    <w:p>
      <w:r>
        <w:rPr>
          <w:rFonts w:ascii="Times New Roman" w:hAnsi="Times New Roman" w:eastAsia="Times New Roman" w:cs="Times New Roman"/>
          <w:color w:val="auto"/>
          <w:sz w:val="20"/>
          <w:szCs w:val="20"/>
          <w:lang w:eastAsia="en-US" w:val="en-US" w:bidi="ar-SA"/>
        </w:rPr>
        <w:t>Interfata.eps</w:t>
      </w:r>
    </w:p>
  </w:comment>
  <w:comment w:id="6" w:author="Tudor Bălănescu" w:date="2005-09-10T10:52:00Z" w:initials="TB">
    <w:p>
      <w:r>
        <w:rPr>
          <w:rFonts w:ascii="Times New Roman" w:hAnsi="Times New Roman" w:eastAsia="Times New Roman" w:cs="Times New Roman"/>
          <w:color w:val="auto"/>
          <w:sz w:val="20"/>
          <w:szCs w:val="20"/>
          <w:lang w:eastAsia="en-US" w:val="en-US" w:bidi="ar-SA"/>
        </w:rPr>
        <w:t>MVC.eps</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imes New Roman">
    <w:charset w:val="01"/>
    <w:family w:val="roman"/>
    <w:pitch w:val="default"/>
  </w:font>
  <w:font w:name="Tahoma">
    <w:charset w:val="00" w:characterSet="windows-1252"/>
    <w:family w:val="swiss"/>
    <w:pitch w:val="variable"/>
  </w:font>
  <w:font w:name="Garamond">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lu1"/>
      <w:numFmt w:val="none"/>
      <w:suff w:val="nothing"/>
      <w:lvlText w:val=""/>
      <w:lvlJc w:val="start"/>
      <w:pPr>
        <w:tabs>
          <w:tab w:val="num" w:pos="0"/>
        </w:tabs>
        <w:ind w:start="0" w:hanging="0"/>
      </w:pPr>
    </w:lvl>
    <w:lvl w:ilvl="1">
      <w:start w:val="1"/>
      <w:pStyle w:val="Titlu2"/>
      <w:numFmt w:val="none"/>
      <w:suff w:val="nothing"/>
      <w:lvlText w:val=""/>
      <w:lvlJc w:val="start"/>
      <w:pPr>
        <w:tabs>
          <w:tab w:val="num" w:pos="0"/>
        </w:tabs>
        <w:ind w:start="0" w:hanging="0"/>
      </w:pPr>
    </w:lvl>
    <w:lvl w:ilvl="2">
      <w:start w:val="1"/>
      <w:pStyle w:val="Titlu3"/>
      <w:numFmt w:val="none"/>
      <w:suff w:val="nothing"/>
      <w:lvlText w:val=""/>
      <w:lvlJc w:val="start"/>
      <w:pPr>
        <w:tabs>
          <w:tab w:val="num" w:pos="0"/>
        </w:tabs>
        <w:ind w:start="0" w:hanging="0"/>
      </w:pPr>
    </w:lvl>
    <w:lvl w:ilvl="3">
      <w:start w:val="1"/>
      <w:pStyle w:val="Titlu4"/>
      <w:numFmt w:val="none"/>
      <w:suff w:val="nothing"/>
      <w:lvlText w:val=""/>
      <w:lvlJc w:val="start"/>
      <w:pPr>
        <w:tabs>
          <w:tab w:val="num" w:pos="0"/>
        </w:tabs>
        <w:ind w:start="0" w:hanging="0"/>
      </w:pPr>
    </w:lvl>
    <w:lvl w:ilvl="4">
      <w:start w:val="1"/>
      <w:pStyle w:val="Titlu5"/>
      <w:numFmt w:val="none"/>
      <w:suff w:val="nothing"/>
      <w:lvlText w:val=""/>
      <w:lvlJc w:val="start"/>
      <w:pPr>
        <w:tabs>
          <w:tab w:val="num" w:pos="0"/>
        </w:tabs>
        <w:ind w:start="0" w:hanging="0"/>
      </w:pPr>
    </w:lvl>
    <w:lvl w:ilvl="5">
      <w:start w:val="1"/>
      <w:pStyle w:val="Titlu6"/>
      <w:numFmt w:val="none"/>
      <w:suff w:val="nothing"/>
      <w:lvlText w:val=""/>
      <w:lvlJc w:val="start"/>
      <w:pPr>
        <w:tabs>
          <w:tab w:val="num" w:pos="0"/>
        </w:tabs>
        <w:ind w:start="0" w:hanging="0"/>
      </w:pPr>
    </w:lvl>
    <w:lvl w:ilvl="6">
      <w:start w:val="1"/>
      <w:pStyle w:val="Titlu7"/>
      <w:numFmt w:val="none"/>
      <w:suff w:val="nothing"/>
      <w:lvlText w:val=""/>
      <w:lvlJc w:val="start"/>
      <w:pPr>
        <w:tabs>
          <w:tab w:val="num" w:pos="0"/>
        </w:tabs>
        <w:ind w:start="0" w:hanging="0"/>
      </w:pPr>
    </w:lvl>
    <w:lvl w:ilvl="7">
      <w:start w:val="1"/>
      <w:pStyle w:val="Titlu8"/>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6"/>
      <w:numFmt w:val="decimal"/>
      <w:lvlText w:val="%1."/>
      <w:lvlJc w:val="start"/>
      <w:pPr>
        <w:tabs>
          <w:tab w:val="num" w:pos="360"/>
        </w:tabs>
        <w:ind w:start="360" w:hanging="360"/>
      </w:pPr>
      <w:rPr>
        <w:bCs/>
        <w:rFonts w:ascii="Arial" w:hAnsi="Arial" w:cs="Arial"/>
        <w:lang w:val="ro-RO"/>
      </w:rPr>
    </w:lvl>
  </w:abstractNum>
  <w:abstractNum w:abstractNumId="3">
    <w:lvl w:ilvl="0">
      <w:start w:val="1"/>
      <w:numFmt w:val="bullet"/>
      <w:lvlText w:val="o"/>
      <w:lvlJc w:val="start"/>
      <w:pPr>
        <w:tabs>
          <w:tab w:val="num" w:pos="720"/>
        </w:tabs>
        <w:ind w:start="720" w:hanging="360"/>
      </w:pPr>
      <w:rPr>
        <w:rFonts w:ascii="Courier New" w:hAnsi="Courier New" w:cs="Courier New"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Symbol" w:hAnsi="Symbol" w:cs="Symbol"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4">
    <w:lvl w:ilvl="0">
      <w:start w:val="5"/>
      <w:numFmt w:val="decimal"/>
      <w:lvlText w:val="%1."/>
      <w:lvlJc w:val="start"/>
      <w:pPr>
        <w:tabs>
          <w:tab w:val="num" w:pos="360"/>
        </w:tabs>
        <w:ind w:start="360" w:hanging="360"/>
      </w:pPr>
      <w:rPr>
        <w:sz w:val="24"/>
        <w:szCs w:val="24"/>
        <w:rFonts w:ascii="Times New Roman" w:hAnsi="Times New Roman" w:eastAsia="MS Mincho;ＭＳ 明朝" w:cs="Times New Roman"/>
        <w:lang w:val="ro-RO"/>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Symbol" w:hAnsi="Symbol" w:cs="Symbol"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6">
    <w:lvl w:ilvl="0">
      <w:start w:val="1"/>
      <w:numFmt w:val="bullet"/>
      <w:lvlText w:val="o"/>
      <w:lvlJc w:val="start"/>
      <w:pPr>
        <w:tabs>
          <w:tab w:val="num" w:pos="780"/>
        </w:tabs>
        <w:ind w:start="780" w:hanging="360"/>
      </w:pPr>
      <w:rPr>
        <w:rFonts w:ascii="Courier New" w:hAnsi="Courier New" w:cs="Courier New" w:hint="default"/>
      </w:rPr>
    </w:lvl>
    <w:lvl w:ilvl="1">
      <w:start w:val="1"/>
      <w:numFmt w:val="bullet"/>
      <w:lvlText w:val="o"/>
      <w:lvlJc w:val="start"/>
      <w:pPr>
        <w:tabs>
          <w:tab w:val="num" w:pos="1500"/>
        </w:tabs>
        <w:ind w:start="1500" w:hanging="360"/>
      </w:pPr>
      <w:rPr>
        <w:rFonts w:ascii="Courier New" w:hAnsi="Courier New" w:cs="Courier New" w:hint="default"/>
      </w:rPr>
    </w:lvl>
    <w:lvl w:ilvl="2">
      <w:start w:val="1"/>
      <w:numFmt w:val="bullet"/>
      <w:lvlText w:val=""/>
      <w:lvlJc w:val="start"/>
      <w:pPr>
        <w:tabs>
          <w:tab w:val="num" w:pos="2220"/>
        </w:tabs>
        <w:ind w:start="2220" w:hanging="360"/>
      </w:pPr>
      <w:rPr>
        <w:rFonts w:ascii="Wingdings" w:hAnsi="Wingdings" w:cs="Wingdings" w:hint="default"/>
      </w:rPr>
    </w:lvl>
    <w:lvl w:ilvl="3">
      <w:start w:val="1"/>
      <w:numFmt w:val="bullet"/>
      <w:lvlText w:val=""/>
      <w:lvlJc w:val="start"/>
      <w:pPr>
        <w:tabs>
          <w:tab w:val="num" w:pos="2940"/>
        </w:tabs>
        <w:ind w:start="2940" w:hanging="360"/>
      </w:pPr>
      <w:rPr>
        <w:rFonts w:ascii="Symbol" w:hAnsi="Symbol" w:cs="Symbol" w:hint="default"/>
      </w:rPr>
    </w:lvl>
    <w:lvl w:ilvl="4">
      <w:start w:val="1"/>
      <w:numFmt w:val="bullet"/>
      <w:lvlText w:val="o"/>
      <w:lvlJc w:val="start"/>
      <w:pPr>
        <w:tabs>
          <w:tab w:val="num" w:pos="3660"/>
        </w:tabs>
        <w:ind w:start="3660" w:hanging="360"/>
      </w:pPr>
      <w:rPr>
        <w:rFonts w:ascii="Courier New" w:hAnsi="Courier New" w:cs="Courier New" w:hint="default"/>
      </w:rPr>
    </w:lvl>
    <w:lvl w:ilvl="5">
      <w:start w:val="1"/>
      <w:numFmt w:val="bullet"/>
      <w:lvlText w:val=""/>
      <w:lvlJc w:val="start"/>
      <w:pPr>
        <w:tabs>
          <w:tab w:val="num" w:pos="4380"/>
        </w:tabs>
        <w:ind w:start="4380" w:hanging="360"/>
      </w:pPr>
      <w:rPr>
        <w:rFonts w:ascii="Wingdings" w:hAnsi="Wingdings" w:cs="Wingdings" w:hint="default"/>
      </w:rPr>
    </w:lvl>
    <w:lvl w:ilvl="6">
      <w:start w:val="1"/>
      <w:numFmt w:val="bullet"/>
      <w:lvlText w:val=""/>
      <w:lvlJc w:val="start"/>
      <w:pPr>
        <w:tabs>
          <w:tab w:val="num" w:pos="5100"/>
        </w:tabs>
        <w:ind w:start="5100" w:hanging="360"/>
      </w:pPr>
      <w:rPr>
        <w:rFonts w:ascii="Symbol" w:hAnsi="Symbol" w:cs="Symbol" w:hint="default"/>
      </w:rPr>
    </w:lvl>
    <w:lvl w:ilvl="7">
      <w:start w:val="1"/>
      <w:numFmt w:val="bullet"/>
      <w:lvlText w:val="o"/>
      <w:lvlJc w:val="start"/>
      <w:pPr>
        <w:tabs>
          <w:tab w:val="num" w:pos="5820"/>
        </w:tabs>
        <w:ind w:start="5820" w:hanging="360"/>
      </w:pPr>
      <w:rPr>
        <w:rFonts w:ascii="Courier New" w:hAnsi="Courier New" w:cs="Courier New" w:hint="default"/>
      </w:rPr>
    </w:lvl>
    <w:lvl w:ilvl="8">
      <w:start w:val="1"/>
      <w:numFmt w:val="bullet"/>
      <w:lvlText w:val=""/>
      <w:lvlJc w:val="start"/>
      <w:pPr>
        <w:tabs>
          <w:tab w:val="num" w:pos="6540"/>
        </w:tabs>
        <w:ind w:start="6540" w:hanging="360"/>
      </w:pPr>
      <w:rPr>
        <w:rFonts w:ascii="Wingdings" w:hAnsi="Wingdings" w:cs="Wingdings" w:hint="default"/>
      </w:rPr>
    </w:lvl>
  </w:abstractNum>
  <w:abstractNum w:abstractNumId="7">
    <w:lvl w:ilvl="0">
      <w:start w:val="1"/>
      <w:numFmt w:val="decimal"/>
      <w:lvlText w:val="%1."/>
      <w:lvlJc w:val="start"/>
      <w:pPr>
        <w:tabs>
          <w:tab w:val="num" w:pos="360"/>
        </w:tabs>
        <w:ind w:start="360" w:hanging="360"/>
      </w:pPr>
      <w:rPr>
        <w:i/>
        <w:b/>
        <w:lang w:val="ro-RO"/>
      </w:rPr>
    </w:lvl>
  </w:abstractNum>
  <w:abstractNum w:abstractNumId="8">
    <w:lvl w:ilvl="0">
      <w:start w:val="1"/>
      <w:numFmt w:val="decimal"/>
      <w:lvlText w:val="%1."/>
      <w:lvlJc w:val="start"/>
      <w:pPr>
        <w:tabs>
          <w:tab w:val="num" w:pos="787"/>
        </w:tabs>
        <w:ind w:start="787" w:hanging="360"/>
      </w:pPr>
      <w:rPr>
        <w:sz w:val="20"/>
        <w:rFonts w:ascii="Courier New" w:hAnsi="Courier New" w:cs="Courier New"/>
      </w:rPr>
    </w:lvl>
  </w:abstractNum>
  <w:abstractNum w:abstractNumId="9">
    <w:lvl w:ilvl="0">
      <w:start w:val="1"/>
      <w:numFmt w:val="decimal"/>
      <w:lvlText w:val="%1."/>
      <w:lvlJc w:val="start"/>
      <w:pPr>
        <w:tabs>
          <w:tab w:val="num" w:pos="360"/>
        </w:tabs>
        <w:ind w:start="360" w:hanging="360"/>
      </w:pPr>
      <w:rPr>
        <w:sz w:val="24"/>
        <w:rFonts w:ascii="Times New Roman" w:hAnsi="Times New Roman" w:eastAsia="MS Mincho;ＭＳ 明朝" w:cs="Times New Roman"/>
      </w:rPr>
    </w:lvl>
  </w:abstractNum>
  <w:abstractNum w:abstractNumId="10">
    <w:lvl w:ilvl="0">
      <w:start w:val="1"/>
      <w:numFmt w:val="lowerLetter"/>
      <w:lvlText w:val="%1)"/>
      <w:lvlJc w:val="start"/>
      <w:pPr>
        <w:tabs>
          <w:tab w:val="num" w:pos="720"/>
        </w:tabs>
        <w:ind w:start="720" w:hanging="360"/>
      </w:pPr>
      <w:rPr/>
    </w:lvl>
  </w:abstractNum>
  <w:abstractNum w:abstractNumId="11">
    <w:lvl w:ilvl="0">
      <w:start w:val="1"/>
      <w:numFmt w:val="decimal"/>
      <w:lvlText w:val="%1."/>
      <w:lvlJc w:val="start"/>
      <w:pPr>
        <w:tabs>
          <w:tab w:val="num" w:pos="720"/>
        </w:tabs>
        <w:ind w:start="720" w:hanging="360"/>
      </w:pPr>
      <w:rPr>
        <w:lang w:val="ro-RO"/>
      </w:rPr>
    </w:lvl>
  </w:abstractNum>
  <w:abstractNum w:abstractNumId="12">
    <w:lvl w:ilvl="0">
      <w:start w:val="1"/>
      <w:numFmt w:val="bullet"/>
      <w:lvlText w:val="o"/>
      <w:lvlJc w:val="start"/>
      <w:pPr>
        <w:tabs>
          <w:tab w:val="num" w:pos="720"/>
        </w:tabs>
        <w:ind w:start="720" w:hanging="360"/>
      </w:pPr>
      <w:rPr>
        <w:rFonts w:ascii="Courier New" w:hAnsi="Courier New" w:cs="Courier New" w:hint="default"/>
      </w:rPr>
    </w:lvl>
  </w:abstractNum>
  <w:abstractNum w:abstractNumId="13">
    <w:lvl w:ilvl="0">
      <w:start w:val="1"/>
      <w:numFmt w:val="decimal"/>
      <w:lvlText w:val="%1."/>
      <w:lvlJc w:val="start"/>
      <w:pPr>
        <w:tabs>
          <w:tab w:val="num" w:pos="2160"/>
        </w:tabs>
        <w:ind w:start="216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88"/>
        </w:tabs>
        <w:ind w:start="2160" w:hanging="360"/>
      </w:pPr>
      <w:rPr>
        <w:rFonts w:ascii="Courier New" w:hAnsi="Courier New" w:cs="Courier New"/>
        <w:lang w:val="ro-RO"/>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14">
    <w:lvl w:ilvl="0">
      <w:start w:val="1"/>
      <w:numFmt w:val="decimal"/>
      <w:lvlText w:val="%1."/>
      <w:lvlJc w:val="start"/>
      <w:pPr>
        <w:tabs>
          <w:tab w:val="num" w:pos="720"/>
        </w:tabs>
        <w:ind w:start="720" w:hanging="360"/>
      </w:pPr>
      <w:rPr>
        <w:rFonts w:eastAsia="MS Mincho;ＭＳ 明朝"/>
      </w:rPr>
    </w:lvl>
  </w:abstractNum>
  <w:abstractNum w:abstractNumId="15">
    <w:lvl w:ilvl="0">
      <w:start w:val="1"/>
      <w:numFmt w:val="decimal"/>
      <w:lvlText w:val="%1."/>
      <w:lvlJc w:val="start"/>
      <w:pPr>
        <w:tabs>
          <w:tab w:val="num" w:pos="720"/>
        </w:tabs>
        <w:ind w:start="720" w:hanging="360"/>
      </w:pPr>
      <w:rPr>
        <w:rFonts w:eastAsia="MS Mincho;ＭＳ 明朝"/>
        <w:lang w:val="ro-RO"/>
      </w:rPr>
    </w:lvl>
  </w:abstractNum>
  <w:abstractNum w:abstractNumId="16">
    <w:lvl w:ilvl="0">
      <w:start w:val="1"/>
      <w:numFmt w:val="bullet"/>
      <w:lvlText w:val="o"/>
      <w:lvlJc w:val="start"/>
      <w:pPr>
        <w:tabs>
          <w:tab w:val="num" w:pos="720"/>
        </w:tabs>
        <w:ind w:start="720" w:hanging="360"/>
      </w:pPr>
      <w:rPr>
        <w:rFonts w:ascii="Courier New" w:hAnsi="Courier New" w:cs="Courier New" w:hint="default"/>
      </w:rPr>
    </w:lvl>
  </w:abstractNum>
  <w:abstractNum w:abstractNumId="17">
    <w:lvl w:ilvl="0">
      <w:start w:val="1"/>
      <w:numFmt w:val="bullet"/>
      <w:lvlText w:val=""/>
      <w:lvlJc w:val="start"/>
      <w:pPr>
        <w:tabs>
          <w:tab w:val="num" w:pos="360"/>
        </w:tabs>
        <w:ind w:start="360" w:hanging="360"/>
      </w:pPr>
      <w:rPr>
        <w:rFonts w:ascii="Symbol" w:hAnsi="Symbol" w:cs="Symbol" w:hint="default"/>
      </w:rPr>
    </w:lvl>
  </w:abstractNum>
  <w:abstractNum w:abstractNumId="18">
    <w:lvl w:ilvl="0">
      <w:start w:val="1"/>
      <w:numFmt w:val="bullet"/>
      <w:lvlText w:val=""/>
      <w:lvlJc w:val="start"/>
      <w:pPr>
        <w:tabs>
          <w:tab w:val="num" w:pos="720"/>
        </w:tabs>
        <w:ind w:start="720" w:hanging="360"/>
      </w:pPr>
      <w:rPr>
        <w:rFonts w:ascii="Wingdings" w:hAnsi="Wingdings" w:cs="Wingdings" w:hint="default"/>
      </w:rPr>
    </w:lvl>
  </w:abstractNum>
  <w:abstractNum w:abstractNumId="19">
    <w:lvl w:ilvl="0">
      <w:start w:val="1"/>
      <w:numFmt w:val="bullet"/>
      <w:lvlText w:val="o"/>
      <w:lvlJc w:val="start"/>
      <w:pPr>
        <w:tabs>
          <w:tab w:val="num" w:pos="720"/>
        </w:tabs>
        <w:ind w:start="720" w:hanging="360"/>
      </w:pPr>
      <w:rPr>
        <w:rFonts w:ascii="Courier New" w:hAnsi="Courier New" w:cs="Courier New"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20">
    <w:lvl w:ilvl="0">
      <w:start w:val="2"/>
      <w:numFmt w:val="decimal"/>
      <w:lvlText w:val="%1."/>
      <w:lvlJc w:val="start"/>
      <w:pPr>
        <w:tabs>
          <w:tab w:val="num" w:pos="360"/>
        </w:tabs>
        <w:ind w:start="360" w:hanging="360"/>
      </w:pPr>
      <w:rPr>
        <w:i/>
        <w:iCs/>
      </w:rPr>
    </w:lvl>
  </w:abstractNum>
  <w:abstractNum w:abstractNumId="21">
    <w:lvl w:ilvl="0">
      <w:start w:val="1"/>
      <w:numFmt w:val="decimal"/>
      <w:lvlText w:val="%1."/>
      <w:lvlJc w:val="start"/>
      <w:pPr>
        <w:tabs>
          <w:tab w:val="num" w:pos="360"/>
        </w:tabs>
        <w:ind w:start="360" w:hanging="360"/>
      </w:pPr>
      <w:rPr>
        <w:lang w:val="ro-RO"/>
      </w:rPr>
    </w:lvl>
  </w:abstractNum>
  <w:abstractNum w:abstractNumId="22">
    <w:lvl w:ilvl="0">
      <w:start w:val="1"/>
      <w:numFmt w:val="decimal"/>
      <w:lvlText w:val="%1"/>
      <w:lvlJc w:val="start"/>
      <w:pPr>
        <w:tabs>
          <w:tab w:val="num" w:pos="435"/>
        </w:tabs>
        <w:ind w:start="435" w:hanging="435"/>
      </w:pPr>
      <w:rPr/>
    </w:lvl>
    <w:lvl w:ilvl="1">
      <w:start w:val="1"/>
      <w:numFmt w:val="decimal"/>
      <w:lvlText w:val="%1.%2"/>
      <w:lvlJc w:val="start"/>
      <w:pPr>
        <w:tabs>
          <w:tab w:val="num" w:pos="435"/>
        </w:tabs>
        <w:ind w:start="435" w:hanging="435"/>
      </w:pPr>
      <w:rPr/>
    </w:lvl>
    <w:lvl w:ilvl="2">
      <w:start w:val="1"/>
      <w:numFmt w:val="decimal"/>
      <w:lvlText w:val="%1.%2.%3"/>
      <w:lvlJc w:val="start"/>
      <w:pPr>
        <w:tabs>
          <w:tab w:val="num" w:pos="720"/>
        </w:tabs>
        <w:ind w:start="720" w:hanging="720"/>
      </w:pPr>
      <w:rPr/>
    </w:lvl>
    <w:lvl w:ilvl="3">
      <w:start w:val="1"/>
      <w:numFmt w:val="decimal"/>
      <w:lvlText w:val="%1.%2.%3.%4"/>
      <w:lvlJc w:val="start"/>
      <w:pPr>
        <w:tabs>
          <w:tab w:val="num" w:pos="1080"/>
        </w:tabs>
        <w:ind w:start="1080" w:hanging="1080"/>
      </w:pPr>
      <w:rPr/>
    </w:lvl>
    <w:lvl w:ilvl="4">
      <w:start w:val="1"/>
      <w:numFmt w:val="decimal"/>
      <w:lvlText w:val="%1.%2.%3.%4.%5"/>
      <w:lvlJc w:val="start"/>
      <w:pPr>
        <w:tabs>
          <w:tab w:val="num" w:pos="1080"/>
        </w:tabs>
        <w:ind w:start="1080" w:hanging="1080"/>
      </w:pPr>
      <w:rPr/>
    </w:lvl>
    <w:lvl w:ilvl="5">
      <w:start w:val="1"/>
      <w:numFmt w:val="decimal"/>
      <w:lvlText w:val="%1.%2.%3.%4.%5.%6"/>
      <w:lvlJc w:val="start"/>
      <w:pPr>
        <w:tabs>
          <w:tab w:val="num" w:pos="1440"/>
        </w:tabs>
        <w:ind w:start="1440" w:hanging="1440"/>
      </w:pPr>
      <w:rPr/>
    </w:lvl>
    <w:lvl w:ilvl="6">
      <w:start w:val="1"/>
      <w:numFmt w:val="decimal"/>
      <w:lvlText w:val="%1.%2.%3.%4.%5.%6.%7"/>
      <w:lvlJc w:val="start"/>
      <w:pPr>
        <w:tabs>
          <w:tab w:val="num" w:pos="1800"/>
        </w:tabs>
        <w:ind w:start="1800" w:hanging="1800"/>
      </w:pPr>
      <w:rPr/>
    </w:lvl>
    <w:lvl w:ilvl="7">
      <w:start w:val="1"/>
      <w:numFmt w:val="decimal"/>
      <w:lvlText w:val="%1.%2.%3.%4.%5.%6.%7.%8"/>
      <w:lvlJc w:val="start"/>
      <w:pPr>
        <w:tabs>
          <w:tab w:val="num" w:pos="1800"/>
        </w:tabs>
        <w:ind w:start="1800" w:hanging="1800"/>
      </w:pPr>
      <w:rPr/>
    </w:lvl>
    <w:lvl w:ilvl="8">
      <w:start w:val="1"/>
      <w:numFmt w:val="decimal"/>
      <w:lvlText w:val="%1.%2.%3.%4.%5.%6.%7.%8.%9"/>
      <w:lvlJc w:val="start"/>
      <w:pPr>
        <w:tabs>
          <w:tab w:val="num" w:pos="2160"/>
        </w:tabs>
        <w:ind w:start="2160" w:hanging="2160"/>
      </w:pPr>
      <w:rPr/>
    </w:lvl>
  </w:abstractNum>
  <w:abstractNum w:abstractNumId="23">
    <w:lvl w:ilvl="0">
      <w:start w:val="1"/>
      <w:numFmt w:val="bullet"/>
      <w:lvlText w:val=""/>
      <w:lvlJc w:val="start"/>
      <w:pPr>
        <w:tabs>
          <w:tab w:val="num" w:pos="720"/>
        </w:tabs>
        <w:ind w:start="720" w:hanging="360"/>
      </w:pPr>
      <w:rPr>
        <w:rFonts w:ascii="Symbol" w:hAnsi="Symbol" w:cs="Symbol" w:hint="default"/>
      </w:rPr>
    </w:lvl>
    <w:lvl w:ilvl="1">
      <w:start w:val="1"/>
      <w:numFmt w:val="lowerLetter"/>
      <w:lvlText w:val="%2)"/>
      <w:lvlJc w:val="start"/>
      <w:pPr>
        <w:tabs>
          <w:tab w:val="num" w:pos="1440"/>
        </w:tabs>
        <w:ind w:start="1440" w:hanging="360"/>
      </w:pPr>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24">
    <w:lvl w:ilvl="0">
      <w:start w:val="1"/>
      <w:numFmt w:val="bullet"/>
      <w:lvlText w:val="o"/>
      <w:lvlJc w:val="start"/>
      <w:pPr>
        <w:tabs>
          <w:tab w:val="num" w:pos="720"/>
        </w:tabs>
        <w:ind w:start="720" w:hanging="360"/>
      </w:pPr>
      <w:rPr>
        <w:rFonts w:ascii="Courier New" w:hAnsi="Courier New" w:cs="Courier New"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25">
    <w:lvl w:ilvl="0">
      <w:start w:val="1"/>
      <w:numFmt w:val="decimal"/>
      <w:lvlText w:val="%1."/>
      <w:lvlJc w:val="start"/>
      <w:pPr>
        <w:tabs>
          <w:tab w:val="num" w:pos="1440"/>
        </w:tabs>
        <w:ind w:start="1440" w:hanging="360"/>
      </w:pPr>
      <w:rPr/>
    </w:lvl>
  </w:abstractNum>
  <w:abstractNum w:abstractNumId="26">
    <w:lvl w:ilvl="0">
      <w:start w:val="1"/>
      <w:numFmt w:val="bullet"/>
      <w:lvlText w:val="o"/>
      <w:lvlJc w:val="start"/>
      <w:pPr>
        <w:tabs>
          <w:tab w:val="num" w:pos="780"/>
        </w:tabs>
        <w:ind w:start="780" w:hanging="360"/>
      </w:pPr>
      <w:rPr>
        <w:rFonts w:ascii="Courier New" w:hAnsi="Courier New" w:cs="Courier New" w:hint="default"/>
      </w:rPr>
    </w:lvl>
  </w:abstractNum>
  <w:abstractNum w:abstractNumId="27">
    <w:lvl w:ilvl="0">
      <w:start w:val="1"/>
      <w:numFmt w:val="decimal"/>
      <w:lvlText w:val="%1."/>
      <w:lvlJc w:val="start"/>
      <w:pPr>
        <w:tabs>
          <w:tab w:val="num" w:pos="1080"/>
        </w:tabs>
        <w:ind w:start="1080" w:hanging="360"/>
      </w:pPr>
      <w:rPr>
        <w:rFonts w:ascii="Courier New" w:hAnsi="Courier New" w:cs="Courier New"/>
        <w:lang w:val="ro-RO"/>
      </w:rPr>
    </w:lvl>
  </w:abstractNum>
  <w:abstractNum w:abstractNumId="28">
    <w:lvl w:ilvl="0">
      <w:start w:val="1"/>
      <w:numFmt w:val="lowerLetter"/>
      <w:lvlText w:val="%1)"/>
      <w:lvlJc w:val="start"/>
      <w:pPr>
        <w:tabs>
          <w:tab w:val="num" w:pos="1440"/>
        </w:tabs>
        <w:ind w:start="1440" w:hanging="360"/>
      </w:pPr>
      <w:rPr>
        <w:rFonts w:ascii="Courier New" w:hAnsi="Courier New" w:cs="Courier New"/>
      </w:rPr>
    </w:lvl>
  </w:abstractNum>
  <w:abstractNum w:abstractNumId="29">
    <w:lvl w:ilvl="0">
      <w:start w:val="1"/>
      <w:numFmt w:val="decimal"/>
      <w:lvlText w:val="%1."/>
      <w:lvlJc w:val="start"/>
      <w:pPr>
        <w:tabs>
          <w:tab w:val="num" w:pos="720"/>
        </w:tabs>
        <w:ind w:start="720" w:hanging="360"/>
      </w:pPr>
      <w:rPr/>
    </w:lvl>
  </w:abstractNum>
  <w:abstractNum w:abstractNumId="30">
    <w:lvl w:ilvl="0">
      <w:start w:val="1"/>
      <w:numFmt w:val="bullet"/>
      <w:lvlText w:val="o"/>
      <w:lvlJc w:val="start"/>
      <w:pPr>
        <w:tabs>
          <w:tab w:val="num" w:pos="720"/>
        </w:tabs>
        <w:ind w:start="720" w:hanging="360"/>
      </w:pPr>
      <w:rPr>
        <w:rFonts w:ascii="Courier New" w:hAnsi="Courier New" w:cs="Courier New" w:hint="default"/>
      </w:rPr>
    </w:lvl>
  </w:abstractNum>
  <w:abstractNum w:abstractNumId="31">
    <w:lvl w:ilvl="0">
      <w:start w:val="1"/>
      <w:numFmt w:val="bullet"/>
      <w:lvlText w:val="o"/>
      <w:lvlJc w:val="start"/>
      <w:pPr>
        <w:tabs>
          <w:tab w:val="num" w:pos="780"/>
        </w:tabs>
        <w:ind w:start="780" w:hanging="360"/>
      </w:pPr>
      <w:rPr>
        <w:rFonts w:ascii="Courier New" w:hAnsi="Courier New" w:cs="Courier New" w:hint="default"/>
      </w:rPr>
    </w:lvl>
    <w:lvl w:ilvl="1">
      <w:start w:val="1"/>
      <w:numFmt w:val="bullet"/>
      <w:lvlText w:val="o"/>
      <w:lvlJc w:val="start"/>
      <w:pPr>
        <w:tabs>
          <w:tab w:val="num" w:pos="1500"/>
        </w:tabs>
        <w:ind w:start="1500" w:hanging="360"/>
      </w:pPr>
      <w:rPr>
        <w:rFonts w:ascii="Courier New" w:hAnsi="Courier New" w:cs="Courier New" w:hint="default"/>
      </w:rPr>
    </w:lvl>
    <w:lvl w:ilvl="2">
      <w:start w:val="1"/>
      <w:numFmt w:val="bullet"/>
      <w:lvlText w:val=""/>
      <w:lvlJc w:val="start"/>
      <w:pPr>
        <w:tabs>
          <w:tab w:val="num" w:pos="2220"/>
        </w:tabs>
        <w:ind w:start="2220" w:hanging="360"/>
      </w:pPr>
      <w:rPr>
        <w:rFonts w:ascii="Wingdings" w:hAnsi="Wingdings" w:cs="Wingdings" w:hint="default"/>
      </w:rPr>
    </w:lvl>
    <w:lvl w:ilvl="3">
      <w:start w:val="1"/>
      <w:numFmt w:val="bullet"/>
      <w:lvlText w:val=""/>
      <w:lvlJc w:val="start"/>
      <w:pPr>
        <w:tabs>
          <w:tab w:val="num" w:pos="2940"/>
        </w:tabs>
        <w:ind w:start="2940" w:hanging="360"/>
      </w:pPr>
      <w:rPr>
        <w:rFonts w:ascii="Symbol" w:hAnsi="Symbol" w:cs="Symbol" w:hint="default"/>
      </w:rPr>
    </w:lvl>
    <w:lvl w:ilvl="4">
      <w:start w:val="1"/>
      <w:numFmt w:val="bullet"/>
      <w:lvlText w:val="o"/>
      <w:lvlJc w:val="start"/>
      <w:pPr>
        <w:tabs>
          <w:tab w:val="num" w:pos="3660"/>
        </w:tabs>
        <w:ind w:start="3660" w:hanging="360"/>
      </w:pPr>
      <w:rPr>
        <w:rFonts w:ascii="Courier New" w:hAnsi="Courier New" w:cs="Courier New" w:hint="default"/>
      </w:rPr>
    </w:lvl>
    <w:lvl w:ilvl="5">
      <w:start w:val="1"/>
      <w:numFmt w:val="bullet"/>
      <w:lvlText w:val=""/>
      <w:lvlJc w:val="start"/>
      <w:pPr>
        <w:tabs>
          <w:tab w:val="num" w:pos="4380"/>
        </w:tabs>
        <w:ind w:start="4380" w:hanging="360"/>
      </w:pPr>
      <w:rPr>
        <w:rFonts w:ascii="Wingdings" w:hAnsi="Wingdings" w:cs="Wingdings" w:hint="default"/>
      </w:rPr>
    </w:lvl>
    <w:lvl w:ilvl="6">
      <w:start w:val="1"/>
      <w:numFmt w:val="bullet"/>
      <w:lvlText w:val=""/>
      <w:lvlJc w:val="start"/>
      <w:pPr>
        <w:tabs>
          <w:tab w:val="num" w:pos="5100"/>
        </w:tabs>
        <w:ind w:start="5100" w:hanging="360"/>
      </w:pPr>
      <w:rPr>
        <w:rFonts w:ascii="Symbol" w:hAnsi="Symbol" w:cs="Symbol" w:hint="default"/>
      </w:rPr>
    </w:lvl>
    <w:lvl w:ilvl="7">
      <w:start w:val="1"/>
      <w:numFmt w:val="bullet"/>
      <w:lvlText w:val="o"/>
      <w:lvlJc w:val="start"/>
      <w:pPr>
        <w:tabs>
          <w:tab w:val="num" w:pos="5820"/>
        </w:tabs>
        <w:ind w:start="5820" w:hanging="360"/>
      </w:pPr>
      <w:rPr>
        <w:rFonts w:ascii="Courier New" w:hAnsi="Courier New" w:cs="Courier New" w:hint="default"/>
      </w:rPr>
    </w:lvl>
    <w:lvl w:ilvl="8">
      <w:start w:val="1"/>
      <w:numFmt w:val="bullet"/>
      <w:lvlText w:val=""/>
      <w:lvlJc w:val="start"/>
      <w:pPr>
        <w:tabs>
          <w:tab w:val="num" w:pos="6540"/>
        </w:tabs>
        <w:ind w:start="6540" w:hanging="360"/>
      </w:pPr>
      <w:rPr>
        <w:rFonts w:ascii="Wingdings" w:hAnsi="Wingdings" w:cs="Wingdings" w:hint="default"/>
      </w:rPr>
    </w:lvl>
  </w:abstractNum>
  <w:abstractNum w:abstractNumId="32">
    <w:lvl w:ilvl="0">
      <w:start w:val="1"/>
      <w:numFmt w:val="bullet"/>
      <w:lvlText w:val="o"/>
      <w:lvlJc w:val="start"/>
      <w:pPr>
        <w:tabs>
          <w:tab w:val="num" w:pos="720"/>
        </w:tabs>
        <w:ind w:start="720" w:hanging="360"/>
      </w:pPr>
      <w:rPr>
        <w:rFonts w:ascii="Courier New" w:hAnsi="Courier New" w:cs="Courier New" w:hint="default"/>
      </w:rPr>
    </w:lvl>
  </w:abstractNum>
  <w:abstractNum w:abstractNumId="33">
    <w:lvl w:ilvl="0">
      <w:start w:val="1"/>
      <w:numFmt w:val="bullet"/>
      <w:lvlText w:val="o"/>
      <w:lvlJc w:val="start"/>
      <w:pPr>
        <w:tabs>
          <w:tab w:val="num" w:pos="720"/>
        </w:tabs>
        <w:ind w:start="720" w:hanging="360"/>
      </w:pPr>
      <w:rPr>
        <w:rFonts w:ascii="Courier New" w:hAnsi="Courier New" w:cs="Courier New" w:hint="default"/>
      </w:rPr>
    </w:lvl>
  </w:abstractNum>
  <w:abstractNum w:abstractNumId="34">
    <w:lvl w:ilvl="0">
      <w:start w:val="1"/>
      <w:numFmt w:val="decimal"/>
      <w:lvlText w:val="%1."/>
      <w:lvlJc w:val="start"/>
      <w:pPr>
        <w:tabs>
          <w:tab w:val="num" w:pos="648"/>
        </w:tabs>
        <w:ind w:start="648" w:hanging="360"/>
      </w:pPr>
      <w:rPr>
        <w:sz w:val="24"/>
        <w:szCs w:val="24"/>
        <w:rFonts w:ascii="Arial" w:hAnsi="Arial" w:cs="Arial"/>
        <w:lang w:val="ro-RO"/>
      </w:rPr>
    </w:lvl>
    <w:lvl w:ilvl="1">
      <w:start w:val="1"/>
      <w:numFmt w:val="lowerLetter"/>
      <w:lvlText w:val="%2."/>
      <w:lvlJc w:val="start"/>
      <w:pPr>
        <w:tabs>
          <w:tab w:val="num" w:pos="1368"/>
        </w:tabs>
        <w:ind w:start="1368" w:hanging="360"/>
      </w:pPr>
      <w:rPr>
        <w:sz w:val="24"/>
        <w:szCs w:val="24"/>
        <w:rFonts w:ascii="Arial" w:hAnsi="Arial" w:cs="Arial"/>
        <w:lang w:val="ro-RO"/>
      </w:rPr>
    </w:lvl>
    <w:lvl w:ilvl="2">
      <w:start w:val="1"/>
      <w:numFmt w:val="lowerRoman"/>
      <w:lvlText w:val="%3."/>
      <w:lvlJc w:val="end"/>
      <w:pPr>
        <w:tabs>
          <w:tab w:val="num" w:pos="2088"/>
        </w:tabs>
        <w:ind w:start="2088" w:hanging="180"/>
      </w:pPr>
      <w:rPr/>
    </w:lvl>
    <w:lvl w:ilvl="3">
      <w:start w:val="1"/>
      <w:numFmt w:val="decimal"/>
      <w:lvlText w:val="%4."/>
      <w:lvlJc w:val="start"/>
      <w:pPr>
        <w:tabs>
          <w:tab w:val="num" w:pos="2808"/>
        </w:tabs>
        <w:ind w:start="2808" w:hanging="360"/>
      </w:pPr>
      <w:rPr/>
    </w:lvl>
    <w:lvl w:ilvl="4">
      <w:start w:val="1"/>
      <w:numFmt w:val="lowerLetter"/>
      <w:lvlText w:val="%5."/>
      <w:lvlJc w:val="start"/>
      <w:pPr>
        <w:tabs>
          <w:tab w:val="num" w:pos="3528"/>
        </w:tabs>
        <w:ind w:start="3528" w:hanging="360"/>
      </w:pPr>
      <w:rPr/>
    </w:lvl>
    <w:lvl w:ilvl="5">
      <w:start w:val="1"/>
      <w:numFmt w:val="lowerRoman"/>
      <w:lvlText w:val="%6."/>
      <w:lvlJc w:val="end"/>
      <w:pPr>
        <w:tabs>
          <w:tab w:val="num" w:pos="4248"/>
        </w:tabs>
        <w:ind w:start="4248" w:hanging="180"/>
      </w:pPr>
      <w:rPr/>
    </w:lvl>
    <w:lvl w:ilvl="6">
      <w:start w:val="1"/>
      <w:numFmt w:val="decimal"/>
      <w:lvlText w:val="%7."/>
      <w:lvlJc w:val="start"/>
      <w:pPr>
        <w:tabs>
          <w:tab w:val="num" w:pos="4968"/>
        </w:tabs>
        <w:ind w:start="4968" w:hanging="360"/>
      </w:pPr>
      <w:rPr/>
    </w:lvl>
    <w:lvl w:ilvl="7">
      <w:start w:val="1"/>
      <w:numFmt w:val="lowerLetter"/>
      <w:lvlText w:val="%8."/>
      <w:lvlJc w:val="start"/>
      <w:pPr>
        <w:tabs>
          <w:tab w:val="num" w:pos="5688"/>
        </w:tabs>
        <w:ind w:start="5688" w:hanging="360"/>
      </w:pPr>
      <w:rPr/>
    </w:lvl>
    <w:lvl w:ilvl="8">
      <w:start w:val="1"/>
      <w:numFmt w:val="lowerRoman"/>
      <w:lvlText w:val="%9."/>
      <w:lvlJc w:val="end"/>
      <w:pPr>
        <w:tabs>
          <w:tab w:val="num" w:pos="6408"/>
        </w:tabs>
        <w:ind w:start="6408"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99"/>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Droid Sans Devanagari"/>
        <w:szCs w:val="24"/>
        <w:lang w:val="ro-RO"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Titlu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Titlu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Titlu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Titlu4">
    <w:name w:val="Heading 4"/>
    <w:basedOn w:val="Normal"/>
    <w:next w:val="Normal"/>
    <w:qFormat/>
    <w:pPr>
      <w:keepNext w:val="true"/>
      <w:numPr>
        <w:ilvl w:val="3"/>
        <w:numId w:val="1"/>
      </w:numPr>
      <w:spacing w:before="240" w:after="60"/>
      <w:outlineLvl w:val="3"/>
    </w:pPr>
    <w:rPr>
      <w:b/>
      <w:bCs/>
      <w:sz w:val="28"/>
      <w:szCs w:val="28"/>
    </w:rPr>
  </w:style>
  <w:style w:type="paragraph" w:styleId="Titlu5">
    <w:name w:val="Heading 5"/>
    <w:basedOn w:val="Normal"/>
    <w:next w:val="Normal"/>
    <w:qFormat/>
    <w:pPr>
      <w:numPr>
        <w:ilvl w:val="4"/>
        <w:numId w:val="1"/>
      </w:numPr>
      <w:spacing w:before="240" w:after="60"/>
      <w:outlineLvl w:val="4"/>
    </w:pPr>
    <w:rPr>
      <w:b/>
      <w:bCs/>
      <w:i/>
      <w:iCs/>
      <w:sz w:val="26"/>
      <w:szCs w:val="26"/>
    </w:rPr>
  </w:style>
  <w:style w:type="paragraph" w:styleId="Titlu6">
    <w:name w:val="Heading 6"/>
    <w:basedOn w:val="Normal"/>
    <w:next w:val="Normal"/>
    <w:qFormat/>
    <w:pPr>
      <w:numPr>
        <w:ilvl w:val="5"/>
        <w:numId w:val="1"/>
      </w:numPr>
      <w:spacing w:before="240" w:after="60"/>
      <w:outlineLvl w:val="5"/>
    </w:pPr>
    <w:rPr>
      <w:b/>
      <w:bCs/>
      <w:sz w:val="22"/>
      <w:szCs w:val="22"/>
    </w:rPr>
  </w:style>
  <w:style w:type="paragraph" w:styleId="Titlu7">
    <w:name w:val="Heading 7"/>
    <w:basedOn w:val="Normal"/>
    <w:next w:val="Normal"/>
    <w:qFormat/>
    <w:pPr>
      <w:numPr>
        <w:ilvl w:val="6"/>
        <w:numId w:val="1"/>
      </w:numPr>
      <w:spacing w:before="240" w:after="60"/>
      <w:outlineLvl w:val="6"/>
    </w:pPr>
    <w:rPr/>
  </w:style>
  <w:style w:type="paragraph" w:styleId="Titlu8">
    <w:name w:val="Heading 8"/>
    <w:basedOn w:val="Normal"/>
    <w:next w:val="Normal"/>
    <w:qFormat/>
    <w:pPr>
      <w:numPr>
        <w:ilvl w:val="7"/>
        <w:numId w:val="1"/>
      </w:numPr>
      <w:spacing w:before="240" w:after="60"/>
      <w:outlineLvl w:val="7"/>
    </w:pPr>
    <w:rPr>
      <w:i/>
      <w:iCs/>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5">
    <w:name w:val="WW8Num1z5"/>
    <w:qFormat/>
    <w:rPr>
      <w:rFonts w:ascii="Wingdings" w:hAnsi="Wingdings" w:cs="Wingdings"/>
    </w:rPr>
  </w:style>
  <w:style w:type="character" w:styleId="WW8Num2z0">
    <w:name w:val="WW8Num2z0"/>
    <w:qFormat/>
    <w:rPr>
      <w:rFonts w:ascii="Arial" w:hAnsi="Arial" w:cs="Arial"/>
      <w:bCs/>
      <w:lang w:val="ro-RO"/>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Courier New" w:hAnsi="Courier New" w:cs="Courier New"/>
      <w:lang w:val="ro-RO"/>
    </w:rPr>
  </w:style>
  <w:style w:type="character" w:styleId="WW8Num3z2">
    <w:name w:val="WW8Num3z2"/>
    <w:qFormat/>
    <w:rPr>
      <w:rFonts w:ascii="Symbol" w:hAnsi="Symbol" w:cs="Symbol"/>
    </w:rPr>
  </w:style>
  <w:style w:type="character" w:styleId="WW8Num3z5">
    <w:name w:val="WW8Num3z5"/>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style>
  <w:style w:type="character" w:styleId="WW8Num4z2">
    <w:name w:val="WW8Num4z2"/>
    <w:qFormat/>
    <w:rPr>
      <w:rFonts w:ascii="Wingdings" w:hAnsi="Wingdings" w:cs="Wingdings"/>
    </w:rPr>
  </w:style>
  <w:style w:type="character" w:styleId="WW8Num4z4">
    <w:name w:val="WW8Num4z4"/>
    <w:qFormat/>
    <w:rPr>
      <w:rFonts w:ascii="Courier New" w:hAnsi="Courier New" w:cs="Courier New"/>
    </w:rPr>
  </w:style>
  <w:style w:type="character" w:styleId="WW8Num5z0">
    <w:name w:val="WW8Num5z0"/>
    <w:qFormat/>
    <w:rPr>
      <w:rFonts w:ascii="Times New Roman" w:hAnsi="Times New Roman" w:eastAsia="MS Mincho;ＭＳ 明朝" w:cs="Times New Roman"/>
      <w:sz w:val="24"/>
      <w:szCs w:val="24"/>
      <w:lang w:val="ro-RO"/>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5">
    <w:name w:val="WW8Num6z5"/>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eastAsia="MS Mincho;ＭＳ 明朝" w:cs="Symbol"/>
      <w:sz w:val="20"/>
      <w:lang w:val="ro-RO"/>
    </w:rPr>
  </w:style>
  <w:style w:type="character" w:styleId="WW8Num8z1">
    <w:name w:val="WW8Num8z1"/>
    <w:qFormat/>
    <w:rPr>
      <w:rFonts w:ascii="Courier New" w:hAnsi="Courier New" w:cs="Courier New"/>
    </w:rPr>
  </w:style>
  <w:style w:type="character" w:styleId="WW8Num8z5">
    <w:name w:val="WW8Num8z5"/>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b/>
      <w:i/>
      <w:lang w:val="ro-RO"/>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Courier New" w:hAnsi="Courier New" w:cs="Courier New"/>
      <w:sz w:val="20"/>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Times New Roman" w:hAnsi="Times New Roman" w:eastAsia="MS Mincho;ＭＳ 明朝" w:cs="Times New Roman"/>
      <w:sz w:val="24"/>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rFonts w:ascii="Symbol" w:hAnsi="Symbol" w:cs="Symbol"/>
    </w:rPr>
  </w:style>
  <w:style w:type="character" w:styleId="WW8Num19z4">
    <w:name w:val="WW8Num19z4"/>
    <w:qFormat/>
    <w:rPr>
      <w:rFonts w:ascii="Courier New" w:hAnsi="Courier New" w:cs="Courier New"/>
    </w:rPr>
  </w:style>
  <w:style w:type="character" w:styleId="WW8Num19z5">
    <w:name w:val="WW8Num19z5"/>
    <w:qFormat/>
    <w:rPr>
      <w:rFonts w:ascii="Wingdings" w:hAnsi="Wingdings" w:cs="Wingdings"/>
    </w:rPr>
  </w:style>
  <w:style w:type="character" w:styleId="WW8Num20z0">
    <w:name w:val="WW8Num20z0"/>
    <w:qFormat/>
    <w:rPr>
      <w:lang w:val="ro-RO"/>
    </w:rPr>
  </w:style>
  <w:style w:type="character" w:styleId="WW8Num20z1">
    <w:name w:val="WW8Num20z1"/>
    <w:qFormat/>
    <w:rPr/>
  </w:style>
  <w:style w:type="character" w:styleId="WW8Num20z2">
    <w:name w:val="WW8Num20z2"/>
    <w:qFormat/>
    <w:rPr>
      <w:rFonts w:ascii="Wingdings" w:hAnsi="Wingdings" w:cs="Wingdings"/>
    </w:rPr>
  </w:style>
  <w:style w:type="character" w:styleId="WW8Num20z4">
    <w:name w:val="WW8Num20z4"/>
    <w:qFormat/>
    <w:rPr>
      <w:rFonts w:ascii="Courier New" w:hAnsi="Courier New" w:cs="Courier New"/>
    </w:rPr>
  </w:style>
  <w:style w:type="character" w:styleId="WW8Num20z6">
    <w:name w:val="WW8Num20z6"/>
    <w:qFormat/>
    <w:rPr>
      <w:rFonts w:ascii="Symbol" w:hAnsi="Symbol" w:cs="Symbol"/>
    </w:rPr>
  </w:style>
  <w:style w:type="character" w:styleId="WW8Num21z0">
    <w:name w:val="WW8Num21z0"/>
    <w:qFormat/>
    <w:rPr>
      <w:rFonts w:ascii="Courier New" w:hAnsi="Courier New" w:cs="Courier New"/>
      <w:lang w:val="ro-RO"/>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2z1">
    <w:name w:val="WW8Num22z1"/>
    <w:qFormat/>
    <w:rPr/>
  </w:style>
  <w:style w:type="character" w:styleId="WW8Num22z2">
    <w:name w:val="WW8Num22z2"/>
    <w:qFormat/>
    <w:rPr>
      <w:rFonts w:ascii="Courier New" w:hAnsi="Courier New" w:cs="Courier New"/>
      <w:lang w:val="ro-RO"/>
    </w:rPr>
  </w:style>
  <w:style w:type="character" w:styleId="WW8Num22z3">
    <w:name w:val="WW8Num22z3"/>
    <w:qFormat/>
    <w:rPr>
      <w:rFonts w:ascii="Symbol" w:hAnsi="Symbol" w:cs="Symbol"/>
    </w:rPr>
  </w:style>
  <w:style w:type="character" w:styleId="WW8Num22z4">
    <w:name w:val="WW8Num22z4"/>
    <w:qFormat/>
    <w:rPr>
      <w:rFonts w:ascii="Courier New" w:hAnsi="Courier New" w:cs="Courier New"/>
    </w:rPr>
  </w:style>
  <w:style w:type="character" w:styleId="WW8Num22z5">
    <w:name w:val="WW8Num22z5"/>
    <w:qFormat/>
    <w:rPr>
      <w:rFonts w:ascii="Wingdings" w:hAnsi="Wingdings" w:cs="Wingdings"/>
    </w:rPr>
  </w:style>
  <w:style w:type="character" w:styleId="WW8Num23z0">
    <w:name w:val="WW8Num23z0"/>
    <w:qFormat/>
    <w:rPr>
      <w:rFonts w:eastAsia="MS Mincho;ＭＳ 明朝"/>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eastAsia="MS Mincho;ＭＳ 明朝"/>
      <w:lang w:val="ro-RO"/>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rFonts w:ascii="Courier New" w:hAnsi="Courier New" w:cs="Courier New"/>
    </w:rPr>
  </w:style>
  <w:style w:type="character" w:styleId="WW8Num25z1">
    <w:name w:val="WW8Num25z1"/>
    <w:qFormat/>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Symbol" w:hAnsi="Symbol" w:cs="Symbol"/>
      <w:sz w:val="20"/>
      <w:lang w:val="ro-RO"/>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Wingdings" w:hAnsi="Wingdings" w:cs="Wingdings"/>
      <w:sz w:val="22"/>
    </w:rPr>
  </w:style>
  <w:style w:type="character" w:styleId="WW8Num27z1">
    <w:name w:val="WW8Num27z1"/>
    <w:qFormat/>
    <w:rPr>
      <w:rFonts w:ascii="Courier New" w:hAnsi="Courier New" w:cs="Courier New"/>
    </w:rPr>
  </w:style>
  <w:style w:type="character" w:styleId="WW8Num27z3">
    <w:name w:val="WW8Num27z3"/>
    <w:qFormat/>
    <w:rPr>
      <w:rFonts w:ascii="Symbol" w:hAnsi="Symbol" w:cs="Symbol"/>
    </w:rPr>
  </w:style>
  <w:style w:type="character" w:styleId="WW8Num28z0">
    <w:name w:val="WW8Num28z0"/>
    <w:qFormat/>
    <w:rPr>
      <w:rFonts w:ascii="Courier New" w:hAnsi="Courier New" w:cs="Courier New"/>
      <w:lang w:val="ro-RO"/>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Symbol" w:hAnsi="Symbol" w:cs="Symbol"/>
    </w:rPr>
  </w:style>
  <w:style w:type="character" w:styleId="WW8Num29z1">
    <w:name w:val="WW8Num29z1"/>
    <w:qFormat/>
    <w:rPr/>
  </w:style>
  <w:style w:type="character" w:styleId="WW8Num29z2">
    <w:name w:val="WW8Num29z2"/>
    <w:qFormat/>
    <w:rPr>
      <w:rFonts w:ascii="Wingdings" w:hAnsi="Wingdings" w:cs="Wingdings"/>
    </w:rPr>
  </w:style>
  <w:style w:type="character" w:styleId="WW8Num29z4">
    <w:name w:val="WW8Num29z4"/>
    <w:qFormat/>
    <w:rPr>
      <w:rFonts w:ascii="Courier New" w:hAnsi="Courier New" w:cs="Courier New"/>
    </w:rPr>
  </w:style>
  <w:style w:type="character" w:styleId="WW8Num30z0">
    <w:name w:val="WW8Num30z0"/>
    <w:qFormat/>
    <w:rPr>
      <w:i/>
      <w:iCs/>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lang w:val="ro-RO"/>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style>
  <w:style w:type="character" w:styleId="WW8Num34z0">
    <w:name w:val="WW8Num34z0"/>
    <w:qFormat/>
    <w:rPr>
      <w:rFonts w:ascii="Symbol" w:hAnsi="Symbol" w:cs="Symbol"/>
    </w:rPr>
  </w:style>
  <w:style w:type="character" w:styleId="WW8Num34z1">
    <w:name w:val="WW8Num34z1"/>
    <w:qFormat/>
    <w:rPr/>
  </w:style>
  <w:style w:type="character" w:styleId="WW8Num34z2">
    <w:name w:val="WW8Num34z2"/>
    <w:qFormat/>
    <w:rPr>
      <w:rFonts w:ascii="Wingdings" w:hAnsi="Wingdings" w:cs="Wingdings"/>
    </w:rPr>
  </w:style>
  <w:style w:type="character" w:styleId="WW8Num34z4">
    <w:name w:val="WW8Num34z4"/>
    <w:qFormat/>
    <w:rPr>
      <w:rFonts w:ascii="Courier New" w:hAnsi="Courier New" w:cs="Courier New"/>
    </w:rPr>
  </w:style>
  <w:style w:type="character" w:styleId="WW8Num35z0">
    <w:name w:val="WW8Num35z0"/>
    <w:qFormat/>
    <w:rPr>
      <w:rFonts w:ascii="Courier New" w:hAnsi="Courier New" w:cs="Courier New"/>
      <w:lang w:val="ro-RO"/>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style>
  <w:style w:type="character" w:styleId="WW8Num37z1">
    <w:name w:val="WW8Num37z1"/>
    <w:qFormat/>
    <w:rPr/>
  </w:style>
  <w:style w:type="character" w:styleId="WW8Num37z2">
    <w:name w:val="WW8Num37z2"/>
    <w:qFormat/>
    <w:rPr/>
  </w:style>
  <w:style w:type="character" w:styleId="WW8Num37z3">
    <w:name w:val="WW8Num37z3"/>
    <w:qFormat/>
    <w:rPr/>
  </w:style>
  <w:style w:type="character" w:styleId="WW8Num37z4">
    <w:name w:val="WW8Num37z4"/>
    <w:qFormat/>
    <w:rPr/>
  </w:style>
  <w:style w:type="character" w:styleId="WW8Num37z5">
    <w:name w:val="WW8Num37z5"/>
    <w:qFormat/>
    <w:rPr/>
  </w:style>
  <w:style w:type="character" w:styleId="WW8Num37z6">
    <w:name w:val="WW8Num37z6"/>
    <w:qFormat/>
    <w:rPr/>
  </w:style>
  <w:style w:type="character" w:styleId="WW8Num37z7">
    <w:name w:val="WW8Num37z7"/>
    <w:qFormat/>
    <w:rPr/>
  </w:style>
  <w:style w:type="character" w:styleId="WW8Num37z8">
    <w:name w:val="WW8Num37z8"/>
    <w:qFormat/>
    <w:rPr/>
  </w:style>
  <w:style w:type="character" w:styleId="WW8Num38z0">
    <w:name w:val="WW8Num38z0"/>
    <w:qFormat/>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rFonts w:ascii="Courier New" w:hAnsi="Courier New" w:cs="Courier New"/>
      <w:lang w:val="ro-RO"/>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41z0">
    <w:name w:val="WW8Num41z0"/>
    <w:qFormat/>
    <w:rPr>
      <w:rFonts w:ascii="Courier New" w:hAnsi="Courier New" w:cs="Courier New"/>
      <w:lang w:val="ro-RO"/>
    </w:rPr>
  </w:style>
  <w:style w:type="character" w:styleId="WW8Num41z1">
    <w:name w:val="WW8Num41z1"/>
    <w:qFormat/>
    <w:rPr/>
  </w:style>
  <w:style w:type="character" w:styleId="WW8Num41z2">
    <w:name w:val="WW8Num41z2"/>
    <w:qFormat/>
    <w:rPr/>
  </w:style>
  <w:style w:type="character" w:styleId="WW8Num41z3">
    <w:name w:val="WW8Num41z3"/>
    <w:qFormat/>
    <w:rPr/>
  </w:style>
  <w:style w:type="character" w:styleId="WW8Num41z4">
    <w:name w:val="WW8Num41z4"/>
    <w:qFormat/>
    <w:rPr/>
  </w:style>
  <w:style w:type="character" w:styleId="WW8Num41z5">
    <w:name w:val="WW8Num41z5"/>
    <w:qFormat/>
    <w:rPr/>
  </w:style>
  <w:style w:type="character" w:styleId="WW8Num41z6">
    <w:name w:val="WW8Num41z6"/>
    <w:qFormat/>
    <w:rPr/>
  </w:style>
  <w:style w:type="character" w:styleId="WW8Num41z7">
    <w:name w:val="WW8Num41z7"/>
    <w:qFormat/>
    <w:rPr/>
  </w:style>
  <w:style w:type="character" w:styleId="WW8Num41z8">
    <w:name w:val="WW8Num41z8"/>
    <w:qFormat/>
    <w:rPr/>
  </w:style>
  <w:style w:type="character" w:styleId="WW8Num42z0">
    <w:name w:val="WW8Num42z0"/>
    <w:qFormat/>
    <w:rPr>
      <w:rFonts w:ascii="Courier New" w:hAnsi="Courier New" w:cs="Courier New"/>
    </w:rPr>
  </w:style>
  <w:style w:type="character" w:styleId="WW8Num42z1">
    <w:name w:val="WW8Num42z1"/>
    <w:qFormat/>
    <w:rPr/>
  </w:style>
  <w:style w:type="character" w:styleId="WW8Num42z2">
    <w:name w:val="WW8Num42z2"/>
    <w:qFormat/>
    <w:rPr/>
  </w:style>
  <w:style w:type="character" w:styleId="WW8Num42z3">
    <w:name w:val="WW8Num42z3"/>
    <w:qFormat/>
    <w:rPr/>
  </w:style>
  <w:style w:type="character" w:styleId="WW8Num42z4">
    <w:name w:val="WW8Num42z4"/>
    <w:qFormat/>
    <w:rPr/>
  </w:style>
  <w:style w:type="character" w:styleId="WW8Num42z5">
    <w:name w:val="WW8Num42z5"/>
    <w:qFormat/>
    <w:rPr/>
  </w:style>
  <w:style w:type="character" w:styleId="WW8Num42z6">
    <w:name w:val="WW8Num42z6"/>
    <w:qFormat/>
    <w:rPr/>
  </w:style>
  <w:style w:type="character" w:styleId="WW8Num42z7">
    <w:name w:val="WW8Num42z7"/>
    <w:qFormat/>
    <w:rPr/>
  </w:style>
  <w:style w:type="character" w:styleId="WW8Num42z8">
    <w:name w:val="WW8Num42z8"/>
    <w:qFormat/>
    <w:rPr/>
  </w:style>
  <w:style w:type="character" w:styleId="WW8Num43z0">
    <w:name w:val="WW8Num43z0"/>
    <w:qFormat/>
    <w:rPr/>
  </w:style>
  <w:style w:type="character" w:styleId="WW8Num43z1">
    <w:name w:val="WW8Num43z1"/>
    <w:qFormat/>
    <w:rPr/>
  </w:style>
  <w:style w:type="character" w:styleId="WW8Num43z2">
    <w:name w:val="WW8Num43z2"/>
    <w:qFormat/>
    <w:rPr/>
  </w:style>
  <w:style w:type="character" w:styleId="WW8Num43z3">
    <w:name w:val="WW8Num43z3"/>
    <w:qFormat/>
    <w:rPr/>
  </w:style>
  <w:style w:type="character" w:styleId="WW8Num43z4">
    <w:name w:val="WW8Num43z4"/>
    <w:qFormat/>
    <w:rPr/>
  </w:style>
  <w:style w:type="character" w:styleId="WW8Num43z5">
    <w:name w:val="WW8Num43z5"/>
    <w:qFormat/>
    <w:rPr/>
  </w:style>
  <w:style w:type="character" w:styleId="WW8Num43z6">
    <w:name w:val="WW8Num43z6"/>
    <w:qFormat/>
    <w:rPr/>
  </w:style>
  <w:style w:type="character" w:styleId="WW8Num43z7">
    <w:name w:val="WW8Num43z7"/>
    <w:qFormat/>
    <w:rPr/>
  </w:style>
  <w:style w:type="character" w:styleId="WW8Num43z8">
    <w:name w:val="WW8Num43z8"/>
    <w:qFormat/>
    <w:rPr/>
  </w:style>
  <w:style w:type="character" w:styleId="WW8Num44z0">
    <w:name w:val="WW8Num44z0"/>
    <w:qFormat/>
    <w:rPr>
      <w:rFonts w:ascii="Symbol" w:hAnsi="Symbol" w:cs="Symbol"/>
    </w:rPr>
  </w:style>
  <w:style w:type="character" w:styleId="WW8Num44z1">
    <w:name w:val="WW8Num44z1"/>
    <w:qFormat/>
    <w:rPr/>
  </w:style>
  <w:style w:type="character" w:styleId="WW8Num44z2">
    <w:name w:val="WW8Num44z2"/>
    <w:qFormat/>
    <w:rPr>
      <w:rFonts w:ascii="Wingdings" w:hAnsi="Wingdings" w:cs="Wingdings"/>
    </w:rPr>
  </w:style>
  <w:style w:type="character" w:styleId="WW8Num44z4">
    <w:name w:val="WW8Num44z4"/>
    <w:qFormat/>
    <w:rPr>
      <w:rFonts w:ascii="Courier New" w:hAnsi="Courier New" w:cs="Courier New"/>
    </w:rPr>
  </w:style>
  <w:style w:type="character" w:styleId="WW8Num45z0">
    <w:name w:val="WW8Num45z0"/>
    <w:qFormat/>
    <w:rPr>
      <w:rFonts w:ascii="Courier New" w:hAnsi="Courier New" w:cs="Courier New"/>
      <w:lang w:val="ro-RO"/>
    </w:rPr>
  </w:style>
  <w:style w:type="character" w:styleId="WW8Num45z2">
    <w:name w:val="WW8Num45z2"/>
    <w:qFormat/>
    <w:rPr>
      <w:rFonts w:ascii="Symbol" w:hAnsi="Symbol" w:cs="Symbol"/>
    </w:rPr>
  </w:style>
  <w:style w:type="character" w:styleId="WW8Num45z5">
    <w:name w:val="WW8Num45z5"/>
    <w:qFormat/>
    <w:rPr>
      <w:rFonts w:ascii="Wingdings" w:hAnsi="Wingdings" w:cs="Wingdings"/>
    </w:rPr>
  </w:style>
  <w:style w:type="character" w:styleId="WW8Num46z0">
    <w:name w:val="WW8Num46z0"/>
    <w:qFormat/>
    <w:rPr/>
  </w:style>
  <w:style w:type="character" w:styleId="WW8Num46z1">
    <w:name w:val="WW8Num46z1"/>
    <w:qFormat/>
    <w:rPr/>
  </w:style>
  <w:style w:type="character" w:styleId="WW8Num46z2">
    <w:name w:val="WW8Num46z2"/>
    <w:qFormat/>
    <w:rPr/>
  </w:style>
  <w:style w:type="character" w:styleId="WW8Num46z3">
    <w:name w:val="WW8Num46z3"/>
    <w:qFormat/>
    <w:rPr/>
  </w:style>
  <w:style w:type="character" w:styleId="WW8Num46z4">
    <w:name w:val="WW8Num46z4"/>
    <w:qFormat/>
    <w:rPr/>
  </w:style>
  <w:style w:type="character" w:styleId="WW8Num46z5">
    <w:name w:val="WW8Num46z5"/>
    <w:qFormat/>
    <w:rPr/>
  </w:style>
  <w:style w:type="character" w:styleId="WW8Num46z6">
    <w:name w:val="WW8Num46z6"/>
    <w:qFormat/>
    <w:rPr/>
  </w:style>
  <w:style w:type="character" w:styleId="WW8Num46z7">
    <w:name w:val="WW8Num46z7"/>
    <w:qFormat/>
    <w:rPr/>
  </w:style>
  <w:style w:type="character" w:styleId="WW8Num46z8">
    <w:name w:val="WW8Num46z8"/>
    <w:qFormat/>
    <w:rPr/>
  </w:style>
  <w:style w:type="character" w:styleId="WW8Num47z0">
    <w:name w:val="WW8Num47z0"/>
    <w:qFormat/>
    <w:rPr>
      <w:rFonts w:ascii="Courier New" w:hAnsi="Courier New" w:cs="Courier New"/>
      <w:sz w:val="24"/>
      <w:szCs w:val="24"/>
      <w:lang w:val="ro-RO"/>
    </w:rPr>
  </w:style>
  <w:style w:type="character" w:styleId="WW8Num47z2">
    <w:name w:val="WW8Num47z2"/>
    <w:qFormat/>
    <w:rPr>
      <w:rFonts w:ascii="Wingdings" w:hAnsi="Wingdings" w:cs="Wingdings"/>
    </w:rPr>
  </w:style>
  <w:style w:type="character" w:styleId="WW8Num47z3">
    <w:name w:val="WW8Num47z3"/>
    <w:qFormat/>
    <w:rPr>
      <w:rFonts w:ascii="Symbol" w:hAnsi="Symbol" w:cs="Symbol"/>
    </w:rPr>
  </w:style>
  <w:style w:type="character" w:styleId="WW8Num48z0">
    <w:name w:val="WW8Num48z0"/>
    <w:qFormat/>
    <w:rPr>
      <w:rFonts w:ascii="Courier New" w:hAnsi="Courier New" w:cs="Courier New"/>
      <w:lang w:val="ro-RO"/>
    </w:rPr>
  </w:style>
  <w:style w:type="character" w:styleId="WW8Num48z2">
    <w:name w:val="WW8Num48z2"/>
    <w:qFormat/>
    <w:rPr>
      <w:rFonts w:ascii="Wingdings" w:hAnsi="Wingdings" w:cs="Wingdings"/>
    </w:rPr>
  </w:style>
  <w:style w:type="character" w:styleId="WW8Num48z3">
    <w:name w:val="WW8Num48z3"/>
    <w:qFormat/>
    <w:rPr>
      <w:rFonts w:ascii="Symbol" w:hAnsi="Symbol" w:cs="Symbol"/>
    </w:rPr>
  </w:style>
  <w:style w:type="character" w:styleId="WW8Num49z0">
    <w:name w:val="WW8Num49z0"/>
    <w:qFormat/>
    <w:rPr>
      <w:rFonts w:ascii="Courier New" w:hAnsi="Courier New" w:eastAsia="MS Mincho;ＭＳ 明朝" w:cs="Courier New"/>
      <w:lang w:val="ro-RO"/>
    </w:rPr>
  </w:style>
  <w:style w:type="character" w:styleId="WW8Num49z2">
    <w:name w:val="WW8Num49z2"/>
    <w:qFormat/>
    <w:rPr>
      <w:rFonts w:ascii="Wingdings" w:hAnsi="Wingdings" w:cs="Wingdings"/>
    </w:rPr>
  </w:style>
  <w:style w:type="character" w:styleId="WW8Num49z3">
    <w:name w:val="WW8Num49z3"/>
    <w:qFormat/>
    <w:rPr>
      <w:rFonts w:ascii="Symbol" w:hAnsi="Symbol" w:cs="Symbol"/>
    </w:rPr>
  </w:style>
  <w:style w:type="character" w:styleId="WW8Num50z0">
    <w:name w:val="WW8Num50z0"/>
    <w:qFormat/>
    <w:rPr>
      <w:rFonts w:ascii="Courier New" w:hAnsi="Courier New" w:cs="Courier New"/>
    </w:rPr>
  </w:style>
  <w:style w:type="character" w:styleId="WW8Num50z2">
    <w:name w:val="WW8Num50z2"/>
    <w:qFormat/>
    <w:rPr>
      <w:rFonts w:ascii="Wingdings" w:hAnsi="Wingdings" w:cs="Wingdings"/>
    </w:rPr>
  </w:style>
  <w:style w:type="character" w:styleId="WW8Num50z3">
    <w:name w:val="WW8Num50z3"/>
    <w:qFormat/>
    <w:rPr>
      <w:rFonts w:ascii="Symbol" w:hAnsi="Symbol" w:cs="Symbol"/>
    </w:rPr>
  </w:style>
  <w:style w:type="character" w:styleId="WW8Num51z0">
    <w:name w:val="WW8Num51z0"/>
    <w:qFormat/>
    <w:rPr>
      <w:rFonts w:ascii="Arial" w:hAnsi="Arial" w:cs="Arial"/>
      <w:sz w:val="24"/>
      <w:szCs w:val="24"/>
      <w:lang w:val="ro-RO"/>
    </w:rPr>
  </w:style>
  <w:style w:type="character" w:styleId="WW8Num51z1">
    <w:name w:val="WW8Num51z1"/>
    <w:qFormat/>
    <w:rPr>
      <w:rFonts w:ascii="Arial" w:hAnsi="Arial" w:cs="Arial"/>
      <w:sz w:val="24"/>
      <w:szCs w:val="24"/>
      <w:lang w:val="ro-RO"/>
    </w:rPr>
  </w:style>
  <w:style w:type="character" w:styleId="WW8Num51z2">
    <w:name w:val="WW8Num51z2"/>
    <w:qFormat/>
    <w:rPr/>
  </w:style>
  <w:style w:type="character" w:styleId="WW8Num51z3">
    <w:name w:val="WW8Num51z3"/>
    <w:qFormat/>
    <w:rPr/>
  </w:style>
  <w:style w:type="character" w:styleId="WW8Num51z4">
    <w:name w:val="WW8Num51z4"/>
    <w:qFormat/>
    <w:rPr/>
  </w:style>
  <w:style w:type="character" w:styleId="WW8Num51z5">
    <w:name w:val="WW8Num51z5"/>
    <w:qFormat/>
    <w:rPr/>
  </w:style>
  <w:style w:type="character" w:styleId="WW8Num51z6">
    <w:name w:val="WW8Num51z6"/>
    <w:qFormat/>
    <w:rPr/>
  </w:style>
  <w:style w:type="character" w:styleId="WW8Num51z7">
    <w:name w:val="WW8Num51z7"/>
    <w:qFormat/>
    <w:rPr/>
  </w:style>
  <w:style w:type="character" w:styleId="WW8Num51z8">
    <w:name w:val="WW8Num51z8"/>
    <w:qFormat/>
    <w:rPr/>
  </w:style>
  <w:style w:type="character" w:styleId="DefaultParagraphFont">
    <w:name w:val="Default Paragraph Font"/>
    <w:qFormat/>
    <w:rPr/>
  </w:style>
  <w:style w:type="character" w:styleId="Heading3Char">
    <w:name w:val="Heading 3 Char"/>
    <w:basedOn w:val="DefaultParagraphFont"/>
    <w:qFormat/>
    <w:rPr>
      <w:rFonts w:ascii="Arial" w:hAnsi="Arial" w:cs="Arial"/>
      <w:b/>
      <w:bCs/>
      <w:sz w:val="26"/>
      <w:szCs w:val="26"/>
      <w:lang w:val="en-US" w:bidi="ar-SA"/>
    </w:rPr>
  </w:style>
  <w:style w:type="character" w:styleId="CommentReference">
    <w:name w:val="Comment Reference"/>
    <w:basedOn w:val="DefaultParagraphFont"/>
    <w:qFormat/>
    <w:rPr>
      <w:sz w:val="16"/>
      <w:szCs w:val="16"/>
    </w:rPr>
  </w:style>
  <w:style w:type="character" w:styleId="LegturInternet">
    <w:name w:val="Legătură Internet"/>
    <w:basedOn w:val="DefaultParagraphFont"/>
    <w:rPr>
      <w:color w:val="0000FF"/>
      <w:u w:val="single"/>
    </w:rPr>
  </w:style>
  <w:style w:type="character" w:styleId="HTMLTypewriter">
    <w:name w:val="HTML Typewriter"/>
    <w:basedOn w:val="DefaultParagraphFont"/>
    <w:qFormat/>
    <w:rPr>
      <w:rFonts w:ascii="Courier New" w:hAnsi="Courier New" w:eastAsia="Times New Roman" w:cs="Courier New"/>
      <w:sz w:val="20"/>
      <w:szCs w:val="20"/>
    </w:rPr>
  </w:style>
  <w:style w:type="paragraph" w:styleId="Stiltitlu">
    <w:name w:val="Stil titlu"/>
    <w:basedOn w:val="Normal"/>
    <w:next w:val="Corptext"/>
    <w:qFormat/>
    <w:pPr>
      <w:keepNext w:val="true"/>
      <w:spacing w:before="240" w:after="120"/>
    </w:pPr>
    <w:rPr>
      <w:rFonts w:ascii="Times New Roman" w:hAnsi="Times New Roman" w:eastAsia="Noto Sans CJK SC" w:cs="Droid Sans Devanagari"/>
      <w:sz w:val="28"/>
      <w:szCs w:val="28"/>
    </w:rPr>
  </w:style>
  <w:style w:type="paragraph" w:styleId="Corptext">
    <w:name w:val="Body Text"/>
    <w:basedOn w:val="Normal"/>
    <w:pPr>
      <w:spacing w:before="0" w:after="120"/>
    </w:pPr>
    <w:rPr/>
  </w:style>
  <w:style w:type="paragraph" w:styleId="List">
    <w:name w:val="List"/>
    <w:basedOn w:val="Corptext"/>
    <w:pPr/>
    <w:rPr>
      <w:rFonts w:cs="Droid Sans Devanagari"/>
    </w:rPr>
  </w:style>
  <w:style w:type="paragraph" w:styleId="Legend">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PlainText">
    <w:name w:val="Plain Text"/>
    <w:basedOn w:val="Normal"/>
    <w:qFormat/>
    <w:pPr/>
    <w:rPr>
      <w:rFonts w:ascii="Courier New" w:hAnsi="Courier New" w:cs="Courier New"/>
      <w:sz w:val="20"/>
      <w:szCs w:val="20"/>
    </w:rPr>
  </w:style>
  <w:style w:type="paragraph" w:styleId="Indentarecorptext">
    <w:name w:val="Body Text Indent"/>
    <w:basedOn w:val="Normal"/>
    <w:pPr>
      <w:ind w:start="360" w:hanging="0"/>
    </w:pPr>
    <w:rPr/>
  </w:style>
  <w:style w:type="paragraph" w:styleId="BodyTextIndent2">
    <w:name w:val="Body Text Indent 2"/>
    <w:basedOn w:val="Normal"/>
    <w:qFormat/>
    <w:pPr>
      <w:tabs>
        <w:tab w:val="clear" w:pos="288"/>
        <w:tab w:val="left" w:pos="360" w:leader="none"/>
      </w:tabs>
      <w:ind w:start="360" w:hanging="360"/>
    </w:pPr>
    <w:rPr>
      <w:lang w:val="ro-RO"/>
    </w:rPr>
  </w:style>
  <w:style w:type="paragraph" w:styleId="Caption">
    <w:name w:val="Caption"/>
    <w:basedOn w:val="Normal"/>
    <w:next w:val="Normal"/>
    <w:qFormat/>
    <w:pPr>
      <w:spacing w:before="120" w:after="120"/>
    </w:pPr>
    <w:rPr>
      <w:b/>
      <w:bCs/>
      <w:sz w:val="20"/>
      <w:szCs w:val="20"/>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Coninutcadru">
    <w:name w:val="Conținut cadru"/>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yperlink" Target="http://download.sourceforge.net/junit/" TargetMode="External"/><Relationship Id="rId5" Type="http://schemas.openxmlformats.org/officeDocument/2006/relationships/hyperlink" Target="http://www.research.compaq.com/SRC/esc/" TargetMode="External"/><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hyperlink" Target="../../programe/Buffer.java" TargetMode="External"/><Relationship Id="rId11" Type="http://schemas.openxmlformats.org/officeDocument/2006/relationships/hyperlink" Target="../../programe/Writer.java" TargetMode="External"/><Relationship Id="rId12" Type="http://schemas.openxmlformats.org/officeDocument/2006/relationships/hyperlink" Target="../../programe/Reader.java" TargetMode="External"/><Relationship Id="rId13" Type="http://schemas.openxmlformats.org/officeDocument/2006/relationships/hyperlink" Target="../../programe/WriterReader.java" TargetMode="External"/><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comments" Target="comments.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1517</TotalTime>
  <Application>LibreOffice/6.4.5.2$Linux_X86_64 LibreOffice_project/40$Build-2</Application>
  <Pages>106</Pages>
  <Words>19891</Words>
  <Characters>126412</Characters>
  <CharactersWithSpaces>154956</CharactersWithSpaces>
  <Paragraphs>3073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2005-05-12T18:25:00Z</dcterms:created>
  <dc:creator>Tudor Bălănescu</dc:creator>
  <dc:description/>
  <dc:language>ro-RO</dc:language>
  <cp:lastModifiedBy>xxx</cp:lastModifiedBy>
  <cp:lastPrinted>2005-11-24T18:40:00Z</cp:lastPrinted>
  <dcterms:modified xsi:type="dcterms:W3CDTF">2008-05-07T19:59:00Z</dcterms:modified>
  <cp:revision>23</cp:revision>
  <dc:subject/>
  <dc:title>Sinteze şi capitole speciale de programare orientată pe obiecte</dc:title>
</cp:coreProperties>
</file>